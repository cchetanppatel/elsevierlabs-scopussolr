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7D9AC" w14:textId="77777777" w:rsidR="00D80ADC" w:rsidRPr="00D80ADC" w:rsidRDefault="00D80ADC" w:rsidP="00D80ADC">
      <w:pPr>
        <w:jc w:val="center"/>
        <w:rPr>
          <w:rFonts w:ascii="Calibri" w:eastAsia="Times New Roman" w:hAnsi="Calibri" w:cs="Calibri"/>
          <w:color w:val="000000"/>
          <w:sz w:val="32"/>
          <w:szCs w:val="21"/>
        </w:rPr>
      </w:pPr>
      <w:r w:rsidRPr="00D80ADC">
        <w:rPr>
          <w:rFonts w:ascii="Calibri" w:eastAsia="Times New Roman" w:hAnsi="Calibri" w:cs="Calibri"/>
          <w:color w:val="000000"/>
          <w:sz w:val="32"/>
          <w:szCs w:val="21"/>
        </w:rPr>
        <w:t xml:space="preserve">Elsevier </w:t>
      </w:r>
      <w:r w:rsidR="00AE09C7">
        <w:rPr>
          <w:rFonts w:ascii="Calibri" w:eastAsia="Times New Roman" w:hAnsi="Calibri" w:cs="Calibri"/>
          <w:color w:val="000000"/>
          <w:sz w:val="32"/>
          <w:szCs w:val="21"/>
        </w:rPr>
        <w:t xml:space="preserve">Scopus </w:t>
      </w:r>
      <w:r w:rsidRPr="00D80ADC">
        <w:rPr>
          <w:rFonts w:ascii="Calibri" w:eastAsia="Times New Roman" w:hAnsi="Calibri" w:cs="Calibri"/>
          <w:color w:val="000000"/>
          <w:sz w:val="32"/>
          <w:szCs w:val="21"/>
        </w:rPr>
        <w:t>Search Prototype</w:t>
      </w:r>
    </w:p>
    <w:p w14:paraId="73D677B8" w14:textId="5E6B2EAA" w:rsidR="00D80ADC" w:rsidRDefault="009C5D45" w:rsidP="00D80ADC">
      <w:pPr>
        <w:jc w:val="center"/>
        <w:rPr>
          <w:rFonts w:ascii="Calibri" w:eastAsia="Times New Roman" w:hAnsi="Calibri" w:cs="Calibri"/>
          <w:color w:val="000000"/>
          <w:sz w:val="21"/>
          <w:szCs w:val="21"/>
        </w:rPr>
      </w:pPr>
      <w:ins w:id="0" w:author="Jim Slaton" w:date="2014-03-02T21:28:00Z">
        <w:r>
          <w:rPr>
            <w:rFonts w:ascii="Calibri" w:eastAsia="Times New Roman" w:hAnsi="Calibri" w:cs="Calibri"/>
            <w:color w:val="000000"/>
            <w:sz w:val="21"/>
            <w:szCs w:val="21"/>
          </w:rPr>
          <w:t xml:space="preserve">March </w:t>
        </w:r>
      </w:ins>
      <w:ins w:id="1" w:author="Darin  McBeath" w:date="2014-03-13T14:50:00Z">
        <w:r w:rsidR="005546B5">
          <w:rPr>
            <w:rFonts w:ascii="Calibri" w:eastAsia="Times New Roman" w:hAnsi="Calibri" w:cs="Calibri"/>
            <w:color w:val="000000"/>
            <w:sz w:val="21"/>
            <w:szCs w:val="21"/>
          </w:rPr>
          <w:t>1</w:t>
        </w:r>
        <w:r w:rsidR="00D518FB">
          <w:rPr>
            <w:rFonts w:ascii="Calibri" w:eastAsia="Times New Roman" w:hAnsi="Calibri" w:cs="Calibri"/>
            <w:color w:val="000000"/>
            <w:sz w:val="21"/>
            <w:szCs w:val="21"/>
          </w:rPr>
          <w:t>7</w:t>
        </w:r>
      </w:ins>
      <w:ins w:id="2" w:author="Jim Slaton" w:date="2014-03-02T21:28:00Z">
        <w:del w:id="3" w:author="Darin  McBeath" w:date="2014-03-13T14:50:00Z">
          <w:r w:rsidDel="005546B5">
            <w:rPr>
              <w:rFonts w:ascii="Calibri" w:eastAsia="Times New Roman" w:hAnsi="Calibri" w:cs="Calibri"/>
              <w:color w:val="000000"/>
              <w:sz w:val="21"/>
              <w:szCs w:val="21"/>
            </w:rPr>
            <w:delText>2</w:delText>
          </w:r>
        </w:del>
      </w:ins>
      <w:del w:id="4" w:author="Jim Slaton" w:date="2014-03-02T21:28:00Z">
        <w:r w:rsidR="00590CEC" w:rsidDel="009C5D45">
          <w:rPr>
            <w:rFonts w:ascii="Calibri" w:eastAsia="Times New Roman" w:hAnsi="Calibri" w:cs="Calibri"/>
            <w:color w:val="000000"/>
            <w:sz w:val="21"/>
            <w:szCs w:val="21"/>
          </w:rPr>
          <w:delText xml:space="preserve">February </w:delText>
        </w:r>
      </w:del>
      <w:ins w:id="5" w:author="Darin  McBeath" w:date="2014-02-20T08:53:00Z">
        <w:del w:id="6" w:author="Jim Slaton" w:date="2014-03-02T21:28:00Z">
          <w:r w:rsidR="0064715A" w:rsidDel="009C5D45">
            <w:rPr>
              <w:rFonts w:ascii="Calibri" w:eastAsia="Times New Roman" w:hAnsi="Calibri" w:cs="Calibri"/>
              <w:color w:val="000000"/>
              <w:sz w:val="21"/>
              <w:szCs w:val="21"/>
            </w:rPr>
            <w:delText>27</w:delText>
          </w:r>
        </w:del>
      </w:ins>
      <w:del w:id="7" w:author="Darin  McBeath" w:date="2014-02-20T08:53:00Z">
        <w:r w:rsidR="00590CEC" w:rsidDel="00ED62D7">
          <w:rPr>
            <w:rFonts w:ascii="Calibri" w:eastAsia="Times New Roman" w:hAnsi="Calibri" w:cs="Calibri"/>
            <w:color w:val="000000"/>
            <w:sz w:val="21"/>
            <w:szCs w:val="21"/>
          </w:rPr>
          <w:delText>1</w:delText>
        </w:r>
      </w:del>
      <w:del w:id="8" w:author="Darin  McBeath" w:date="2014-02-19T11:15:00Z">
        <w:r w:rsidR="00590CEC" w:rsidDel="00AF3395">
          <w:rPr>
            <w:rFonts w:ascii="Calibri" w:eastAsia="Times New Roman" w:hAnsi="Calibri" w:cs="Calibri"/>
            <w:color w:val="000000"/>
            <w:sz w:val="21"/>
            <w:szCs w:val="21"/>
          </w:rPr>
          <w:delText>2</w:delText>
        </w:r>
      </w:del>
      <w:r w:rsidR="00AE09C7">
        <w:rPr>
          <w:rFonts w:ascii="Calibri" w:eastAsia="Times New Roman" w:hAnsi="Calibri" w:cs="Calibri"/>
          <w:color w:val="000000"/>
          <w:sz w:val="21"/>
          <w:szCs w:val="21"/>
        </w:rPr>
        <w:t>, 2014</w:t>
      </w:r>
    </w:p>
    <w:p w14:paraId="05BBBEB1" w14:textId="7E3D8EA6" w:rsidR="00ED172B" w:rsidRDefault="00590CEC" w:rsidP="00D80ADC">
      <w:pPr>
        <w:jc w:val="center"/>
        <w:rPr>
          <w:rFonts w:ascii="Calibri" w:eastAsia="Times New Roman" w:hAnsi="Calibri" w:cs="Calibri"/>
          <w:color w:val="000000"/>
          <w:sz w:val="21"/>
          <w:szCs w:val="21"/>
        </w:rPr>
      </w:pPr>
      <w:r>
        <w:rPr>
          <w:rFonts w:ascii="Calibri" w:eastAsia="Times New Roman" w:hAnsi="Calibri" w:cs="Calibri"/>
          <w:color w:val="000000"/>
          <w:sz w:val="21"/>
          <w:szCs w:val="21"/>
        </w:rPr>
        <w:t xml:space="preserve">Version </w:t>
      </w:r>
      <w:del w:id="9" w:author="Darin  McBeath" w:date="2014-03-14T15:53:00Z">
        <w:r w:rsidDel="005530DB">
          <w:rPr>
            <w:rFonts w:ascii="Calibri" w:eastAsia="Times New Roman" w:hAnsi="Calibri" w:cs="Calibri"/>
            <w:color w:val="000000"/>
            <w:sz w:val="21"/>
            <w:szCs w:val="21"/>
          </w:rPr>
          <w:delText>0.</w:delText>
        </w:r>
      </w:del>
      <w:del w:id="10" w:author="Darin  McBeath" w:date="2014-02-19T11:15:00Z">
        <w:r w:rsidDel="00AF3395">
          <w:rPr>
            <w:rFonts w:ascii="Calibri" w:eastAsia="Times New Roman" w:hAnsi="Calibri" w:cs="Calibri"/>
            <w:color w:val="000000"/>
            <w:sz w:val="21"/>
            <w:szCs w:val="21"/>
          </w:rPr>
          <w:delText>3</w:delText>
        </w:r>
      </w:del>
      <w:ins w:id="11" w:author="Gillian Griffiths" w:date="2014-02-13T13:50:00Z">
        <w:del w:id="12" w:author="Darin  McBeath" w:date="2014-02-19T11:15:00Z">
          <w:r w:rsidR="001C2E46" w:rsidDel="00AF3395">
            <w:rPr>
              <w:rFonts w:ascii="Calibri" w:eastAsia="Times New Roman" w:hAnsi="Calibri" w:cs="Calibri"/>
              <w:color w:val="000000"/>
              <w:sz w:val="21"/>
              <w:szCs w:val="21"/>
            </w:rPr>
            <w:delText>3</w:delText>
          </w:r>
        </w:del>
      </w:ins>
      <w:ins w:id="13" w:author="Darin  McBeath" w:date="2014-03-13T14:50:00Z">
        <w:r w:rsidR="005546B5">
          <w:rPr>
            <w:rFonts w:ascii="Calibri" w:eastAsia="Times New Roman" w:hAnsi="Calibri" w:cs="Calibri"/>
            <w:color w:val="000000"/>
            <w:sz w:val="21"/>
            <w:szCs w:val="21"/>
          </w:rPr>
          <w:t>1.0</w:t>
        </w:r>
      </w:ins>
      <w:ins w:id="14" w:author="Gillian Griffiths" w:date="2014-02-13T13:50:00Z">
        <w:del w:id="15" w:author="Darin  McBeath" w:date="2014-02-19T11:15:00Z">
          <w:r w:rsidR="001C2E46" w:rsidDel="00AF3395">
            <w:rPr>
              <w:rFonts w:ascii="Calibri" w:eastAsia="Times New Roman" w:hAnsi="Calibri" w:cs="Calibri"/>
              <w:color w:val="000000"/>
              <w:sz w:val="21"/>
              <w:szCs w:val="21"/>
            </w:rPr>
            <w:delText>2</w:delText>
          </w:r>
        </w:del>
      </w:ins>
      <w:ins w:id="16" w:author="Jim Slaton" w:date="2014-03-02T21:28:00Z">
        <w:del w:id="17" w:author="Darin  McBeath" w:date="2014-03-13T14:50:00Z">
          <w:r w:rsidR="009C5D45" w:rsidDel="005546B5">
            <w:rPr>
              <w:rFonts w:ascii="Calibri" w:eastAsia="Times New Roman" w:hAnsi="Calibri" w:cs="Calibri"/>
              <w:color w:val="000000"/>
              <w:sz w:val="21"/>
              <w:szCs w:val="21"/>
            </w:rPr>
            <w:delText>9</w:delText>
          </w:r>
        </w:del>
      </w:ins>
      <w:ins w:id="18" w:author="Darin  McBeath" w:date="2014-02-19T11:15:00Z">
        <w:del w:id="19" w:author="Jim Slaton" w:date="2014-03-02T21:28:00Z">
          <w:r w:rsidR="0064715A" w:rsidDel="009C5D45">
            <w:rPr>
              <w:rFonts w:ascii="Calibri" w:eastAsia="Times New Roman" w:hAnsi="Calibri" w:cs="Calibri"/>
              <w:color w:val="000000"/>
              <w:sz w:val="21"/>
              <w:szCs w:val="21"/>
            </w:rPr>
            <w:delText>8</w:delText>
          </w:r>
        </w:del>
      </w:ins>
    </w:p>
    <w:p w14:paraId="0E8F2EB2" w14:textId="77777777" w:rsidR="00D80ADC" w:rsidRDefault="00D80ADC" w:rsidP="00D80ADC">
      <w:pPr>
        <w:rPr>
          <w:rFonts w:ascii="Calibri" w:eastAsia="Times New Roman" w:hAnsi="Calibri" w:cs="Calibri"/>
          <w:color w:val="000000"/>
          <w:sz w:val="21"/>
          <w:szCs w:val="21"/>
        </w:rPr>
      </w:pPr>
    </w:p>
    <w:p w14:paraId="25FF2474" w14:textId="77777777" w:rsidR="00D80ADC" w:rsidRDefault="00D80ADC" w:rsidP="00D80ADC">
      <w:pPr>
        <w:rPr>
          <w:rFonts w:ascii="Calibri" w:eastAsia="Times New Roman" w:hAnsi="Calibri" w:cs="Calibri"/>
          <w:color w:val="000000"/>
          <w:sz w:val="21"/>
          <w:szCs w:val="21"/>
        </w:rPr>
      </w:pPr>
    </w:p>
    <w:p w14:paraId="48263C0C" w14:textId="77777777" w:rsidR="00D80ADC" w:rsidRPr="004F4704" w:rsidRDefault="004F4704" w:rsidP="00D80ADC">
      <w:pPr>
        <w:ind w:left="360"/>
        <w:rPr>
          <w:rFonts w:ascii="Calibri" w:eastAsia="Times New Roman" w:hAnsi="Calibri" w:cs="Calibri"/>
          <w:b/>
          <w:color w:val="000000"/>
          <w:sz w:val="21"/>
          <w:szCs w:val="21"/>
        </w:rPr>
      </w:pPr>
      <w:r w:rsidRPr="004F4704">
        <w:rPr>
          <w:rFonts w:ascii="Calibri" w:eastAsia="Times New Roman" w:hAnsi="Calibri" w:cs="Calibri"/>
          <w:b/>
          <w:color w:val="000000"/>
          <w:sz w:val="21"/>
          <w:szCs w:val="21"/>
        </w:rPr>
        <w:t>Content</w:t>
      </w:r>
    </w:p>
    <w:p w14:paraId="7DDA8441" w14:textId="76E7A728" w:rsidR="00892B88" w:rsidRDefault="00D80ADC" w:rsidP="00D80ADC">
      <w:pPr>
        <w:numPr>
          <w:ilvl w:val="0"/>
          <w:numId w:val="1"/>
        </w:numPr>
        <w:spacing w:before="100" w:beforeAutospacing="1" w:after="100" w:afterAutospacing="1"/>
        <w:rPr>
          <w:ins w:id="20"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Batch/Bulk loading</w:t>
      </w:r>
      <w:r w:rsidR="005156E8" w:rsidRPr="00DC5BB2">
        <w:rPr>
          <w:rFonts w:ascii="Calibri" w:eastAsia="Times New Roman" w:hAnsi="Calibri" w:cs="Calibri"/>
          <w:color w:val="000000"/>
          <w:sz w:val="20"/>
          <w:szCs w:val="20"/>
        </w:rPr>
        <w:t xml:space="preserve">.  Snapshot </w:t>
      </w:r>
      <w:r w:rsidR="006B4B77" w:rsidRPr="00DC5BB2">
        <w:rPr>
          <w:rFonts w:ascii="Calibri" w:eastAsia="Times New Roman" w:hAnsi="Calibri" w:cs="Calibri"/>
          <w:color w:val="000000"/>
          <w:sz w:val="20"/>
          <w:szCs w:val="20"/>
        </w:rPr>
        <w:t xml:space="preserve">of </w:t>
      </w:r>
      <w:r w:rsidR="00892B88" w:rsidRPr="00DC5BB2">
        <w:rPr>
          <w:rFonts w:ascii="Calibri" w:eastAsia="Times New Roman" w:hAnsi="Calibri" w:cs="Calibri"/>
          <w:color w:val="000000"/>
          <w:sz w:val="20"/>
          <w:szCs w:val="20"/>
        </w:rPr>
        <w:t>Scopus</w:t>
      </w:r>
      <w:r w:rsidR="006B4B77" w:rsidRPr="00DC5BB2">
        <w:rPr>
          <w:rFonts w:ascii="Calibri" w:eastAsia="Times New Roman" w:hAnsi="Calibri" w:cs="Calibri"/>
          <w:color w:val="000000"/>
          <w:sz w:val="20"/>
          <w:szCs w:val="20"/>
        </w:rPr>
        <w:t xml:space="preserve"> content</w:t>
      </w:r>
      <w:r w:rsidR="00AE09C7" w:rsidRPr="00DC5BB2">
        <w:rPr>
          <w:rFonts w:ascii="Calibri" w:eastAsia="Times New Roman" w:hAnsi="Calibri" w:cs="Calibri"/>
          <w:color w:val="000000"/>
          <w:sz w:val="20"/>
          <w:szCs w:val="20"/>
        </w:rPr>
        <w:t xml:space="preserve"> (Core records, author records, and affiliation records)</w:t>
      </w:r>
      <w:r w:rsidR="006B4B77" w:rsidRPr="00DC5BB2">
        <w:rPr>
          <w:rFonts w:ascii="Calibri" w:eastAsia="Times New Roman" w:hAnsi="Calibri" w:cs="Calibri"/>
          <w:color w:val="000000"/>
          <w:sz w:val="20"/>
          <w:szCs w:val="20"/>
        </w:rPr>
        <w:t xml:space="preserve"> </w:t>
      </w:r>
      <w:r w:rsidR="005156E8" w:rsidRPr="00DC5BB2">
        <w:rPr>
          <w:rFonts w:ascii="Calibri" w:eastAsia="Times New Roman" w:hAnsi="Calibri" w:cs="Calibri"/>
          <w:color w:val="000000"/>
          <w:sz w:val="20"/>
          <w:szCs w:val="20"/>
        </w:rPr>
        <w:t xml:space="preserve">from </w:t>
      </w:r>
      <w:r w:rsidR="00AE09C7" w:rsidRPr="00DC5BB2">
        <w:rPr>
          <w:rFonts w:ascii="Calibri" w:eastAsia="Times New Roman" w:hAnsi="Calibri" w:cs="Calibri"/>
          <w:color w:val="000000"/>
          <w:sz w:val="20"/>
          <w:szCs w:val="20"/>
        </w:rPr>
        <w:t>June</w:t>
      </w:r>
      <w:r w:rsidR="00892B88" w:rsidRPr="00DC5BB2">
        <w:rPr>
          <w:rFonts w:ascii="Calibri" w:eastAsia="Times New Roman" w:hAnsi="Calibri" w:cs="Calibri"/>
          <w:color w:val="000000"/>
          <w:sz w:val="20"/>
          <w:szCs w:val="20"/>
        </w:rPr>
        <w:t xml:space="preserve"> 2013</w:t>
      </w:r>
      <w:r w:rsidR="005156E8" w:rsidRPr="00DC5BB2">
        <w:rPr>
          <w:rFonts w:ascii="Calibri" w:eastAsia="Times New Roman" w:hAnsi="Calibri" w:cs="Calibri"/>
          <w:color w:val="000000"/>
          <w:sz w:val="20"/>
          <w:szCs w:val="20"/>
        </w:rPr>
        <w:t>.</w:t>
      </w:r>
      <w:r w:rsidR="00892B88" w:rsidRPr="00DC5BB2">
        <w:rPr>
          <w:rFonts w:ascii="Calibri" w:eastAsia="Times New Roman" w:hAnsi="Calibri" w:cs="Calibri"/>
          <w:color w:val="000000"/>
          <w:sz w:val="20"/>
          <w:szCs w:val="20"/>
        </w:rPr>
        <w:t xml:space="preserve"> The content will be in the current XOCS storage format</w:t>
      </w:r>
      <w:r w:rsidR="005156E8" w:rsidRPr="00DC5BB2">
        <w:rPr>
          <w:rFonts w:ascii="Calibri" w:eastAsia="Times New Roman" w:hAnsi="Calibri" w:cs="Calibri"/>
          <w:color w:val="000000"/>
          <w:sz w:val="20"/>
          <w:szCs w:val="20"/>
        </w:rPr>
        <w:t xml:space="preserve"> </w:t>
      </w:r>
      <w:r w:rsidR="00892B88" w:rsidRPr="00DC5BB2">
        <w:rPr>
          <w:rFonts w:ascii="Calibri" w:eastAsia="Times New Roman" w:hAnsi="Calibri" w:cs="Calibri"/>
          <w:color w:val="000000"/>
          <w:sz w:val="20"/>
          <w:szCs w:val="20"/>
        </w:rPr>
        <w:t>(not syndication format). This implies that certain content that is currently available to FAST for indexing will not be present in the PoC and this may impact functionality that can be tested.</w:t>
      </w:r>
      <w:r w:rsidR="005156E8" w:rsidRPr="00DC5BB2">
        <w:rPr>
          <w:rFonts w:ascii="Calibri" w:eastAsia="Times New Roman" w:hAnsi="Calibri" w:cs="Calibri"/>
          <w:color w:val="000000"/>
          <w:sz w:val="20"/>
          <w:szCs w:val="20"/>
        </w:rPr>
        <w:t xml:space="preserve"> </w:t>
      </w:r>
      <w:r w:rsidR="00AE09C7" w:rsidRPr="00DC5BB2">
        <w:rPr>
          <w:rFonts w:ascii="Calibri" w:eastAsia="Times New Roman" w:hAnsi="Calibri" w:cs="Calibri"/>
          <w:color w:val="000000"/>
          <w:sz w:val="20"/>
          <w:szCs w:val="20"/>
        </w:rPr>
        <w:t xml:space="preserve"> This is most pronounced in the author records since associated institution record information will not have been merged into the author records.  The </w:t>
      </w:r>
      <w:r w:rsidR="00892B88" w:rsidRPr="00DC5BB2">
        <w:rPr>
          <w:rFonts w:ascii="Calibri" w:eastAsia="Times New Roman" w:hAnsi="Calibri" w:cs="Calibri"/>
          <w:color w:val="000000"/>
          <w:sz w:val="20"/>
          <w:szCs w:val="20"/>
        </w:rPr>
        <w:t>Content will be provided in S3 buckets</w:t>
      </w:r>
      <w:r w:rsidR="008853B5" w:rsidRPr="00DC5BB2">
        <w:rPr>
          <w:rFonts w:ascii="Calibri" w:eastAsia="Times New Roman" w:hAnsi="Calibri" w:cs="Calibri"/>
          <w:color w:val="000000"/>
          <w:sz w:val="20"/>
          <w:szCs w:val="20"/>
        </w:rPr>
        <w:t xml:space="preserve"> with appropriate IAM credentials for retrieva</w:t>
      </w:r>
      <w:r w:rsidR="003A2C3F" w:rsidRPr="00DC5BB2">
        <w:rPr>
          <w:rFonts w:ascii="Calibri" w:eastAsia="Times New Roman" w:hAnsi="Calibri" w:cs="Calibri"/>
          <w:color w:val="000000"/>
          <w:sz w:val="20"/>
          <w:szCs w:val="20"/>
        </w:rPr>
        <w:t>l</w:t>
      </w:r>
      <w:r w:rsidR="00892B88" w:rsidRPr="00DC5BB2">
        <w:rPr>
          <w:rFonts w:ascii="Calibri" w:eastAsia="Times New Roman" w:hAnsi="Calibri" w:cs="Calibri"/>
          <w:color w:val="000000"/>
          <w:sz w:val="20"/>
          <w:szCs w:val="20"/>
        </w:rPr>
        <w:t>.  Signed URLS</w:t>
      </w:r>
      <w:r w:rsidR="00AE09C7" w:rsidRPr="00DC5BB2">
        <w:rPr>
          <w:rFonts w:ascii="Calibri" w:eastAsia="Times New Roman" w:hAnsi="Calibri" w:cs="Calibri"/>
          <w:color w:val="000000"/>
          <w:sz w:val="20"/>
          <w:szCs w:val="20"/>
        </w:rPr>
        <w:t xml:space="preserve"> for the ‘keys’ to the assets stored in the S3 buckets</w:t>
      </w:r>
      <w:r w:rsidR="00892B88" w:rsidRPr="00DC5BB2">
        <w:rPr>
          <w:rFonts w:ascii="Calibri" w:eastAsia="Times New Roman" w:hAnsi="Calibri" w:cs="Calibri"/>
          <w:color w:val="000000"/>
          <w:sz w:val="20"/>
          <w:szCs w:val="20"/>
        </w:rPr>
        <w:t xml:space="preserve"> </w:t>
      </w:r>
      <w:del w:id="21" w:author="Darin  McBeath" w:date="2014-02-19T13:29:00Z">
        <w:r w:rsidR="00892B88" w:rsidRPr="00DC5BB2" w:rsidDel="007E6C6E">
          <w:rPr>
            <w:rFonts w:ascii="Calibri" w:eastAsia="Times New Roman" w:hAnsi="Calibri" w:cs="Calibri"/>
            <w:color w:val="000000"/>
            <w:sz w:val="20"/>
            <w:szCs w:val="20"/>
          </w:rPr>
          <w:delText>will be provided</w:delText>
        </w:r>
      </w:del>
      <w:ins w:id="22" w:author="Darin  McBeath" w:date="2014-02-19T13:29:00Z">
        <w:r w:rsidR="007E6C6E">
          <w:rPr>
            <w:rFonts w:ascii="Calibri" w:eastAsia="Times New Roman" w:hAnsi="Calibri" w:cs="Calibri"/>
            <w:color w:val="000000"/>
            <w:sz w:val="20"/>
            <w:szCs w:val="20"/>
          </w:rPr>
          <w:t>are provided in the appendix</w:t>
        </w:r>
      </w:ins>
      <w:r w:rsidR="00892B88" w:rsidRPr="00DC5BB2">
        <w:rPr>
          <w:rFonts w:ascii="Calibri" w:eastAsia="Times New Roman" w:hAnsi="Calibri" w:cs="Calibri"/>
          <w:color w:val="000000"/>
          <w:sz w:val="20"/>
          <w:szCs w:val="20"/>
        </w:rPr>
        <w:t>. The snapshot consists of:</w:t>
      </w:r>
    </w:p>
    <w:p w14:paraId="1ADC91F3" w14:textId="77777777" w:rsidR="00ED62D7" w:rsidRPr="00DC5BB2" w:rsidRDefault="00ED62D7" w:rsidP="00ED62D7">
      <w:pPr>
        <w:spacing w:before="100" w:beforeAutospacing="1" w:after="100" w:afterAutospacing="1"/>
        <w:ind w:left="720"/>
        <w:rPr>
          <w:rFonts w:ascii="Calibri" w:eastAsia="Times New Roman" w:hAnsi="Calibri" w:cs="Calibri"/>
          <w:color w:val="000000"/>
          <w:sz w:val="20"/>
          <w:szCs w:val="20"/>
        </w:rPr>
      </w:pPr>
    </w:p>
    <w:p w14:paraId="4310A108" w14:textId="3004A90F" w:rsidR="00D80ADC" w:rsidRPr="00DC5BB2" w:rsidRDefault="001044D7" w:rsidP="00892B88">
      <w:pPr>
        <w:numPr>
          <w:ilvl w:val="1"/>
          <w:numId w:val="1"/>
        </w:numPr>
        <w:spacing w:before="100" w:beforeAutospacing="1" w:after="100" w:afterAutospacing="1"/>
        <w:rPr>
          <w:rFonts w:asciiTheme="minorHAnsi" w:eastAsia="Times New Roman" w:hAnsiTheme="minorHAnsi" w:cs="Calibri"/>
          <w:color w:val="000000"/>
          <w:sz w:val="20"/>
          <w:szCs w:val="20"/>
        </w:rPr>
      </w:pPr>
      <w:r w:rsidRPr="00DC5BB2">
        <w:rPr>
          <w:rFonts w:asciiTheme="minorHAnsi" w:eastAsia="Times New Roman" w:hAnsiTheme="minorHAnsi" w:cs="Calibri"/>
          <w:color w:val="000000"/>
          <w:sz w:val="20"/>
          <w:szCs w:val="20"/>
        </w:rPr>
        <w:t xml:space="preserve">  </w:t>
      </w:r>
      <w:r w:rsidR="00AE09C7" w:rsidRPr="00DC5BB2">
        <w:rPr>
          <w:rFonts w:asciiTheme="minorHAnsi" w:eastAsia="Times New Roman" w:hAnsiTheme="minorHAnsi"/>
          <w:sz w:val="20"/>
          <w:szCs w:val="20"/>
        </w:rPr>
        <w:t xml:space="preserve">50,773,230   </w:t>
      </w:r>
      <w:r w:rsidR="00892B88" w:rsidRPr="00DC5BB2">
        <w:rPr>
          <w:rFonts w:asciiTheme="minorHAnsi" w:eastAsia="Times New Roman" w:hAnsiTheme="minorHAnsi" w:cs="Calibri"/>
          <w:color w:val="000000"/>
          <w:sz w:val="20"/>
          <w:szCs w:val="20"/>
        </w:rPr>
        <w:t>core</w:t>
      </w:r>
      <w:r w:rsidR="005156E8" w:rsidRPr="00DC5BB2">
        <w:rPr>
          <w:rFonts w:asciiTheme="minorHAnsi" w:eastAsia="Times New Roman" w:hAnsiTheme="minorHAnsi" w:cs="Calibri"/>
          <w:color w:val="000000"/>
          <w:sz w:val="20"/>
          <w:szCs w:val="20"/>
        </w:rPr>
        <w:t xml:space="preserve"> </w:t>
      </w:r>
      <w:r w:rsidR="00892B88" w:rsidRPr="00DC5BB2">
        <w:rPr>
          <w:rFonts w:asciiTheme="minorHAnsi" w:eastAsia="Times New Roman" w:hAnsiTheme="minorHAnsi" w:cs="Calibri"/>
          <w:color w:val="000000"/>
          <w:sz w:val="20"/>
          <w:szCs w:val="20"/>
        </w:rPr>
        <w:t>records</w:t>
      </w:r>
      <w:ins w:id="23" w:author="Darin  McBeath" w:date="2014-02-19T13:29:00Z">
        <w:r w:rsidR="007E6C6E">
          <w:rPr>
            <w:rFonts w:asciiTheme="minorHAnsi" w:eastAsia="Times New Roman" w:hAnsiTheme="minorHAnsi" w:cs="Calibri"/>
            <w:color w:val="000000"/>
            <w:sz w:val="20"/>
            <w:szCs w:val="20"/>
          </w:rPr>
          <w:t xml:space="preserve"> stored in the abstract-xml S3 bucket</w:t>
        </w:r>
      </w:ins>
      <w:r w:rsidR="005156E8" w:rsidRPr="00DC5BB2">
        <w:rPr>
          <w:rFonts w:asciiTheme="minorHAnsi" w:eastAsia="Times New Roman" w:hAnsiTheme="minorHAnsi" w:cs="Calibri"/>
          <w:color w:val="000000"/>
          <w:sz w:val="20"/>
          <w:szCs w:val="20"/>
        </w:rPr>
        <w:t>.</w:t>
      </w:r>
      <w:r w:rsidR="006B4B77" w:rsidRPr="00DC5BB2">
        <w:rPr>
          <w:rFonts w:asciiTheme="minorHAnsi" w:eastAsia="Times New Roman" w:hAnsiTheme="minorHAnsi" w:cs="Calibri"/>
          <w:color w:val="000000"/>
          <w:sz w:val="20"/>
          <w:szCs w:val="20"/>
        </w:rPr>
        <w:t xml:space="preserve">  </w:t>
      </w:r>
    </w:p>
    <w:p w14:paraId="6FFE8DA4" w14:textId="3DD68448" w:rsidR="00892B88" w:rsidRPr="00DC5BB2" w:rsidRDefault="00892B88" w:rsidP="00892B88">
      <w:pPr>
        <w:numPr>
          <w:ilvl w:val="1"/>
          <w:numId w:val="1"/>
        </w:numPr>
        <w:spacing w:before="100" w:beforeAutospacing="1" w:after="100" w:afterAutospacing="1"/>
        <w:rPr>
          <w:rFonts w:asciiTheme="minorHAnsi" w:eastAsia="Times New Roman" w:hAnsiTheme="minorHAnsi" w:cs="Calibri"/>
          <w:color w:val="000000"/>
          <w:sz w:val="20"/>
          <w:szCs w:val="20"/>
        </w:rPr>
      </w:pPr>
      <w:r w:rsidRPr="00DC5BB2">
        <w:rPr>
          <w:rFonts w:asciiTheme="minorHAnsi" w:eastAsia="Times New Roman" w:hAnsiTheme="minorHAnsi" w:cs="Calibri"/>
          <w:color w:val="FF0000"/>
          <w:sz w:val="20"/>
          <w:szCs w:val="20"/>
        </w:rPr>
        <w:t xml:space="preserve">  </w:t>
      </w:r>
      <w:r w:rsidR="00AE09C7" w:rsidRPr="00DC5BB2">
        <w:rPr>
          <w:rFonts w:asciiTheme="minorHAnsi" w:eastAsia="Times New Roman" w:hAnsiTheme="minorHAnsi"/>
          <w:sz w:val="20"/>
          <w:szCs w:val="20"/>
        </w:rPr>
        <w:t xml:space="preserve">49,705,979   </w:t>
      </w:r>
      <w:r w:rsidRPr="00DC5BB2">
        <w:rPr>
          <w:rFonts w:asciiTheme="minorHAnsi" w:eastAsia="Times New Roman" w:hAnsiTheme="minorHAnsi" w:cs="Calibri"/>
          <w:color w:val="000000"/>
          <w:sz w:val="20"/>
          <w:szCs w:val="20"/>
        </w:rPr>
        <w:t>author record</w:t>
      </w:r>
      <w:ins w:id="24" w:author="Darin  McBeath" w:date="2014-02-19T13:29:00Z">
        <w:r w:rsidR="007E6C6E">
          <w:rPr>
            <w:rFonts w:asciiTheme="minorHAnsi" w:eastAsia="Times New Roman" w:hAnsiTheme="minorHAnsi" w:cs="Calibri"/>
            <w:color w:val="000000"/>
            <w:sz w:val="20"/>
            <w:szCs w:val="20"/>
          </w:rPr>
          <w:t>s stored in the author-xml S3 bucket</w:t>
        </w:r>
      </w:ins>
      <w:del w:id="25" w:author="Darin  McBeath" w:date="2014-02-19T13:29:00Z">
        <w:r w:rsidRPr="00DC5BB2" w:rsidDel="007E6C6E">
          <w:rPr>
            <w:rFonts w:asciiTheme="minorHAnsi" w:eastAsia="Times New Roman" w:hAnsiTheme="minorHAnsi" w:cs="Calibri"/>
            <w:color w:val="000000"/>
            <w:sz w:val="20"/>
            <w:szCs w:val="20"/>
          </w:rPr>
          <w:delText>s</w:delText>
        </w:r>
      </w:del>
    </w:p>
    <w:p w14:paraId="138CAF56" w14:textId="0E33D4D8" w:rsidR="00892B88" w:rsidRDefault="00892B88" w:rsidP="00892B88">
      <w:pPr>
        <w:numPr>
          <w:ilvl w:val="1"/>
          <w:numId w:val="1"/>
        </w:numPr>
        <w:spacing w:before="100" w:beforeAutospacing="1" w:after="100" w:afterAutospacing="1"/>
        <w:rPr>
          <w:ins w:id="26" w:author="Darin  McBeath" w:date="2014-02-19T13:28:00Z"/>
          <w:rFonts w:asciiTheme="minorHAnsi" w:eastAsia="Times New Roman" w:hAnsiTheme="minorHAnsi" w:cs="Calibri"/>
          <w:color w:val="000000"/>
          <w:sz w:val="20"/>
          <w:szCs w:val="20"/>
        </w:rPr>
      </w:pPr>
      <w:r w:rsidRPr="00DC5BB2">
        <w:rPr>
          <w:rFonts w:asciiTheme="minorHAnsi" w:eastAsia="Times New Roman" w:hAnsiTheme="minorHAnsi" w:cs="Calibri"/>
          <w:color w:val="FF0000"/>
          <w:sz w:val="20"/>
          <w:szCs w:val="20"/>
        </w:rPr>
        <w:t xml:space="preserve">  </w:t>
      </w:r>
      <w:r w:rsidR="00AE09C7" w:rsidRPr="00DC5BB2">
        <w:rPr>
          <w:rFonts w:asciiTheme="minorHAnsi" w:eastAsia="Times New Roman" w:hAnsiTheme="minorHAnsi" w:cs="Calibri"/>
          <w:color w:val="FF0000"/>
          <w:sz w:val="20"/>
          <w:szCs w:val="20"/>
        </w:rPr>
        <w:t xml:space="preserve">   </w:t>
      </w:r>
      <w:r w:rsidR="00AE09C7" w:rsidRPr="00DC5BB2">
        <w:rPr>
          <w:rFonts w:asciiTheme="minorHAnsi" w:eastAsia="Times New Roman" w:hAnsiTheme="minorHAnsi"/>
          <w:sz w:val="20"/>
          <w:szCs w:val="20"/>
        </w:rPr>
        <w:t xml:space="preserve">8,163,349   </w:t>
      </w:r>
      <w:r w:rsidRPr="00DC5BB2">
        <w:rPr>
          <w:rFonts w:asciiTheme="minorHAnsi" w:eastAsia="Times New Roman" w:hAnsiTheme="minorHAnsi" w:cs="Calibri"/>
          <w:color w:val="000000"/>
          <w:sz w:val="20"/>
          <w:szCs w:val="20"/>
        </w:rPr>
        <w:t>affiliation records</w:t>
      </w:r>
      <w:ins w:id="27" w:author="Darin  McBeath" w:date="2014-02-19T13:30:00Z">
        <w:r w:rsidR="0067473F">
          <w:rPr>
            <w:rFonts w:asciiTheme="minorHAnsi" w:eastAsia="Times New Roman" w:hAnsiTheme="minorHAnsi" w:cs="Calibri"/>
            <w:color w:val="000000"/>
            <w:sz w:val="20"/>
            <w:szCs w:val="20"/>
          </w:rPr>
          <w:t xml:space="preserve"> stored in the affiliation-xml S3 bucket.</w:t>
        </w:r>
      </w:ins>
    </w:p>
    <w:p w14:paraId="117365F0" w14:textId="77777777" w:rsidR="007E6C6E" w:rsidRPr="00DC5BB2" w:rsidRDefault="007E6C6E" w:rsidP="007E6C6E">
      <w:pPr>
        <w:spacing w:before="100" w:beforeAutospacing="1" w:after="100" w:afterAutospacing="1"/>
        <w:rPr>
          <w:rFonts w:asciiTheme="minorHAnsi" w:eastAsia="Times New Roman" w:hAnsiTheme="minorHAnsi" w:cs="Calibri"/>
          <w:color w:val="000000"/>
          <w:sz w:val="20"/>
          <w:szCs w:val="20"/>
        </w:rPr>
      </w:pPr>
    </w:p>
    <w:p w14:paraId="172F394E" w14:textId="41A7441A" w:rsidR="00892B88" w:rsidRPr="00DC5BB2" w:rsidDel="007E6C6E" w:rsidRDefault="00892B88" w:rsidP="00892B88">
      <w:pPr>
        <w:numPr>
          <w:ilvl w:val="1"/>
          <w:numId w:val="1"/>
        </w:numPr>
        <w:spacing w:before="100" w:beforeAutospacing="1" w:after="100" w:afterAutospacing="1"/>
        <w:rPr>
          <w:del w:id="28" w:author="Darin  McBeath" w:date="2014-02-19T13:28:00Z"/>
          <w:rFonts w:asciiTheme="minorHAnsi" w:eastAsia="Times New Roman" w:hAnsiTheme="minorHAnsi" w:cs="Calibri"/>
          <w:color w:val="000000"/>
          <w:sz w:val="20"/>
          <w:szCs w:val="20"/>
        </w:rPr>
      </w:pPr>
      <w:del w:id="29" w:author="Darin  McBeath" w:date="2014-02-19T13:28:00Z">
        <w:r w:rsidRPr="00DC5BB2" w:rsidDel="007E6C6E">
          <w:rPr>
            <w:rFonts w:asciiTheme="minorHAnsi" w:eastAsia="Times New Roman" w:hAnsiTheme="minorHAnsi" w:cs="Calibri"/>
            <w:color w:val="000000"/>
            <w:sz w:val="20"/>
            <w:szCs w:val="20"/>
          </w:rPr>
          <w:delText xml:space="preserve">                   </w:delText>
        </w:r>
        <w:r w:rsidR="00AE09C7" w:rsidRPr="00DC5BB2" w:rsidDel="007E6C6E">
          <w:rPr>
            <w:rFonts w:asciiTheme="minorHAnsi" w:eastAsia="Times New Roman" w:hAnsiTheme="minorHAnsi" w:cs="Calibri"/>
            <w:color w:val="000000"/>
            <w:sz w:val="20"/>
            <w:szCs w:val="20"/>
          </w:rPr>
          <w:delText xml:space="preserve">  </w:delText>
        </w:r>
        <w:r w:rsidRPr="00DC5BB2" w:rsidDel="007E6C6E">
          <w:rPr>
            <w:rFonts w:asciiTheme="minorHAnsi" w:eastAsia="Times New Roman" w:hAnsiTheme="minorHAnsi" w:cs="Calibri"/>
            <w:color w:val="000000"/>
            <w:sz w:val="20"/>
            <w:szCs w:val="20"/>
          </w:rPr>
          <w:delText xml:space="preserve">0 </w:delText>
        </w:r>
        <w:r w:rsidR="00AE09C7" w:rsidRPr="00DC5BB2" w:rsidDel="007E6C6E">
          <w:rPr>
            <w:rFonts w:asciiTheme="minorHAnsi" w:eastAsia="Times New Roman" w:hAnsiTheme="minorHAnsi" w:cs="Calibri"/>
            <w:color w:val="000000"/>
            <w:sz w:val="20"/>
            <w:szCs w:val="20"/>
          </w:rPr>
          <w:delText xml:space="preserve">  </w:delText>
        </w:r>
        <w:r w:rsidRPr="00DC5BB2" w:rsidDel="007E6C6E">
          <w:rPr>
            <w:rFonts w:asciiTheme="minorHAnsi" w:eastAsia="Times New Roman" w:hAnsiTheme="minorHAnsi" w:cs="Calibri"/>
            <w:color w:val="000000"/>
            <w:sz w:val="20"/>
            <w:szCs w:val="20"/>
          </w:rPr>
          <w:delText>dummy records</w:delText>
        </w:r>
        <w:r w:rsidR="001044D7" w:rsidRPr="00DC5BB2" w:rsidDel="007E6C6E">
          <w:rPr>
            <w:rFonts w:asciiTheme="minorHAnsi" w:eastAsia="Times New Roman" w:hAnsiTheme="minorHAnsi" w:cs="Calibri"/>
            <w:color w:val="000000"/>
            <w:sz w:val="20"/>
            <w:szCs w:val="20"/>
          </w:rPr>
          <w:delText xml:space="preserve">  (dummies are excluded)</w:delText>
        </w:r>
      </w:del>
    </w:p>
    <w:p w14:paraId="09B62E9F" w14:textId="48EC687F" w:rsidR="00AE09C7" w:rsidRPr="00DC5BB2" w:rsidDel="007E6C6E" w:rsidRDefault="00AE09C7" w:rsidP="00AE09C7">
      <w:pPr>
        <w:numPr>
          <w:ilvl w:val="1"/>
          <w:numId w:val="1"/>
        </w:numPr>
        <w:spacing w:before="100" w:beforeAutospacing="1" w:after="100" w:afterAutospacing="1"/>
        <w:rPr>
          <w:del w:id="30" w:author="Darin  McBeath" w:date="2014-02-19T13:28:00Z"/>
          <w:rFonts w:asciiTheme="minorHAnsi" w:eastAsia="Times New Roman" w:hAnsiTheme="minorHAnsi" w:cs="Calibri"/>
          <w:color w:val="000000"/>
          <w:sz w:val="20"/>
          <w:szCs w:val="20"/>
        </w:rPr>
      </w:pPr>
      <w:del w:id="31" w:author="Darin  McBeath" w:date="2014-02-19T13:28:00Z">
        <w:r w:rsidRPr="00DC5BB2" w:rsidDel="007E6C6E">
          <w:rPr>
            <w:rFonts w:asciiTheme="minorHAnsi" w:eastAsia="Times New Roman" w:hAnsiTheme="minorHAnsi" w:cs="Calibri"/>
            <w:color w:val="000000"/>
            <w:sz w:val="20"/>
            <w:szCs w:val="20"/>
          </w:rPr>
          <w:delText xml:space="preserve">                     0   patent records (patents are excluded)</w:delText>
        </w:r>
      </w:del>
    </w:p>
    <w:p w14:paraId="2D272F9A" w14:textId="30719BD1" w:rsidR="00AE09C7" w:rsidRPr="00DC5BB2" w:rsidDel="007E6C6E" w:rsidRDefault="00AE09C7" w:rsidP="007E6C6E">
      <w:pPr>
        <w:spacing w:before="100" w:beforeAutospacing="1" w:after="100" w:afterAutospacing="1"/>
        <w:rPr>
          <w:del w:id="32" w:author="Darin  McBeath" w:date="2014-02-19T13:28:00Z"/>
          <w:rFonts w:asciiTheme="minorHAnsi" w:eastAsia="Times New Roman" w:hAnsiTheme="minorHAnsi" w:cs="Calibri"/>
          <w:color w:val="000000"/>
          <w:sz w:val="20"/>
          <w:szCs w:val="20"/>
        </w:rPr>
      </w:pPr>
    </w:p>
    <w:p w14:paraId="5359F65E" w14:textId="77777777" w:rsidR="00AE09C7" w:rsidRDefault="00DC1FCE" w:rsidP="00AE09C7">
      <w:pPr>
        <w:numPr>
          <w:ilvl w:val="0"/>
          <w:numId w:val="1"/>
        </w:numPr>
        <w:spacing w:before="100" w:beforeAutospacing="1" w:after="100" w:afterAutospacing="1"/>
        <w:rPr>
          <w:ins w:id="33"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In addition to the raw content, the loading system must </w:t>
      </w:r>
      <w:r w:rsidR="00AE09C7" w:rsidRPr="00DC5BB2">
        <w:rPr>
          <w:rFonts w:ascii="Calibri" w:eastAsia="Times New Roman" w:hAnsi="Calibri" w:cs="Calibri"/>
          <w:color w:val="000000"/>
          <w:sz w:val="20"/>
          <w:szCs w:val="20"/>
        </w:rPr>
        <w:t>compute</w:t>
      </w:r>
      <w:r w:rsidRPr="00DC5BB2">
        <w:rPr>
          <w:rFonts w:ascii="Calibri" w:eastAsia="Times New Roman" w:hAnsi="Calibri" w:cs="Calibri"/>
          <w:color w:val="000000"/>
          <w:sz w:val="20"/>
          <w:szCs w:val="20"/>
        </w:rPr>
        <w:t xml:space="preserve"> </w:t>
      </w:r>
      <w:r w:rsidR="00AE09C7" w:rsidRPr="00DC5BB2">
        <w:rPr>
          <w:rFonts w:ascii="Calibri" w:eastAsia="Times New Roman" w:hAnsi="Calibri" w:cs="Calibri"/>
          <w:color w:val="000000"/>
          <w:sz w:val="20"/>
          <w:szCs w:val="20"/>
        </w:rPr>
        <w:t xml:space="preserve">current </w:t>
      </w:r>
      <w:r w:rsidRPr="00DC5BB2">
        <w:rPr>
          <w:rFonts w:ascii="Calibri" w:eastAsia="Times New Roman" w:hAnsi="Calibri" w:cs="Calibri"/>
          <w:color w:val="000000"/>
          <w:sz w:val="20"/>
          <w:szCs w:val="20"/>
        </w:rPr>
        <w:t>corpus</w:t>
      </w:r>
      <w:r w:rsidR="00564370" w:rsidRPr="00DC5BB2">
        <w:rPr>
          <w:rFonts w:ascii="Calibri" w:eastAsia="Times New Roman" w:hAnsi="Calibri" w:cs="Calibri"/>
          <w:color w:val="000000"/>
          <w:sz w:val="20"/>
          <w:szCs w:val="20"/>
        </w:rPr>
        <w:t>-</w:t>
      </w:r>
      <w:r w:rsidRPr="00DC5BB2">
        <w:rPr>
          <w:rFonts w:ascii="Calibri" w:eastAsia="Times New Roman" w:hAnsi="Calibri" w:cs="Calibri"/>
          <w:color w:val="000000"/>
          <w:sz w:val="20"/>
          <w:szCs w:val="20"/>
        </w:rPr>
        <w:t>wide</w:t>
      </w:r>
      <w:r w:rsidR="00564370" w:rsidRPr="00DC5BB2">
        <w:rPr>
          <w:rFonts w:ascii="Calibri" w:eastAsia="Times New Roman" w:hAnsi="Calibri" w:cs="Calibri"/>
          <w:color w:val="000000"/>
          <w:sz w:val="20"/>
          <w:szCs w:val="20"/>
        </w:rPr>
        <w:t xml:space="preserve"> </w:t>
      </w:r>
      <w:r w:rsidRPr="00DC5BB2">
        <w:rPr>
          <w:rFonts w:ascii="Calibri" w:eastAsia="Times New Roman" w:hAnsi="Calibri" w:cs="Calibri"/>
          <w:color w:val="000000"/>
          <w:sz w:val="20"/>
          <w:szCs w:val="20"/>
        </w:rPr>
        <w:t xml:space="preserve">statistical measurements </w:t>
      </w:r>
      <w:r w:rsidR="00564370" w:rsidRPr="00DC5BB2">
        <w:rPr>
          <w:rFonts w:ascii="Calibri" w:eastAsia="Times New Roman" w:hAnsi="Calibri" w:cs="Calibri"/>
          <w:color w:val="000000"/>
          <w:sz w:val="20"/>
          <w:szCs w:val="20"/>
        </w:rPr>
        <w:t>and make them searchable in the index.</w:t>
      </w:r>
      <w:r w:rsidR="00AE09C7" w:rsidRPr="00DC5BB2">
        <w:rPr>
          <w:rFonts w:ascii="Calibri" w:eastAsia="Times New Roman" w:hAnsi="Calibri" w:cs="Calibri"/>
          <w:color w:val="000000"/>
          <w:sz w:val="20"/>
          <w:szCs w:val="20"/>
        </w:rPr>
        <w:t xml:space="preserve"> One of the prime requirements for the Scopus product is the need for a tight synchronization of derived document statistic counts between the search index and content repository as modifications to the corpus are made. The proposed solution must ensure this synchronization.</w:t>
      </w:r>
    </w:p>
    <w:p w14:paraId="1AD7EA27" w14:textId="77777777" w:rsidR="00ED62D7" w:rsidRPr="00DC5BB2" w:rsidRDefault="00ED62D7" w:rsidP="00ED62D7">
      <w:pPr>
        <w:spacing w:before="100" w:beforeAutospacing="1" w:after="100" w:afterAutospacing="1"/>
        <w:rPr>
          <w:rFonts w:ascii="Calibri" w:eastAsia="Times New Roman" w:hAnsi="Calibri" w:cs="Calibri"/>
          <w:color w:val="000000"/>
          <w:sz w:val="20"/>
          <w:szCs w:val="20"/>
        </w:rPr>
      </w:pPr>
    </w:p>
    <w:p w14:paraId="3D4D62AB" w14:textId="77777777" w:rsidR="00AE09C7" w:rsidRPr="00DC5BB2" w:rsidRDefault="00AE09C7" w:rsidP="00AE09C7">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Current publication count for each author.</w:t>
      </w:r>
    </w:p>
    <w:p w14:paraId="5CCF10E3" w14:textId="77777777" w:rsidR="00AE09C7" w:rsidRPr="00DC5BB2" w:rsidRDefault="00AE09C7" w:rsidP="00AE09C7">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Current publication count for each affiliation.</w:t>
      </w:r>
    </w:p>
    <w:p w14:paraId="0EC7BB58" w14:textId="4D2ADEFD" w:rsidR="00AE09C7" w:rsidRPr="00DC5BB2" w:rsidDel="00AF3395" w:rsidRDefault="00AE09C7" w:rsidP="008853B5">
      <w:pPr>
        <w:numPr>
          <w:ilvl w:val="1"/>
          <w:numId w:val="1"/>
        </w:numPr>
        <w:spacing w:before="100" w:beforeAutospacing="1" w:after="100" w:afterAutospacing="1"/>
        <w:rPr>
          <w:del w:id="34" w:author="Darin  McBeath" w:date="2014-02-19T11:16:00Z"/>
          <w:rFonts w:ascii="Calibri" w:eastAsia="Times New Roman" w:hAnsi="Calibri" w:cs="Calibri"/>
          <w:color w:val="000000"/>
          <w:sz w:val="20"/>
          <w:szCs w:val="20"/>
        </w:rPr>
      </w:pPr>
      <w:r w:rsidRPr="00AF3395">
        <w:rPr>
          <w:rFonts w:ascii="Calibri" w:eastAsia="Times New Roman" w:hAnsi="Calibri" w:cs="Calibri"/>
          <w:color w:val="000000"/>
          <w:sz w:val="20"/>
          <w:szCs w:val="20"/>
        </w:rPr>
        <w:t>Current cited by count for each core record</w:t>
      </w:r>
      <w:del w:id="35" w:author="Darin  McBeath" w:date="2014-02-19T11:16:00Z">
        <w:r w:rsidRPr="00C54C9E" w:rsidDel="00AF3395">
          <w:rPr>
            <w:rFonts w:ascii="Calibri" w:eastAsia="Times New Roman" w:hAnsi="Calibri" w:cs="Calibri"/>
            <w:color w:val="000000"/>
            <w:sz w:val="20"/>
            <w:szCs w:val="20"/>
            <w:highlight w:val="yellow"/>
          </w:rPr>
          <w:delText>.</w:delText>
        </w:r>
        <w:r w:rsidR="00C54C9E" w:rsidRPr="00C54C9E" w:rsidDel="00AF3395">
          <w:rPr>
            <w:rFonts w:ascii="Calibri" w:eastAsia="Times New Roman" w:hAnsi="Calibri" w:cs="Calibri"/>
            <w:color w:val="000000"/>
            <w:sz w:val="20"/>
            <w:szCs w:val="20"/>
            <w:highlight w:val="yellow"/>
          </w:rPr>
          <w:delText xml:space="preserve">  Going forward, do we need to worry about cited by counts for ‘dummy’ </w:delText>
        </w:r>
        <w:commentRangeStart w:id="36"/>
        <w:r w:rsidR="00C54C9E" w:rsidRPr="00C54C9E" w:rsidDel="00AF3395">
          <w:rPr>
            <w:rFonts w:ascii="Calibri" w:eastAsia="Times New Roman" w:hAnsi="Calibri" w:cs="Calibri"/>
            <w:color w:val="000000"/>
            <w:sz w:val="20"/>
            <w:szCs w:val="20"/>
            <w:highlight w:val="yellow"/>
          </w:rPr>
          <w:delText>records</w:delText>
        </w:r>
        <w:commentRangeEnd w:id="36"/>
        <w:r w:rsidR="001C2E46" w:rsidDel="00AF3395">
          <w:rPr>
            <w:rStyle w:val="CommentReference"/>
          </w:rPr>
          <w:commentReference w:id="36"/>
        </w:r>
        <w:r w:rsidR="00C54C9E" w:rsidRPr="00C54C9E" w:rsidDel="00AF3395">
          <w:rPr>
            <w:rFonts w:ascii="Calibri" w:eastAsia="Times New Roman" w:hAnsi="Calibri" w:cs="Calibri"/>
            <w:color w:val="000000"/>
            <w:sz w:val="20"/>
            <w:szCs w:val="20"/>
            <w:highlight w:val="yellow"/>
          </w:rPr>
          <w:delText>?</w:delText>
        </w:r>
      </w:del>
    </w:p>
    <w:p w14:paraId="00B96628" w14:textId="23F8654E" w:rsidR="00AF3395" w:rsidRDefault="00AF3395" w:rsidP="00AF3395">
      <w:pPr>
        <w:numPr>
          <w:ilvl w:val="1"/>
          <w:numId w:val="1"/>
        </w:numPr>
        <w:spacing w:before="100" w:beforeAutospacing="1" w:after="100" w:afterAutospacing="1"/>
        <w:rPr>
          <w:ins w:id="37" w:author="Darin  McBeath" w:date="2014-02-19T11:16:00Z"/>
          <w:rFonts w:ascii="Calibri" w:eastAsia="Times New Roman" w:hAnsi="Calibri" w:cs="Calibri"/>
          <w:color w:val="000000"/>
          <w:sz w:val="20"/>
          <w:szCs w:val="20"/>
        </w:rPr>
      </w:pPr>
      <w:ins w:id="38" w:author="Darin  McBeath" w:date="2014-02-19T11:16:00Z">
        <w:r>
          <w:rPr>
            <w:rFonts w:ascii="Calibri" w:eastAsia="Times New Roman" w:hAnsi="Calibri" w:cs="Calibri"/>
            <w:color w:val="000000"/>
            <w:sz w:val="20"/>
            <w:szCs w:val="20"/>
          </w:rPr>
          <w:t>.</w:t>
        </w:r>
      </w:ins>
    </w:p>
    <w:p w14:paraId="0B532C91" w14:textId="77777777" w:rsidR="00AF3395" w:rsidRPr="00AF3395" w:rsidRDefault="00AF3395" w:rsidP="00AF3395">
      <w:pPr>
        <w:spacing w:before="100" w:beforeAutospacing="1" w:after="100" w:afterAutospacing="1"/>
        <w:rPr>
          <w:rFonts w:ascii="Calibri" w:eastAsia="Times New Roman" w:hAnsi="Calibri" w:cs="Calibri"/>
          <w:color w:val="000000"/>
          <w:sz w:val="20"/>
          <w:szCs w:val="20"/>
        </w:rPr>
      </w:pPr>
    </w:p>
    <w:p w14:paraId="6259F717" w14:textId="1596333F" w:rsidR="008853B5" w:rsidRPr="00DC5BB2" w:rsidRDefault="008853B5" w:rsidP="008853B5">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In addition to the statistical measurements, the loading system must also maintain the list of citing identifiers for each core record.  This information must be kept synchronized and updated into each core record.</w:t>
      </w:r>
      <w:r w:rsidR="00A572FE">
        <w:rPr>
          <w:rFonts w:ascii="Calibri" w:eastAsia="Times New Roman" w:hAnsi="Calibri" w:cs="Calibri"/>
          <w:color w:val="000000"/>
          <w:sz w:val="20"/>
          <w:szCs w:val="20"/>
        </w:rPr>
        <w:t xml:space="preserve"> </w:t>
      </w:r>
      <w:del w:id="39" w:author="Darin  McBeath" w:date="2014-02-19T11:16:00Z">
        <w:r w:rsidR="00A572FE" w:rsidDel="00AF3395">
          <w:rPr>
            <w:rFonts w:ascii="Calibri" w:eastAsia="Times New Roman" w:hAnsi="Calibri" w:cs="Calibri"/>
            <w:color w:val="000000"/>
            <w:sz w:val="20"/>
            <w:szCs w:val="20"/>
          </w:rPr>
          <w:delText xml:space="preserve"> </w:delText>
        </w:r>
        <w:r w:rsidR="00A572FE" w:rsidRPr="00A572FE" w:rsidDel="00AF3395">
          <w:rPr>
            <w:rFonts w:ascii="Calibri" w:eastAsia="Times New Roman" w:hAnsi="Calibri" w:cs="Calibri"/>
            <w:color w:val="000000"/>
            <w:sz w:val="20"/>
            <w:szCs w:val="20"/>
            <w:highlight w:val="yellow"/>
          </w:rPr>
          <w:delText>The PoC does not need to calculated patent citations or</w:delText>
        </w:r>
        <w:r w:rsidR="00A572FE" w:rsidDel="00AF3395">
          <w:rPr>
            <w:rFonts w:ascii="Calibri" w:eastAsia="Times New Roman" w:hAnsi="Calibri" w:cs="Calibri"/>
            <w:color w:val="000000"/>
            <w:sz w:val="20"/>
            <w:szCs w:val="20"/>
          </w:rPr>
          <w:delText>.</w:delText>
        </w:r>
      </w:del>
      <w:ins w:id="40" w:author="Gillian Griffiths" w:date="2014-02-13T13:58:00Z">
        <w:del w:id="41" w:author="Darin  McBeath" w:date="2014-02-19T11:16:00Z">
          <w:r w:rsidR="001C2E46" w:rsidRPr="001C2E46" w:rsidDel="00AF3395">
            <w:rPr>
              <w:rFonts w:ascii="Calibri" w:eastAsia="Times New Roman" w:hAnsi="Calibri" w:cs="Calibri"/>
              <w:color w:val="000000"/>
              <w:sz w:val="20"/>
              <w:szCs w:val="20"/>
              <w:highlight w:val="yellow"/>
            </w:rPr>
            <w:delText xml:space="preserve"> </w:delText>
          </w:r>
          <w:commentRangeStart w:id="42"/>
          <w:r w:rsidR="001C2E46" w:rsidRPr="00A572FE" w:rsidDel="00AF3395">
            <w:rPr>
              <w:rFonts w:ascii="Calibri" w:eastAsia="Times New Roman" w:hAnsi="Calibri" w:cs="Calibri"/>
              <w:color w:val="000000"/>
              <w:sz w:val="20"/>
              <w:szCs w:val="20"/>
              <w:highlight w:val="yellow"/>
            </w:rPr>
            <w:delText>web citations</w:delText>
          </w:r>
          <w:r w:rsidR="001C2E46" w:rsidDel="00AF3395">
            <w:rPr>
              <w:rFonts w:ascii="Calibri" w:eastAsia="Times New Roman" w:hAnsi="Calibri" w:cs="Calibri"/>
              <w:color w:val="000000"/>
              <w:sz w:val="20"/>
              <w:szCs w:val="20"/>
            </w:rPr>
            <w:delText>.</w:delText>
          </w:r>
          <w:commentRangeEnd w:id="42"/>
          <w:r w:rsidR="001C2E46" w:rsidDel="00AF3395">
            <w:rPr>
              <w:rStyle w:val="CommentReference"/>
            </w:rPr>
            <w:commentReference w:id="42"/>
          </w:r>
        </w:del>
      </w:ins>
    </w:p>
    <w:p w14:paraId="30691668" w14:textId="77777777" w:rsidR="00AE09C7" w:rsidRPr="00DC5BB2" w:rsidRDefault="00AE09C7" w:rsidP="00AE09C7">
      <w:pPr>
        <w:spacing w:before="100" w:beforeAutospacing="1" w:after="100" w:afterAutospacing="1"/>
        <w:ind w:left="1440"/>
        <w:rPr>
          <w:rFonts w:ascii="Calibri" w:eastAsia="Times New Roman" w:hAnsi="Calibri" w:cs="Calibri"/>
          <w:color w:val="000000"/>
          <w:sz w:val="20"/>
          <w:szCs w:val="20"/>
        </w:rPr>
      </w:pPr>
    </w:p>
    <w:p w14:paraId="4A8D6095" w14:textId="77777777" w:rsidR="00564370" w:rsidRPr="00DC5BB2" w:rsidRDefault="00564370" w:rsidP="00564370">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The designed system must make any document changes and associated statistical counts visible within the Scopus product no more than 24 hours after receipt by the XOCS Fabrication system.</w:t>
      </w:r>
      <w:r w:rsidR="008853B5" w:rsidRPr="00DC5BB2">
        <w:rPr>
          <w:rFonts w:ascii="Calibri" w:eastAsia="Times New Roman" w:hAnsi="Calibri" w:cs="Calibri"/>
          <w:color w:val="000000"/>
          <w:sz w:val="20"/>
          <w:szCs w:val="20"/>
        </w:rPr>
        <w:t xml:space="preserve">  In other words, it’s acceptable to ‘flip’ the index once per day.</w:t>
      </w:r>
    </w:p>
    <w:p w14:paraId="2CBF14F0" w14:textId="77777777" w:rsidR="00AE09C7" w:rsidRPr="00DC5BB2" w:rsidRDefault="00AE09C7" w:rsidP="00AE09C7">
      <w:pPr>
        <w:spacing w:before="100" w:beforeAutospacing="1" w:after="100" w:afterAutospacing="1"/>
        <w:ind w:left="720"/>
        <w:rPr>
          <w:rFonts w:ascii="Calibri" w:eastAsia="Times New Roman" w:hAnsi="Calibri" w:cs="Calibri"/>
          <w:color w:val="000000"/>
          <w:sz w:val="20"/>
          <w:szCs w:val="20"/>
        </w:rPr>
      </w:pPr>
    </w:p>
    <w:p w14:paraId="399308BD" w14:textId="6283DA1E" w:rsidR="003C0316" w:rsidRDefault="00A316D3" w:rsidP="00D80ADC">
      <w:pPr>
        <w:numPr>
          <w:ilvl w:val="0"/>
          <w:numId w:val="1"/>
        </w:numPr>
        <w:spacing w:before="100" w:beforeAutospacing="1" w:after="100" w:afterAutospacing="1"/>
        <w:rPr>
          <w:ins w:id="43"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lastRenderedPageBreak/>
        <w:t>T</w:t>
      </w:r>
      <w:r w:rsidR="003C0316" w:rsidRPr="00DC5BB2">
        <w:rPr>
          <w:rFonts w:ascii="Calibri" w:eastAsia="Times New Roman" w:hAnsi="Calibri" w:cs="Calibri"/>
          <w:color w:val="000000"/>
          <w:sz w:val="20"/>
          <w:szCs w:val="20"/>
        </w:rPr>
        <w:t xml:space="preserve">est updates during the </w:t>
      </w:r>
      <w:r w:rsidR="00892B88" w:rsidRPr="00DC5BB2">
        <w:rPr>
          <w:rFonts w:ascii="Calibri" w:eastAsia="Times New Roman" w:hAnsi="Calibri" w:cs="Calibri"/>
          <w:color w:val="000000"/>
          <w:sz w:val="20"/>
          <w:szCs w:val="20"/>
        </w:rPr>
        <w:t>PoC</w:t>
      </w:r>
      <w:r w:rsidR="003C0316" w:rsidRPr="00DC5BB2">
        <w:rPr>
          <w:rFonts w:ascii="Calibri" w:eastAsia="Times New Roman" w:hAnsi="Calibri" w:cs="Calibri"/>
          <w:color w:val="000000"/>
          <w:sz w:val="20"/>
          <w:szCs w:val="20"/>
        </w:rPr>
        <w:t xml:space="preserve"> using repeat chunks of documents from the original load.</w:t>
      </w:r>
      <w:r w:rsidR="00EB1041" w:rsidRPr="00DC5BB2">
        <w:rPr>
          <w:rFonts w:ascii="Calibri" w:eastAsia="Times New Roman" w:hAnsi="Calibri" w:cs="Calibri"/>
          <w:color w:val="000000"/>
          <w:sz w:val="20"/>
          <w:szCs w:val="20"/>
        </w:rPr>
        <w:t xml:space="preserve"> </w:t>
      </w:r>
      <w:r w:rsidR="00892B88" w:rsidRPr="00DC5BB2">
        <w:rPr>
          <w:rFonts w:ascii="Calibri" w:eastAsia="Times New Roman" w:hAnsi="Calibri" w:cs="Calibri"/>
          <w:color w:val="000000"/>
          <w:sz w:val="20"/>
          <w:szCs w:val="20"/>
        </w:rPr>
        <w:t xml:space="preserve"> The PoC team has been monitoring production update volumes over a</w:t>
      </w:r>
      <w:r w:rsidR="00AE09C7" w:rsidRPr="00DC5BB2">
        <w:rPr>
          <w:rFonts w:ascii="Calibri" w:eastAsia="Times New Roman" w:hAnsi="Calibri" w:cs="Calibri"/>
          <w:color w:val="000000"/>
          <w:sz w:val="20"/>
          <w:szCs w:val="20"/>
        </w:rPr>
        <w:t xml:space="preserve"> </w:t>
      </w:r>
      <w:r w:rsidRPr="00DC5BB2">
        <w:rPr>
          <w:rFonts w:ascii="Calibri" w:eastAsia="Times New Roman" w:hAnsi="Calibri" w:cs="Calibri"/>
          <w:color w:val="000000"/>
          <w:sz w:val="20"/>
          <w:szCs w:val="20"/>
        </w:rPr>
        <w:t>3-month</w:t>
      </w:r>
      <w:r w:rsidR="00892B88" w:rsidRPr="00DC5BB2">
        <w:rPr>
          <w:rFonts w:ascii="Calibri" w:eastAsia="Times New Roman" w:hAnsi="Calibri" w:cs="Calibri"/>
          <w:color w:val="000000"/>
          <w:sz w:val="20"/>
          <w:szCs w:val="20"/>
        </w:rPr>
        <w:t xml:space="preserve"> </w:t>
      </w:r>
      <w:r w:rsidR="007D0EBB" w:rsidRPr="00DC5BB2">
        <w:rPr>
          <w:rFonts w:ascii="Calibri" w:eastAsia="Times New Roman" w:hAnsi="Calibri" w:cs="Calibri"/>
          <w:color w:val="000000"/>
          <w:sz w:val="20"/>
          <w:szCs w:val="20"/>
        </w:rPr>
        <w:t xml:space="preserve">window to determine the </w:t>
      </w:r>
      <w:del w:id="44" w:author="Darin  McBeath" w:date="2014-02-19T11:17:00Z">
        <w:r w:rsidR="007D0EBB" w:rsidRPr="00DC5BB2" w:rsidDel="00AF3395">
          <w:rPr>
            <w:rFonts w:ascii="Calibri" w:eastAsia="Times New Roman" w:hAnsi="Calibri" w:cs="Calibri"/>
            <w:color w:val="000000"/>
            <w:sz w:val="20"/>
            <w:szCs w:val="20"/>
          </w:rPr>
          <w:delText xml:space="preserve">usual </w:delText>
        </w:r>
      </w:del>
      <w:ins w:id="45" w:author="Darin  McBeath" w:date="2014-02-19T11:17:00Z">
        <w:r w:rsidR="00AF3395">
          <w:rPr>
            <w:rFonts w:ascii="Calibri" w:eastAsia="Times New Roman" w:hAnsi="Calibri" w:cs="Calibri"/>
            <w:color w:val="000000"/>
            <w:sz w:val="20"/>
            <w:szCs w:val="20"/>
          </w:rPr>
          <w:t>typical</w:t>
        </w:r>
        <w:r w:rsidR="00AF3395" w:rsidRPr="00DC5BB2">
          <w:rPr>
            <w:rFonts w:ascii="Calibri" w:eastAsia="Times New Roman" w:hAnsi="Calibri" w:cs="Calibri"/>
            <w:color w:val="000000"/>
            <w:sz w:val="20"/>
            <w:szCs w:val="20"/>
          </w:rPr>
          <w:t xml:space="preserve"> </w:t>
        </w:r>
      </w:ins>
      <w:r w:rsidR="007D0EBB" w:rsidRPr="00DC5BB2">
        <w:rPr>
          <w:rFonts w:ascii="Calibri" w:eastAsia="Times New Roman" w:hAnsi="Calibri" w:cs="Calibri"/>
          <w:color w:val="000000"/>
          <w:sz w:val="20"/>
          <w:szCs w:val="20"/>
        </w:rPr>
        <w:t xml:space="preserve">daily update load for each content type. </w:t>
      </w:r>
      <w:r w:rsidR="00EB1041" w:rsidRPr="00DC5BB2">
        <w:rPr>
          <w:rFonts w:ascii="Calibri" w:eastAsia="Times New Roman" w:hAnsi="Calibri" w:cs="Calibri"/>
          <w:color w:val="000000"/>
          <w:sz w:val="20"/>
          <w:szCs w:val="20"/>
        </w:rPr>
        <w:t xml:space="preserve"> There will be a set of document identifiers provided that will be used to update </w:t>
      </w:r>
      <w:r w:rsidR="007D0EBB" w:rsidRPr="00DC5BB2">
        <w:rPr>
          <w:rFonts w:ascii="Calibri" w:eastAsia="Times New Roman" w:hAnsi="Calibri" w:cs="Calibri"/>
          <w:color w:val="000000"/>
          <w:sz w:val="20"/>
          <w:szCs w:val="20"/>
        </w:rPr>
        <w:t>each</w:t>
      </w:r>
      <w:r w:rsidR="00564370" w:rsidRPr="00DC5BB2">
        <w:rPr>
          <w:rFonts w:ascii="Calibri" w:eastAsia="Times New Roman" w:hAnsi="Calibri" w:cs="Calibri"/>
          <w:color w:val="000000"/>
          <w:sz w:val="20"/>
          <w:szCs w:val="20"/>
        </w:rPr>
        <w:t xml:space="preserve"> content type </w:t>
      </w:r>
      <w:r w:rsidR="00EB1041" w:rsidRPr="00DC5BB2">
        <w:rPr>
          <w:rFonts w:ascii="Calibri" w:eastAsia="Times New Roman" w:hAnsi="Calibri" w:cs="Calibri"/>
          <w:color w:val="000000"/>
          <w:sz w:val="20"/>
          <w:szCs w:val="20"/>
        </w:rPr>
        <w:t>during testing.</w:t>
      </w:r>
      <w:r w:rsidR="00564370" w:rsidRPr="00DC5BB2">
        <w:rPr>
          <w:rFonts w:ascii="Calibri" w:eastAsia="Times New Roman" w:hAnsi="Calibri" w:cs="Calibri"/>
          <w:color w:val="000000"/>
          <w:sz w:val="20"/>
          <w:szCs w:val="20"/>
        </w:rPr>
        <w:t xml:space="preserve"> </w:t>
      </w:r>
      <w:ins w:id="46" w:author="Darin  McBeath" w:date="2014-02-18T09:58:00Z">
        <w:r w:rsidR="000F558C">
          <w:rPr>
            <w:rFonts w:ascii="Calibri" w:eastAsia="Times New Roman" w:hAnsi="Calibri" w:cs="Calibri"/>
            <w:color w:val="000000"/>
            <w:sz w:val="20"/>
            <w:szCs w:val="20"/>
          </w:rPr>
          <w:t xml:space="preserve"> Since we don’t want to change our ‘static’ search index, we will treat all changes to the search index as updates (replacing the content with the same content).  We will not add (or delete) content when applying updates.  </w:t>
        </w:r>
      </w:ins>
      <w:r w:rsidR="00564370" w:rsidRPr="00DC5BB2">
        <w:rPr>
          <w:rFonts w:ascii="Calibri" w:eastAsia="Times New Roman" w:hAnsi="Calibri" w:cs="Calibri"/>
          <w:color w:val="000000"/>
          <w:sz w:val="20"/>
          <w:szCs w:val="20"/>
        </w:rPr>
        <w:t xml:space="preserve">The </w:t>
      </w:r>
      <w:ins w:id="47" w:author="Darin  McBeath" w:date="2014-02-21T07:57:00Z">
        <w:r w:rsidR="00D92F99">
          <w:rPr>
            <w:rFonts w:ascii="Calibri" w:eastAsia="Times New Roman" w:hAnsi="Calibri" w:cs="Calibri"/>
            <w:color w:val="000000"/>
            <w:sz w:val="20"/>
            <w:szCs w:val="20"/>
          </w:rPr>
          <w:t xml:space="preserve">daily </w:t>
        </w:r>
      </w:ins>
      <w:r w:rsidR="00564370" w:rsidRPr="00DC5BB2">
        <w:rPr>
          <w:rFonts w:ascii="Calibri" w:eastAsia="Times New Roman" w:hAnsi="Calibri" w:cs="Calibri"/>
          <w:color w:val="000000"/>
          <w:sz w:val="20"/>
          <w:szCs w:val="20"/>
        </w:rPr>
        <w:t>update volumes are:</w:t>
      </w:r>
    </w:p>
    <w:p w14:paraId="683E8998" w14:textId="77777777" w:rsidR="00ED62D7" w:rsidRPr="00DC5BB2" w:rsidRDefault="00ED62D7" w:rsidP="00ED62D7">
      <w:pPr>
        <w:spacing w:before="100" w:beforeAutospacing="1" w:after="100" w:afterAutospacing="1"/>
        <w:rPr>
          <w:rFonts w:ascii="Calibri" w:eastAsia="Times New Roman" w:hAnsi="Calibri" w:cs="Calibri"/>
          <w:color w:val="000000"/>
          <w:sz w:val="20"/>
          <w:szCs w:val="20"/>
        </w:rPr>
      </w:pPr>
    </w:p>
    <w:p w14:paraId="58C3146C" w14:textId="0AE5CEBC" w:rsidR="00564370" w:rsidRPr="00DC5BB2" w:rsidRDefault="00564370" w:rsidP="00564370">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FF0000"/>
          <w:sz w:val="20"/>
          <w:szCs w:val="20"/>
        </w:rPr>
        <w:t xml:space="preserve"> </w:t>
      </w:r>
      <w:r w:rsidR="006D160B" w:rsidRPr="00DC5BB2">
        <w:rPr>
          <w:rFonts w:ascii="Calibri" w:eastAsia="Times New Roman" w:hAnsi="Calibri" w:cs="Calibri"/>
          <w:color w:val="000000"/>
          <w:sz w:val="20"/>
          <w:szCs w:val="20"/>
        </w:rPr>
        <w:t>core records (</w:t>
      </w:r>
      <w:del w:id="48" w:author="Darin  McBeath" w:date="2014-02-19T11:17:00Z">
        <w:r w:rsidR="006D160B" w:rsidRPr="00DC5BB2" w:rsidDel="00AF3395">
          <w:rPr>
            <w:rFonts w:ascii="Calibri" w:eastAsia="Times New Roman" w:hAnsi="Calibri" w:cs="Calibri"/>
            <w:color w:val="000000"/>
            <w:sz w:val="20"/>
            <w:szCs w:val="20"/>
          </w:rPr>
          <w:delText>adds 40,000, updates 300,000, deletes 40,000</w:delText>
        </w:r>
      </w:del>
      <w:ins w:id="49" w:author="Darin  McBeath" w:date="2014-02-19T11:17:00Z">
        <w:r w:rsidR="00AF3395">
          <w:rPr>
            <w:rFonts w:ascii="Calibri" w:eastAsia="Times New Roman" w:hAnsi="Calibri" w:cs="Calibri"/>
            <w:color w:val="000000"/>
            <w:sz w:val="20"/>
            <w:szCs w:val="20"/>
          </w:rPr>
          <w:t>400,000</w:t>
        </w:r>
      </w:ins>
      <w:r w:rsidR="006D160B" w:rsidRPr="00DC5BB2">
        <w:rPr>
          <w:rFonts w:ascii="Calibri" w:eastAsia="Times New Roman" w:hAnsi="Calibri" w:cs="Calibri"/>
          <w:color w:val="000000"/>
          <w:sz w:val="20"/>
          <w:szCs w:val="20"/>
        </w:rPr>
        <w:t>)</w:t>
      </w:r>
    </w:p>
    <w:p w14:paraId="4EF3644D" w14:textId="7C633484" w:rsidR="00564370" w:rsidRPr="00DC5BB2" w:rsidRDefault="006D160B" w:rsidP="00564370">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 </w:t>
      </w:r>
      <w:r w:rsidR="00564370" w:rsidRPr="00DC5BB2">
        <w:rPr>
          <w:rFonts w:ascii="Calibri" w:eastAsia="Times New Roman" w:hAnsi="Calibri" w:cs="Calibri"/>
          <w:color w:val="000000"/>
          <w:sz w:val="20"/>
          <w:szCs w:val="20"/>
        </w:rPr>
        <w:t>author records</w:t>
      </w:r>
      <w:r w:rsidRPr="00DC5BB2">
        <w:rPr>
          <w:rFonts w:ascii="Calibri" w:eastAsia="Times New Roman" w:hAnsi="Calibri" w:cs="Calibri"/>
          <w:color w:val="000000"/>
          <w:sz w:val="20"/>
          <w:szCs w:val="20"/>
        </w:rPr>
        <w:t xml:space="preserve"> (</w:t>
      </w:r>
      <w:del w:id="50" w:author="Darin  McBeath" w:date="2014-02-19T11:17:00Z">
        <w:r w:rsidRPr="00DC5BB2" w:rsidDel="00AF3395">
          <w:rPr>
            <w:rFonts w:ascii="Calibri" w:eastAsia="Times New Roman" w:hAnsi="Calibri" w:cs="Calibri"/>
            <w:color w:val="000000"/>
            <w:sz w:val="20"/>
            <w:szCs w:val="20"/>
          </w:rPr>
          <w:delText>adds 40,000, updates 300,000, deletes 30,000</w:delText>
        </w:r>
      </w:del>
      <w:ins w:id="51" w:author="Darin  McBeath" w:date="2014-02-19T11:17:00Z">
        <w:r w:rsidR="00AF3395">
          <w:rPr>
            <w:rFonts w:ascii="Calibri" w:eastAsia="Times New Roman" w:hAnsi="Calibri" w:cs="Calibri"/>
            <w:color w:val="000000"/>
            <w:sz w:val="20"/>
            <w:szCs w:val="20"/>
          </w:rPr>
          <w:t>400,00</w:t>
        </w:r>
      </w:ins>
      <w:ins w:id="52" w:author="Darin  McBeath" w:date="2014-02-27T09:42:00Z">
        <w:r w:rsidR="00F4304F">
          <w:rPr>
            <w:rFonts w:ascii="Calibri" w:eastAsia="Times New Roman" w:hAnsi="Calibri" w:cs="Calibri"/>
            <w:color w:val="000000"/>
            <w:sz w:val="20"/>
            <w:szCs w:val="20"/>
          </w:rPr>
          <w:t>0</w:t>
        </w:r>
      </w:ins>
      <w:r w:rsidRPr="00DC5BB2">
        <w:rPr>
          <w:rFonts w:ascii="Calibri" w:eastAsia="Times New Roman" w:hAnsi="Calibri" w:cs="Calibri"/>
          <w:color w:val="000000"/>
          <w:sz w:val="20"/>
          <w:szCs w:val="20"/>
        </w:rPr>
        <w:t>)</w:t>
      </w:r>
    </w:p>
    <w:p w14:paraId="6A5BBB7B" w14:textId="5DB42399" w:rsidR="00564370" w:rsidRPr="00DC5BB2" w:rsidRDefault="00564370" w:rsidP="00564370">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 affiliation records</w:t>
      </w:r>
      <w:r w:rsidR="006D160B" w:rsidRPr="00DC5BB2">
        <w:rPr>
          <w:rFonts w:ascii="Calibri" w:eastAsia="Times New Roman" w:hAnsi="Calibri" w:cs="Calibri"/>
          <w:color w:val="000000"/>
          <w:sz w:val="20"/>
          <w:szCs w:val="20"/>
        </w:rPr>
        <w:t xml:space="preserve"> (</w:t>
      </w:r>
      <w:del w:id="53" w:author="Darin  McBeath" w:date="2014-02-19T11:18:00Z">
        <w:r w:rsidR="006D160B" w:rsidRPr="00DC5BB2" w:rsidDel="00AF3395">
          <w:rPr>
            <w:rFonts w:ascii="Calibri" w:eastAsia="Times New Roman" w:hAnsi="Calibri" w:cs="Calibri"/>
            <w:color w:val="000000"/>
            <w:sz w:val="20"/>
            <w:szCs w:val="20"/>
          </w:rPr>
          <w:delText>adds 10,000, updates 80,000, deletes 32,000</w:delText>
        </w:r>
      </w:del>
      <w:ins w:id="54" w:author="Darin  McBeath" w:date="2014-02-27T09:31:00Z">
        <w:r w:rsidR="00BB5C1D">
          <w:rPr>
            <w:rFonts w:ascii="Calibri" w:eastAsia="Times New Roman" w:hAnsi="Calibri" w:cs="Calibri"/>
            <w:color w:val="000000"/>
            <w:sz w:val="20"/>
            <w:szCs w:val="20"/>
          </w:rPr>
          <w:t>250</w:t>
        </w:r>
      </w:ins>
      <w:ins w:id="55" w:author="Darin  McBeath" w:date="2014-02-19T11:18:00Z">
        <w:r w:rsidR="00AF3395">
          <w:rPr>
            <w:rFonts w:ascii="Calibri" w:eastAsia="Times New Roman" w:hAnsi="Calibri" w:cs="Calibri"/>
            <w:color w:val="000000"/>
            <w:sz w:val="20"/>
            <w:szCs w:val="20"/>
          </w:rPr>
          <w:t>,000</w:t>
        </w:r>
      </w:ins>
      <w:r w:rsidR="006D160B" w:rsidRPr="00DC5BB2">
        <w:rPr>
          <w:rFonts w:ascii="Calibri" w:eastAsia="Times New Roman" w:hAnsi="Calibri" w:cs="Calibri"/>
          <w:color w:val="000000"/>
          <w:sz w:val="20"/>
          <w:szCs w:val="20"/>
        </w:rPr>
        <w:t>)</w:t>
      </w:r>
    </w:p>
    <w:p w14:paraId="5C3451E5" w14:textId="77777777" w:rsidR="006D160B" w:rsidRPr="00DC5BB2" w:rsidRDefault="006D160B" w:rsidP="006D160B">
      <w:pPr>
        <w:spacing w:before="100" w:beforeAutospacing="1" w:after="100" w:afterAutospacing="1"/>
        <w:ind w:left="1440"/>
        <w:rPr>
          <w:rFonts w:ascii="Calibri" w:eastAsia="Times New Roman" w:hAnsi="Calibri" w:cs="Calibri"/>
          <w:color w:val="000000"/>
          <w:sz w:val="20"/>
          <w:szCs w:val="20"/>
        </w:rPr>
      </w:pPr>
    </w:p>
    <w:p w14:paraId="5E36B3D4" w14:textId="06FF0B57" w:rsidR="00EB1041" w:rsidRPr="00DC5BB2" w:rsidRDefault="007D0EBB" w:rsidP="00D80ADC">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Ensure that at least a </w:t>
      </w:r>
      <w:r w:rsidR="006D160B" w:rsidRPr="00DC5BB2">
        <w:rPr>
          <w:rFonts w:ascii="Calibri" w:eastAsia="Times New Roman" w:hAnsi="Calibri" w:cs="Calibri"/>
          <w:sz w:val="20"/>
          <w:szCs w:val="20"/>
        </w:rPr>
        <w:t xml:space="preserve">100% and </w:t>
      </w:r>
      <w:r w:rsidR="00E86DE8" w:rsidRPr="00DC5BB2">
        <w:rPr>
          <w:rFonts w:ascii="Calibri" w:eastAsia="Times New Roman" w:hAnsi="Calibri" w:cs="Calibri"/>
          <w:sz w:val="20"/>
          <w:szCs w:val="20"/>
        </w:rPr>
        <w:t>3</w:t>
      </w:r>
      <w:r w:rsidR="006D160B" w:rsidRPr="00DC5BB2">
        <w:rPr>
          <w:rFonts w:ascii="Calibri" w:eastAsia="Times New Roman" w:hAnsi="Calibri" w:cs="Calibri"/>
          <w:sz w:val="20"/>
          <w:szCs w:val="20"/>
        </w:rPr>
        <w:t>00%</w:t>
      </w:r>
      <w:r w:rsidRPr="00DC5BB2">
        <w:rPr>
          <w:rFonts w:ascii="Calibri" w:eastAsia="Times New Roman" w:hAnsi="Calibri" w:cs="Calibri"/>
          <w:color w:val="FF0000"/>
          <w:sz w:val="20"/>
          <w:szCs w:val="20"/>
        </w:rPr>
        <w:t xml:space="preserve"> </w:t>
      </w:r>
      <w:r w:rsidRPr="00DC5BB2">
        <w:rPr>
          <w:rFonts w:ascii="Calibri" w:eastAsia="Times New Roman" w:hAnsi="Calibri" w:cs="Calibri"/>
          <w:color w:val="000000"/>
          <w:sz w:val="20"/>
          <w:szCs w:val="20"/>
        </w:rPr>
        <w:t>average update volume</w:t>
      </w:r>
      <w:r w:rsidR="00EB1041" w:rsidRPr="00DC5BB2">
        <w:rPr>
          <w:rFonts w:ascii="Calibri" w:eastAsia="Times New Roman" w:hAnsi="Calibri" w:cs="Calibri"/>
          <w:color w:val="000000"/>
          <w:sz w:val="20"/>
          <w:szCs w:val="20"/>
        </w:rPr>
        <w:t xml:space="preserve"> for </w:t>
      </w:r>
      <w:r w:rsidRPr="00DC5BB2">
        <w:rPr>
          <w:rFonts w:ascii="Calibri" w:eastAsia="Times New Roman" w:hAnsi="Calibri" w:cs="Calibri"/>
          <w:color w:val="000000"/>
          <w:sz w:val="20"/>
          <w:szCs w:val="20"/>
        </w:rPr>
        <w:t xml:space="preserve">each content type can be </w:t>
      </w:r>
      <w:r w:rsidR="00564370" w:rsidRPr="00DC5BB2">
        <w:rPr>
          <w:rFonts w:ascii="Calibri" w:eastAsia="Times New Roman" w:hAnsi="Calibri" w:cs="Calibri"/>
          <w:color w:val="000000"/>
          <w:sz w:val="20"/>
          <w:szCs w:val="20"/>
        </w:rPr>
        <w:t xml:space="preserve">fully </w:t>
      </w:r>
      <w:r w:rsidRPr="00DC5BB2">
        <w:rPr>
          <w:rFonts w:ascii="Calibri" w:eastAsia="Times New Roman" w:hAnsi="Calibri" w:cs="Calibri"/>
          <w:color w:val="000000"/>
          <w:sz w:val="20"/>
          <w:szCs w:val="20"/>
        </w:rPr>
        <w:t xml:space="preserve">processed within the </w:t>
      </w:r>
      <w:r w:rsidR="00564370" w:rsidRPr="00DC5BB2">
        <w:rPr>
          <w:rFonts w:ascii="Calibri" w:eastAsia="Times New Roman" w:hAnsi="Calibri" w:cs="Calibri"/>
          <w:color w:val="000000"/>
          <w:sz w:val="20"/>
          <w:szCs w:val="20"/>
        </w:rPr>
        <w:t>24 hour</w:t>
      </w:r>
      <w:r w:rsidRPr="00DC5BB2">
        <w:rPr>
          <w:rFonts w:ascii="Calibri" w:eastAsia="Times New Roman" w:hAnsi="Calibri" w:cs="Calibri"/>
          <w:color w:val="000000"/>
          <w:sz w:val="20"/>
          <w:szCs w:val="20"/>
        </w:rPr>
        <w:t xml:space="preserve"> indexing window</w:t>
      </w:r>
      <w:ins w:id="56" w:author="Darin  McBeath" w:date="2014-02-19T13:31:00Z">
        <w:r w:rsidR="0067473F">
          <w:rPr>
            <w:rFonts w:ascii="Calibri" w:eastAsia="Times New Roman" w:hAnsi="Calibri" w:cs="Calibri"/>
            <w:color w:val="000000"/>
            <w:sz w:val="20"/>
            <w:szCs w:val="20"/>
          </w:rPr>
          <w:t xml:space="preserve">.  </w:t>
        </w:r>
        <w:r w:rsidR="0067473F" w:rsidRPr="00DC5BB2">
          <w:rPr>
            <w:rFonts w:ascii="Calibri" w:eastAsia="Times New Roman" w:hAnsi="Calibri" w:cs="Calibri"/>
            <w:color w:val="000000"/>
            <w:sz w:val="20"/>
            <w:szCs w:val="20"/>
          </w:rPr>
          <w:t>Signed URLS for the ‘keys’ to the assets</w:t>
        </w:r>
      </w:ins>
      <w:ins w:id="57" w:author="Darin  McBeath" w:date="2014-02-19T13:32:00Z">
        <w:r w:rsidR="0067473F">
          <w:rPr>
            <w:rFonts w:ascii="Calibri" w:eastAsia="Times New Roman" w:hAnsi="Calibri" w:cs="Calibri"/>
            <w:color w:val="000000"/>
            <w:sz w:val="20"/>
            <w:szCs w:val="20"/>
          </w:rPr>
          <w:t xml:space="preserve"> (core, author, affiliation)</w:t>
        </w:r>
      </w:ins>
      <w:ins w:id="58" w:author="Darin  McBeath" w:date="2014-02-19T13:31:00Z">
        <w:r w:rsidR="0067473F" w:rsidRPr="00DC5BB2">
          <w:rPr>
            <w:rFonts w:ascii="Calibri" w:eastAsia="Times New Roman" w:hAnsi="Calibri" w:cs="Calibri"/>
            <w:color w:val="000000"/>
            <w:sz w:val="20"/>
            <w:szCs w:val="20"/>
          </w:rPr>
          <w:t xml:space="preserve"> stored in the S3 buckets </w:t>
        </w:r>
        <w:r w:rsidR="0067473F">
          <w:rPr>
            <w:rFonts w:ascii="Calibri" w:eastAsia="Times New Roman" w:hAnsi="Calibri" w:cs="Calibri"/>
            <w:color w:val="000000"/>
            <w:sz w:val="20"/>
            <w:szCs w:val="20"/>
          </w:rPr>
          <w:t>that should be used for updates are provided in the appendix</w:t>
        </w:r>
        <w:r w:rsidR="0067473F" w:rsidRPr="00DC5BB2">
          <w:rPr>
            <w:rFonts w:ascii="Calibri" w:eastAsia="Times New Roman" w:hAnsi="Calibri" w:cs="Calibri"/>
            <w:color w:val="000000"/>
            <w:sz w:val="20"/>
            <w:szCs w:val="20"/>
          </w:rPr>
          <w:t>.</w:t>
        </w:r>
      </w:ins>
    </w:p>
    <w:p w14:paraId="739DAC98" w14:textId="77777777" w:rsidR="00A316D3" w:rsidRPr="00DC5BB2" w:rsidRDefault="00A316D3" w:rsidP="00A316D3">
      <w:pPr>
        <w:spacing w:before="100" w:beforeAutospacing="1" w:after="100" w:afterAutospacing="1"/>
        <w:rPr>
          <w:rFonts w:ascii="Calibri" w:eastAsia="Times New Roman" w:hAnsi="Calibri" w:cs="Calibri"/>
          <w:color w:val="000000"/>
          <w:sz w:val="20"/>
          <w:szCs w:val="20"/>
        </w:rPr>
      </w:pPr>
    </w:p>
    <w:p w14:paraId="650C4329" w14:textId="768681E5" w:rsidR="0067473F" w:rsidRPr="00DC5BB2" w:rsidRDefault="00C64E34" w:rsidP="0067473F">
      <w:pPr>
        <w:numPr>
          <w:ilvl w:val="0"/>
          <w:numId w:val="1"/>
        </w:numPr>
        <w:spacing w:before="100" w:beforeAutospacing="1" w:after="100" w:afterAutospacing="1"/>
        <w:rPr>
          <w:ins w:id="59" w:author="Darin  McBeath" w:date="2014-02-19T13:31:00Z"/>
          <w:rFonts w:ascii="Calibri" w:eastAsia="Times New Roman" w:hAnsi="Calibri" w:cs="Calibri"/>
          <w:color w:val="000000"/>
          <w:sz w:val="20"/>
          <w:szCs w:val="20"/>
        </w:rPr>
      </w:pPr>
      <w:r w:rsidRPr="00DC5BB2">
        <w:rPr>
          <w:rFonts w:ascii="Calibri" w:eastAsia="Times New Roman" w:hAnsi="Calibri" w:cs="Calibri"/>
          <w:color w:val="000000"/>
          <w:sz w:val="20"/>
          <w:szCs w:val="20"/>
        </w:rPr>
        <w:t>For author records, the system must accommodate a once-per week update of 2 million additional records (that must also be processed within the 24 hour indexing window).  This is to accommodate the weekly merge of affiliation changes into the author records.</w:t>
      </w:r>
      <w:ins w:id="60" w:author="Darin  McBeath" w:date="2014-02-19T13:31:00Z">
        <w:r w:rsidR="0067473F">
          <w:rPr>
            <w:rFonts w:ascii="Calibri" w:eastAsia="Times New Roman" w:hAnsi="Calibri" w:cs="Calibri"/>
            <w:color w:val="000000"/>
            <w:sz w:val="20"/>
            <w:szCs w:val="20"/>
          </w:rPr>
          <w:t xml:space="preserve">  A signed URL</w:t>
        </w:r>
        <w:r w:rsidR="0067473F" w:rsidRPr="00DC5BB2">
          <w:rPr>
            <w:rFonts w:ascii="Calibri" w:eastAsia="Times New Roman" w:hAnsi="Calibri" w:cs="Calibri"/>
            <w:color w:val="000000"/>
            <w:sz w:val="20"/>
            <w:szCs w:val="20"/>
          </w:rPr>
          <w:t xml:space="preserve"> for the ‘keys’ to the </w:t>
        </w:r>
      </w:ins>
      <w:ins w:id="61" w:author="Darin  McBeath" w:date="2014-02-19T13:32:00Z">
        <w:r w:rsidR="0067473F">
          <w:rPr>
            <w:rFonts w:ascii="Calibri" w:eastAsia="Times New Roman" w:hAnsi="Calibri" w:cs="Calibri"/>
            <w:color w:val="000000"/>
            <w:sz w:val="20"/>
            <w:szCs w:val="20"/>
          </w:rPr>
          <w:t xml:space="preserve">author </w:t>
        </w:r>
      </w:ins>
      <w:ins w:id="62" w:author="Darin  McBeath" w:date="2014-02-19T13:31:00Z">
        <w:r w:rsidR="00646460">
          <w:rPr>
            <w:rFonts w:ascii="Calibri" w:eastAsia="Times New Roman" w:hAnsi="Calibri" w:cs="Calibri"/>
            <w:color w:val="000000"/>
            <w:sz w:val="20"/>
            <w:szCs w:val="20"/>
          </w:rPr>
          <w:t>assets stored in the S3 bucket</w:t>
        </w:r>
        <w:r w:rsidR="0067473F" w:rsidRPr="00DC5BB2">
          <w:rPr>
            <w:rFonts w:ascii="Calibri" w:eastAsia="Times New Roman" w:hAnsi="Calibri" w:cs="Calibri"/>
            <w:color w:val="000000"/>
            <w:sz w:val="20"/>
            <w:szCs w:val="20"/>
          </w:rPr>
          <w:t xml:space="preserve"> </w:t>
        </w:r>
        <w:r w:rsidR="0067473F">
          <w:rPr>
            <w:rFonts w:ascii="Calibri" w:eastAsia="Times New Roman" w:hAnsi="Calibri" w:cs="Calibri"/>
            <w:color w:val="000000"/>
            <w:sz w:val="20"/>
            <w:szCs w:val="20"/>
          </w:rPr>
          <w:t>that should be used for updates are provided in the appendix</w:t>
        </w:r>
        <w:r w:rsidR="0067473F" w:rsidRPr="00DC5BB2">
          <w:rPr>
            <w:rFonts w:ascii="Calibri" w:eastAsia="Times New Roman" w:hAnsi="Calibri" w:cs="Calibri"/>
            <w:color w:val="000000"/>
            <w:sz w:val="20"/>
            <w:szCs w:val="20"/>
          </w:rPr>
          <w:t>.</w:t>
        </w:r>
      </w:ins>
    </w:p>
    <w:p w14:paraId="02F34898" w14:textId="45B92D93" w:rsidR="00C64E34" w:rsidRPr="00DC5BB2" w:rsidDel="0067473F" w:rsidRDefault="00C64E34" w:rsidP="0067473F">
      <w:pPr>
        <w:spacing w:before="100" w:beforeAutospacing="1" w:after="100" w:afterAutospacing="1"/>
        <w:ind w:left="720"/>
        <w:rPr>
          <w:del w:id="63" w:author="Darin  McBeath" w:date="2014-02-19T13:32:00Z"/>
          <w:rFonts w:ascii="Calibri" w:eastAsia="Times New Roman" w:hAnsi="Calibri" w:cs="Calibri"/>
          <w:color w:val="000000"/>
          <w:sz w:val="20"/>
          <w:szCs w:val="20"/>
        </w:rPr>
      </w:pPr>
    </w:p>
    <w:p w14:paraId="4A34AEFC" w14:textId="77777777" w:rsidR="00C64E34" w:rsidRPr="00DC5BB2" w:rsidRDefault="00C64E34" w:rsidP="00C64E34">
      <w:pPr>
        <w:spacing w:before="100" w:beforeAutospacing="1" w:after="100" w:afterAutospacing="1"/>
        <w:ind w:left="720"/>
        <w:rPr>
          <w:rFonts w:ascii="Calibri" w:eastAsia="Times New Roman" w:hAnsi="Calibri" w:cs="Calibri"/>
          <w:color w:val="000000"/>
          <w:sz w:val="20"/>
          <w:szCs w:val="20"/>
        </w:rPr>
      </w:pPr>
    </w:p>
    <w:p w14:paraId="6229C321" w14:textId="5FB0E72A" w:rsidR="00F5443D" w:rsidRDefault="00A316D3" w:rsidP="00F5443D">
      <w:pPr>
        <w:numPr>
          <w:ilvl w:val="0"/>
          <w:numId w:val="1"/>
        </w:numPr>
        <w:spacing w:before="100" w:beforeAutospacing="1" w:after="100" w:afterAutospacing="1"/>
        <w:rPr>
          <w:ins w:id="64"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Test</w:t>
      </w:r>
      <w:r w:rsidR="00F5443D" w:rsidRPr="00DC5BB2">
        <w:rPr>
          <w:rFonts w:ascii="Calibri" w:eastAsia="Times New Roman" w:hAnsi="Calibri" w:cs="Calibri"/>
          <w:color w:val="000000"/>
          <w:sz w:val="20"/>
          <w:szCs w:val="20"/>
        </w:rPr>
        <w:t xml:space="preserve"> impacts during the PoC for the publication count and cited by count changes.  The PoC team has been monitoring production update volumes over a </w:t>
      </w:r>
      <w:del w:id="65" w:author="Darin  McBeath" w:date="2014-02-21T07:59:00Z">
        <w:r w:rsidR="00F5443D" w:rsidRPr="00DC5BB2" w:rsidDel="00D92F99">
          <w:rPr>
            <w:rFonts w:ascii="Calibri" w:eastAsia="Times New Roman" w:hAnsi="Calibri" w:cs="Calibri"/>
            <w:color w:val="000000"/>
            <w:sz w:val="20"/>
            <w:szCs w:val="20"/>
          </w:rPr>
          <w:delText>2 month</w:delText>
        </w:r>
      </w:del>
      <w:ins w:id="66" w:author="Darin  McBeath" w:date="2014-02-21T07:59:00Z">
        <w:r w:rsidR="00BB5C1D">
          <w:rPr>
            <w:rFonts w:ascii="Calibri" w:eastAsia="Times New Roman" w:hAnsi="Calibri" w:cs="Calibri"/>
            <w:color w:val="000000"/>
            <w:sz w:val="20"/>
            <w:szCs w:val="20"/>
          </w:rPr>
          <w:t>3</w:t>
        </w:r>
        <w:r w:rsidR="00D92F99" w:rsidRPr="00DC5BB2">
          <w:rPr>
            <w:rFonts w:ascii="Calibri" w:eastAsia="Times New Roman" w:hAnsi="Calibri" w:cs="Calibri"/>
            <w:color w:val="000000"/>
            <w:sz w:val="20"/>
            <w:szCs w:val="20"/>
          </w:rPr>
          <w:t>-month</w:t>
        </w:r>
      </w:ins>
      <w:r w:rsidR="00F5443D" w:rsidRPr="00DC5BB2">
        <w:rPr>
          <w:rFonts w:ascii="Calibri" w:eastAsia="Times New Roman" w:hAnsi="Calibri" w:cs="Calibri"/>
          <w:color w:val="000000"/>
          <w:sz w:val="20"/>
          <w:szCs w:val="20"/>
        </w:rPr>
        <w:t xml:space="preserve"> window to determine the usual daily impact for each count.  </w:t>
      </w:r>
    </w:p>
    <w:p w14:paraId="01C53E55" w14:textId="77777777" w:rsidR="00ED62D7" w:rsidRPr="00DC5BB2" w:rsidRDefault="00ED62D7" w:rsidP="00ED62D7">
      <w:pPr>
        <w:spacing w:before="100" w:beforeAutospacing="1" w:after="100" w:afterAutospacing="1"/>
        <w:ind w:left="720"/>
        <w:rPr>
          <w:rFonts w:ascii="Calibri" w:eastAsia="Times New Roman" w:hAnsi="Calibri" w:cs="Calibri"/>
          <w:color w:val="000000"/>
          <w:sz w:val="20"/>
          <w:szCs w:val="20"/>
        </w:rPr>
      </w:pPr>
    </w:p>
    <w:p w14:paraId="772FA1B3" w14:textId="77777777" w:rsidR="00F5443D" w:rsidRPr="00DC5BB2" w:rsidRDefault="00F5443D" w:rsidP="00F5443D">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Core cited by counts</w:t>
      </w:r>
      <w:r w:rsidR="00B77C9D" w:rsidRPr="00DC5BB2">
        <w:rPr>
          <w:rFonts w:ascii="Calibri" w:eastAsia="Times New Roman" w:hAnsi="Calibri" w:cs="Calibri"/>
          <w:color w:val="000000"/>
          <w:sz w:val="20"/>
          <w:szCs w:val="20"/>
        </w:rPr>
        <w:t xml:space="preserve"> (500,000)</w:t>
      </w:r>
    </w:p>
    <w:p w14:paraId="795B52A0" w14:textId="1DC2485E" w:rsidR="00F5443D" w:rsidRPr="00DC5BB2" w:rsidRDefault="00F5443D" w:rsidP="00F5443D">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Author publication counts</w:t>
      </w:r>
      <w:r w:rsidR="00B77C9D" w:rsidRPr="00DC5BB2">
        <w:rPr>
          <w:rFonts w:ascii="Calibri" w:eastAsia="Times New Roman" w:hAnsi="Calibri" w:cs="Calibri"/>
          <w:color w:val="000000"/>
          <w:sz w:val="20"/>
          <w:szCs w:val="20"/>
        </w:rPr>
        <w:t xml:space="preserve"> (</w:t>
      </w:r>
      <w:ins w:id="67" w:author="Darin  McBeath" w:date="2014-02-27T09:38:00Z">
        <w:r w:rsidR="00BB5C1D">
          <w:rPr>
            <w:rFonts w:ascii="Calibri" w:eastAsia="Times New Roman" w:hAnsi="Calibri" w:cs="Calibri"/>
            <w:color w:val="000000"/>
            <w:sz w:val="20"/>
            <w:szCs w:val="20"/>
          </w:rPr>
          <w:t>1</w:t>
        </w:r>
      </w:ins>
      <w:del w:id="68" w:author="Darin  McBeath" w:date="2014-02-27T09:38:00Z">
        <w:r w:rsidR="00B77C9D" w:rsidRPr="00DC5BB2" w:rsidDel="00BB5C1D">
          <w:rPr>
            <w:rFonts w:ascii="Calibri" w:eastAsia="Times New Roman" w:hAnsi="Calibri" w:cs="Calibri"/>
            <w:color w:val="000000"/>
            <w:sz w:val="20"/>
            <w:szCs w:val="20"/>
          </w:rPr>
          <w:delText>2</w:delText>
        </w:r>
      </w:del>
      <w:r w:rsidR="00B77C9D" w:rsidRPr="00DC5BB2">
        <w:rPr>
          <w:rFonts w:ascii="Calibri" w:eastAsia="Times New Roman" w:hAnsi="Calibri" w:cs="Calibri"/>
          <w:color w:val="000000"/>
          <w:sz w:val="20"/>
          <w:szCs w:val="20"/>
        </w:rPr>
        <w:t>,000,000)</w:t>
      </w:r>
    </w:p>
    <w:p w14:paraId="3F7DB50B" w14:textId="415EFA3E" w:rsidR="00F5443D" w:rsidRPr="00DC5BB2" w:rsidRDefault="00F5443D" w:rsidP="00F5443D">
      <w:pPr>
        <w:numPr>
          <w:ilvl w:val="1"/>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Affiliation publication counts</w:t>
      </w:r>
      <w:r w:rsidR="00B77C9D" w:rsidRPr="00DC5BB2">
        <w:rPr>
          <w:rFonts w:ascii="Calibri" w:eastAsia="Times New Roman" w:hAnsi="Calibri" w:cs="Calibri"/>
          <w:color w:val="000000"/>
          <w:sz w:val="20"/>
          <w:szCs w:val="20"/>
        </w:rPr>
        <w:t xml:space="preserve"> (</w:t>
      </w:r>
      <w:ins w:id="69" w:author="Darin  McBeath" w:date="2014-02-27T09:36:00Z">
        <w:r w:rsidR="00BB5C1D">
          <w:rPr>
            <w:rFonts w:ascii="Calibri" w:eastAsia="Times New Roman" w:hAnsi="Calibri" w:cs="Calibri"/>
            <w:color w:val="000000"/>
            <w:sz w:val="20"/>
            <w:szCs w:val="20"/>
          </w:rPr>
          <w:t>25</w:t>
        </w:r>
      </w:ins>
      <w:del w:id="70" w:author="Darin  McBeath" w:date="2014-02-27T09:32:00Z">
        <w:r w:rsidR="00B77C9D" w:rsidRPr="00DC5BB2" w:rsidDel="00BB5C1D">
          <w:rPr>
            <w:rFonts w:ascii="Calibri" w:eastAsia="Times New Roman" w:hAnsi="Calibri" w:cs="Calibri"/>
            <w:color w:val="000000"/>
            <w:sz w:val="20"/>
            <w:szCs w:val="20"/>
          </w:rPr>
          <w:delText>20</w:delText>
        </w:r>
      </w:del>
      <w:ins w:id="71" w:author="Darin  McBeath" w:date="2014-02-27T09:39:00Z">
        <w:r w:rsidR="00BB5C1D">
          <w:rPr>
            <w:rFonts w:ascii="Calibri" w:eastAsia="Times New Roman" w:hAnsi="Calibri" w:cs="Calibri"/>
            <w:color w:val="000000"/>
            <w:sz w:val="20"/>
            <w:szCs w:val="20"/>
          </w:rPr>
          <w:t>,</w:t>
        </w:r>
      </w:ins>
      <w:del w:id="72" w:author="Darin  McBeath" w:date="2014-02-27T09:39:00Z">
        <w:r w:rsidR="00B77C9D" w:rsidRPr="00DC5BB2" w:rsidDel="00BB5C1D">
          <w:rPr>
            <w:rFonts w:ascii="Calibri" w:eastAsia="Times New Roman" w:hAnsi="Calibri" w:cs="Calibri"/>
            <w:color w:val="000000"/>
            <w:sz w:val="20"/>
            <w:szCs w:val="20"/>
          </w:rPr>
          <w:delText>,</w:delText>
        </w:r>
      </w:del>
      <w:r w:rsidR="00B77C9D" w:rsidRPr="00DC5BB2">
        <w:rPr>
          <w:rFonts w:ascii="Calibri" w:eastAsia="Times New Roman" w:hAnsi="Calibri" w:cs="Calibri"/>
          <w:color w:val="000000"/>
          <w:sz w:val="20"/>
          <w:szCs w:val="20"/>
        </w:rPr>
        <w:t>000)</w:t>
      </w:r>
    </w:p>
    <w:p w14:paraId="549736A5" w14:textId="77777777" w:rsidR="00B77C9D" w:rsidRPr="00DC5BB2" w:rsidRDefault="00B77C9D" w:rsidP="00B77C9D">
      <w:pPr>
        <w:spacing w:before="100" w:beforeAutospacing="1" w:after="100" w:afterAutospacing="1"/>
        <w:ind w:left="1440"/>
        <w:rPr>
          <w:rFonts w:ascii="Calibri" w:eastAsia="Times New Roman" w:hAnsi="Calibri" w:cs="Calibri"/>
          <w:color w:val="000000"/>
          <w:sz w:val="20"/>
          <w:szCs w:val="20"/>
        </w:rPr>
      </w:pPr>
    </w:p>
    <w:p w14:paraId="48183501" w14:textId="47E6D000" w:rsidR="00B77C9D" w:rsidRPr="00DC5BB2" w:rsidRDefault="00B77C9D" w:rsidP="00B77C9D">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Ensure that at least a </w:t>
      </w:r>
      <w:r w:rsidR="00E86DE8" w:rsidRPr="00DC5BB2">
        <w:rPr>
          <w:rFonts w:ascii="Calibri" w:eastAsia="Times New Roman" w:hAnsi="Calibri" w:cs="Calibri"/>
          <w:sz w:val="20"/>
          <w:szCs w:val="20"/>
        </w:rPr>
        <w:t>100% and 3</w:t>
      </w:r>
      <w:r w:rsidRPr="00DC5BB2">
        <w:rPr>
          <w:rFonts w:ascii="Calibri" w:eastAsia="Times New Roman" w:hAnsi="Calibri" w:cs="Calibri"/>
          <w:sz w:val="20"/>
          <w:szCs w:val="20"/>
        </w:rPr>
        <w:t>00%</w:t>
      </w:r>
      <w:r w:rsidRPr="00DC5BB2">
        <w:rPr>
          <w:rFonts w:ascii="Calibri" w:eastAsia="Times New Roman" w:hAnsi="Calibri" w:cs="Calibri"/>
          <w:color w:val="FF0000"/>
          <w:sz w:val="20"/>
          <w:szCs w:val="20"/>
        </w:rPr>
        <w:t xml:space="preserve"> </w:t>
      </w:r>
      <w:r w:rsidRPr="00DC5BB2">
        <w:rPr>
          <w:rFonts w:ascii="Calibri" w:eastAsia="Times New Roman" w:hAnsi="Calibri" w:cs="Calibri"/>
          <w:color w:val="000000"/>
          <w:sz w:val="20"/>
          <w:szCs w:val="20"/>
        </w:rPr>
        <w:t>average publication count and cited by count can be fully processed within the 24 hour indexing window</w:t>
      </w:r>
      <w:ins w:id="73" w:author="Darin  McBeath" w:date="2014-02-19T15:35:00Z">
        <w:r w:rsidR="00646460">
          <w:rPr>
            <w:rFonts w:ascii="Calibri" w:eastAsia="Times New Roman" w:hAnsi="Calibri" w:cs="Calibri"/>
            <w:color w:val="000000"/>
            <w:sz w:val="20"/>
            <w:szCs w:val="20"/>
          </w:rPr>
          <w:t xml:space="preserve">.  </w:t>
        </w:r>
        <w:r w:rsidR="00646460" w:rsidRPr="00DC5BB2">
          <w:rPr>
            <w:rFonts w:ascii="Calibri" w:eastAsia="Times New Roman" w:hAnsi="Calibri" w:cs="Calibri"/>
            <w:color w:val="000000"/>
            <w:sz w:val="20"/>
            <w:szCs w:val="20"/>
          </w:rPr>
          <w:t>Signed URLS for the ‘keys’ to the assets</w:t>
        </w:r>
        <w:r w:rsidR="00646460">
          <w:rPr>
            <w:rFonts w:ascii="Calibri" w:eastAsia="Times New Roman" w:hAnsi="Calibri" w:cs="Calibri"/>
            <w:color w:val="000000"/>
            <w:sz w:val="20"/>
            <w:szCs w:val="20"/>
          </w:rPr>
          <w:t xml:space="preserve"> (core, author, affiliation)</w:t>
        </w:r>
        <w:r w:rsidR="00646460" w:rsidRPr="00DC5BB2">
          <w:rPr>
            <w:rFonts w:ascii="Calibri" w:eastAsia="Times New Roman" w:hAnsi="Calibri" w:cs="Calibri"/>
            <w:color w:val="000000"/>
            <w:sz w:val="20"/>
            <w:szCs w:val="20"/>
          </w:rPr>
          <w:t xml:space="preserve"> stored in the S3 buckets </w:t>
        </w:r>
        <w:r w:rsidR="00646460">
          <w:rPr>
            <w:rFonts w:ascii="Calibri" w:eastAsia="Times New Roman" w:hAnsi="Calibri" w:cs="Calibri"/>
            <w:color w:val="000000"/>
            <w:sz w:val="20"/>
            <w:szCs w:val="20"/>
          </w:rPr>
          <w:t>that should be used for publication count and cited by count updates are provided in the appendix</w:t>
        </w:r>
        <w:r w:rsidR="00646460" w:rsidRPr="00DC5BB2">
          <w:rPr>
            <w:rFonts w:ascii="Calibri" w:eastAsia="Times New Roman" w:hAnsi="Calibri" w:cs="Calibri"/>
            <w:color w:val="000000"/>
            <w:sz w:val="20"/>
            <w:szCs w:val="20"/>
          </w:rPr>
          <w:t>.</w:t>
        </w:r>
      </w:ins>
      <w:ins w:id="74" w:author="Darin  McBeath" w:date="2014-02-19T15:36:00Z">
        <w:r w:rsidR="00646460">
          <w:rPr>
            <w:rFonts w:ascii="Calibri" w:eastAsia="Times New Roman" w:hAnsi="Calibri" w:cs="Calibri"/>
            <w:color w:val="000000"/>
            <w:sz w:val="20"/>
            <w:szCs w:val="20"/>
          </w:rPr>
          <w:t xml:space="preserve">  A default value of 10 can be used for both the publication count and cited by count value.</w:t>
        </w:r>
      </w:ins>
    </w:p>
    <w:p w14:paraId="63B631C4" w14:textId="77777777" w:rsidR="00F5443D" w:rsidRPr="00DC5BB2" w:rsidRDefault="00F5443D" w:rsidP="00F5443D">
      <w:pPr>
        <w:spacing w:before="100" w:beforeAutospacing="1" w:after="100" w:afterAutospacing="1"/>
        <w:ind w:left="720"/>
        <w:rPr>
          <w:rFonts w:ascii="Calibri" w:eastAsia="Times New Roman" w:hAnsi="Calibri" w:cs="Calibri"/>
          <w:color w:val="000000"/>
          <w:sz w:val="20"/>
          <w:szCs w:val="20"/>
        </w:rPr>
      </w:pPr>
    </w:p>
    <w:p w14:paraId="5B23A4A6" w14:textId="77777777" w:rsidR="00D92F99" w:rsidRDefault="00D92F99">
      <w:pPr>
        <w:spacing w:after="200" w:line="276" w:lineRule="auto"/>
        <w:rPr>
          <w:ins w:id="75" w:author="Darin  McBeath" w:date="2014-02-21T07:58:00Z"/>
          <w:rFonts w:ascii="Calibri" w:eastAsia="Times New Roman" w:hAnsi="Calibri" w:cs="Calibri"/>
          <w:color w:val="000000"/>
          <w:sz w:val="20"/>
          <w:szCs w:val="20"/>
        </w:rPr>
      </w:pPr>
      <w:ins w:id="76" w:author="Darin  McBeath" w:date="2014-02-21T07:58:00Z">
        <w:r>
          <w:rPr>
            <w:rFonts w:ascii="Calibri" w:eastAsia="Times New Roman" w:hAnsi="Calibri" w:cs="Calibri"/>
            <w:color w:val="000000"/>
            <w:sz w:val="20"/>
            <w:szCs w:val="20"/>
          </w:rPr>
          <w:br w:type="page"/>
        </w:r>
      </w:ins>
    </w:p>
    <w:p w14:paraId="5FA01434" w14:textId="77538BB5" w:rsidR="00EB1041" w:rsidRDefault="00EB1041" w:rsidP="00D80ADC">
      <w:pPr>
        <w:numPr>
          <w:ilvl w:val="0"/>
          <w:numId w:val="1"/>
        </w:numPr>
        <w:spacing w:before="100" w:beforeAutospacing="1" w:after="100" w:afterAutospacing="1"/>
        <w:rPr>
          <w:ins w:id="77" w:author="Darin  McBeath" w:date="2014-02-20T08:55:00Z"/>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Identify </w:t>
      </w:r>
      <w:r w:rsidR="00D14CC2" w:rsidRPr="00DC5BB2">
        <w:rPr>
          <w:rFonts w:ascii="Calibri" w:eastAsia="Times New Roman" w:hAnsi="Calibri" w:cs="Calibri"/>
          <w:color w:val="000000"/>
          <w:sz w:val="20"/>
          <w:szCs w:val="20"/>
        </w:rPr>
        <w:t xml:space="preserve">architecture and </w:t>
      </w:r>
      <w:r w:rsidRPr="00DC5BB2">
        <w:rPr>
          <w:rFonts w:ascii="Calibri" w:eastAsia="Times New Roman" w:hAnsi="Calibri" w:cs="Calibri"/>
          <w:color w:val="000000"/>
          <w:sz w:val="20"/>
          <w:szCs w:val="20"/>
        </w:rPr>
        <w:t>cost to re-index entire corpus.</w:t>
      </w:r>
    </w:p>
    <w:p w14:paraId="06F4FCE1" w14:textId="77777777" w:rsidR="00ED62D7" w:rsidRPr="00DC5BB2" w:rsidRDefault="00ED62D7" w:rsidP="00ED62D7">
      <w:pPr>
        <w:spacing w:before="100" w:beforeAutospacing="1" w:after="100" w:afterAutospacing="1"/>
        <w:rPr>
          <w:rFonts w:ascii="Calibri" w:eastAsia="Times New Roman" w:hAnsi="Calibri" w:cs="Calibri"/>
          <w:color w:val="000000"/>
          <w:sz w:val="20"/>
          <w:szCs w:val="20"/>
        </w:rPr>
      </w:pPr>
    </w:p>
    <w:p w14:paraId="1B33ED3A" w14:textId="77777777" w:rsidR="00F5443D" w:rsidRDefault="00F5443D" w:rsidP="00F5443D">
      <w:pPr>
        <w:numPr>
          <w:ilvl w:val="1"/>
          <w:numId w:val="1"/>
        </w:numPr>
        <w:spacing w:before="100" w:beforeAutospacing="1" w:after="100" w:afterAutospacing="1"/>
        <w:rPr>
          <w:ins w:id="78" w:author="Darin  McBeath" w:date="2014-02-19T11:20:00Z"/>
          <w:rFonts w:ascii="Calibri" w:eastAsia="Times New Roman" w:hAnsi="Calibri" w:cs="Calibri"/>
          <w:color w:val="000000"/>
          <w:sz w:val="20"/>
          <w:szCs w:val="20"/>
        </w:rPr>
      </w:pPr>
      <w:r w:rsidRPr="00DC5BB2">
        <w:rPr>
          <w:rFonts w:ascii="Calibri" w:eastAsia="Times New Roman" w:hAnsi="Calibri" w:cs="Calibri"/>
          <w:color w:val="000000"/>
          <w:sz w:val="20"/>
          <w:szCs w:val="20"/>
        </w:rPr>
        <w:t>Re-index of entire corpus (for all content types) must happen within 24 hours.</w:t>
      </w:r>
    </w:p>
    <w:p w14:paraId="45CD0A20" w14:textId="3F26193F" w:rsidR="00AF3395" w:rsidRDefault="00AF3395" w:rsidP="00F5443D">
      <w:pPr>
        <w:numPr>
          <w:ilvl w:val="1"/>
          <w:numId w:val="1"/>
        </w:numPr>
        <w:spacing w:before="100" w:beforeAutospacing="1" w:after="100" w:afterAutospacing="1"/>
        <w:rPr>
          <w:ins w:id="79" w:author="Darin  McBeath" w:date="2014-02-19T11:20:00Z"/>
          <w:rFonts w:ascii="Calibri" w:eastAsia="Times New Roman" w:hAnsi="Calibri" w:cs="Calibri"/>
          <w:color w:val="000000"/>
          <w:sz w:val="20"/>
          <w:szCs w:val="20"/>
        </w:rPr>
      </w:pPr>
      <w:ins w:id="80" w:author="Darin  McBeath" w:date="2014-02-19T11:20:00Z">
        <w:r>
          <w:rPr>
            <w:rFonts w:ascii="Calibri" w:eastAsia="Times New Roman" w:hAnsi="Calibri" w:cs="Calibri"/>
            <w:color w:val="000000"/>
            <w:sz w:val="20"/>
            <w:szCs w:val="20"/>
          </w:rPr>
          <w:t>Must include cited by count and publication count information.</w:t>
        </w:r>
      </w:ins>
    </w:p>
    <w:p w14:paraId="660A498F" w14:textId="33A35E9A" w:rsidR="00AF3395" w:rsidRPr="00DC5BB2" w:rsidRDefault="00AF3395" w:rsidP="00F5443D">
      <w:pPr>
        <w:numPr>
          <w:ilvl w:val="1"/>
          <w:numId w:val="1"/>
        </w:numPr>
        <w:spacing w:before="100" w:beforeAutospacing="1" w:after="100" w:afterAutospacing="1"/>
        <w:rPr>
          <w:rFonts w:ascii="Calibri" w:eastAsia="Times New Roman" w:hAnsi="Calibri" w:cs="Calibri"/>
          <w:color w:val="000000"/>
          <w:sz w:val="20"/>
          <w:szCs w:val="20"/>
        </w:rPr>
      </w:pPr>
      <w:ins w:id="81" w:author="Darin  McBeath" w:date="2014-02-19T11:20:00Z">
        <w:r>
          <w:rPr>
            <w:rFonts w:ascii="Calibri" w:eastAsia="Times New Roman" w:hAnsi="Calibri" w:cs="Calibri"/>
            <w:color w:val="000000"/>
            <w:sz w:val="20"/>
            <w:szCs w:val="20"/>
          </w:rPr>
          <w:t>Must include citing document information.</w:t>
        </w:r>
      </w:ins>
    </w:p>
    <w:p w14:paraId="322097D9" w14:textId="77777777" w:rsidR="00F5443D" w:rsidRPr="00DC5BB2" w:rsidRDefault="00F5443D" w:rsidP="00F5443D">
      <w:pPr>
        <w:spacing w:before="100" w:beforeAutospacing="1" w:after="100" w:afterAutospacing="1"/>
        <w:ind w:left="1440"/>
        <w:rPr>
          <w:rFonts w:ascii="Calibri" w:eastAsia="Times New Roman" w:hAnsi="Calibri" w:cs="Calibri"/>
          <w:color w:val="000000"/>
          <w:sz w:val="20"/>
          <w:szCs w:val="20"/>
        </w:rPr>
      </w:pPr>
    </w:p>
    <w:p w14:paraId="276E2824" w14:textId="77777777" w:rsidR="00D80ADC" w:rsidRPr="00DC5BB2" w:rsidRDefault="00D80ADC" w:rsidP="00D80ADC">
      <w:pPr>
        <w:numPr>
          <w:ilvl w:val="0"/>
          <w:numId w:val="1"/>
        </w:numPr>
        <w:spacing w:before="100" w:beforeAutospacing="1" w:after="100" w:afterAutospacing="1"/>
        <w:rPr>
          <w:rFonts w:ascii="Calibri" w:eastAsia="Times New Roman" w:hAnsi="Calibri" w:cs="Calibri"/>
          <w:color w:val="000000"/>
          <w:sz w:val="20"/>
          <w:szCs w:val="20"/>
        </w:rPr>
      </w:pPr>
      <w:r w:rsidRPr="00DC5BB2">
        <w:rPr>
          <w:rFonts w:ascii="Calibri" w:eastAsia="Times New Roman" w:hAnsi="Calibri" w:cs="Calibri"/>
          <w:color w:val="000000"/>
          <w:sz w:val="20"/>
          <w:szCs w:val="20"/>
        </w:rPr>
        <w:t>Handle Elsevier XML content including namespaces, DTD versions, etc.</w:t>
      </w:r>
    </w:p>
    <w:p w14:paraId="4806AB6B" w14:textId="77777777" w:rsidR="00B77C9D" w:rsidRPr="00DC5BB2" w:rsidRDefault="00B77C9D" w:rsidP="00B77C9D">
      <w:pPr>
        <w:spacing w:before="100" w:beforeAutospacing="1" w:after="100" w:afterAutospacing="1"/>
        <w:ind w:left="720"/>
        <w:rPr>
          <w:rFonts w:ascii="Calibri" w:eastAsia="Times New Roman" w:hAnsi="Calibri" w:cs="Calibri"/>
          <w:color w:val="000000"/>
          <w:sz w:val="20"/>
          <w:szCs w:val="20"/>
        </w:rPr>
      </w:pPr>
    </w:p>
    <w:p w14:paraId="691B1CE6" w14:textId="77777777" w:rsidR="00D92F99" w:rsidRDefault="00AB4C4C" w:rsidP="00ED62D7">
      <w:pPr>
        <w:numPr>
          <w:ilvl w:val="0"/>
          <w:numId w:val="1"/>
        </w:numPr>
        <w:spacing w:before="100" w:beforeAutospacing="1" w:after="100" w:afterAutospacing="1"/>
        <w:rPr>
          <w:ins w:id="82" w:author="Darin  McBeath" w:date="2014-02-21T07:58:00Z"/>
          <w:rFonts w:ascii="Calibri" w:eastAsia="Times New Roman" w:hAnsi="Calibri" w:cs="Calibri"/>
          <w:color w:val="000000"/>
          <w:sz w:val="20"/>
          <w:szCs w:val="20"/>
        </w:rPr>
      </w:pPr>
      <w:r w:rsidRPr="00DC5BB2">
        <w:rPr>
          <w:rFonts w:ascii="Calibri" w:eastAsia="Times New Roman" w:hAnsi="Calibri" w:cs="Calibri"/>
          <w:color w:val="000000"/>
          <w:sz w:val="20"/>
          <w:szCs w:val="20"/>
        </w:rPr>
        <w:t xml:space="preserve">Indexing is based on the </w:t>
      </w:r>
      <w:del w:id="83" w:author="Darin  McBeath" w:date="2014-02-21T07:58:00Z">
        <w:r w:rsidRPr="00DC5BB2" w:rsidDel="00D92F99">
          <w:rPr>
            <w:rFonts w:ascii="Calibri" w:eastAsia="Times New Roman" w:hAnsi="Calibri" w:cs="Calibri"/>
            <w:color w:val="000000"/>
            <w:sz w:val="20"/>
            <w:szCs w:val="20"/>
          </w:rPr>
          <w:delText>13-</w:delText>
        </w:r>
        <w:r w:rsidR="00892B88" w:rsidRPr="00DC5BB2" w:rsidDel="00D92F99">
          <w:rPr>
            <w:rFonts w:ascii="Calibri" w:eastAsia="Times New Roman" w:hAnsi="Calibri" w:cs="Calibri"/>
            <w:color w:val="000000"/>
            <w:sz w:val="20"/>
            <w:szCs w:val="20"/>
          </w:rPr>
          <w:delText xml:space="preserve">3 </w:delText>
        </w:r>
      </w:del>
      <w:r w:rsidR="00892B88" w:rsidRPr="00DC5BB2">
        <w:rPr>
          <w:rFonts w:ascii="Calibri" w:eastAsia="Times New Roman" w:hAnsi="Calibri" w:cs="Calibri"/>
          <w:color w:val="000000"/>
          <w:sz w:val="20"/>
          <w:szCs w:val="20"/>
        </w:rPr>
        <w:t xml:space="preserve">Scopus </w:t>
      </w:r>
      <w:ins w:id="84" w:author="Darin  McBeath" w:date="2014-02-21T07:58:00Z">
        <w:r w:rsidR="00D92F99">
          <w:rPr>
            <w:rFonts w:ascii="Calibri" w:eastAsia="Times New Roman" w:hAnsi="Calibri" w:cs="Calibri"/>
            <w:color w:val="000000"/>
            <w:sz w:val="20"/>
            <w:szCs w:val="20"/>
          </w:rPr>
          <w:t xml:space="preserve">13.3 </w:t>
        </w:r>
      </w:ins>
      <w:del w:id="85" w:author="Darin  McBeath" w:date="2014-02-19T11:21:00Z">
        <w:r w:rsidR="00892B88" w:rsidRPr="00DC5BB2" w:rsidDel="00FB650B">
          <w:rPr>
            <w:rFonts w:ascii="Calibri" w:eastAsia="Times New Roman" w:hAnsi="Calibri" w:cs="Calibri"/>
            <w:color w:val="000000"/>
            <w:sz w:val="20"/>
            <w:szCs w:val="20"/>
          </w:rPr>
          <w:delText xml:space="preserve">Common </w:delText>
        </w:r>
      </w:del>
      <w:r w:rsidRPr="00DC5BB2">
        <w:rPr>
          <w:rFonts w:ascii="Calibri" w:eastAsia="Times New Roman" w:hAnsi="Calibri" w:cs="Calibri"/>
          <w:color w:val="000000"/>
          <w:sz w:val="20"/>
          <w:szCs w:val="20"/>
        </w:rPr>
        <w:t>Index Profile</w:t>
      </w:r>
      <w:ins w:id="86" w:author="Darin  McBeath" w:date="2014-02-19T11:21:00Z">
        <w:r w:rsidR="00FB650B">
          <w:rPr>
            <w:rFonts w:ascii="Calibri" w:eastAsia="Times New Roman" w:hAnsi="Calibri" w:cs="Calibri"/>
            <w:color w:val="000000"/>
            <w:sz w:val="20"/>
            <w:szCs w:val="20"/>
          </w:rPr>
          <w:t>.</w:t>
        </w:r>
      </w:ins>
    </w:p>
    <w:p w14:paraId="42EB0681" w14:textId="5066B132" w:rsidR="00B77C9D" w:rsidRPr="00D92F99" w:rsidRDefault="00B77C9D" w:rsidP="00D92F99">
      <w:pPr>
        <w:tabs>
          <w:tab w:val="left" w:pos="853"/>
        </w:tabs>
        <w:spacing w:before="100" w:beforeAutospacing="1" w:after="100" w:afterAutospacing="1"/>
        <w:rPr>
          <w:rFonts w:ascii="Calibri" w:eastAsia="Times New Roman" w:hAnsi="Calibri" w:cs="Calibri"/>
          <w:color w:val="000000"/>
          <w:sz w:val="20"/>
          <w:szCs w:val="20"/>
        </w:rPr>
      </w:pPr>
      <w:del w:id="87" w:author="Darin  McBeath" w:date="2014-02-19T11:21:00Z">
        <w:r w:rsidRPr="00D92F99" w:rsidDel="00FB650B">
          <w:rPr>
            <w:rFonts w:ascii="Calibri" w:eastAsia="Times New Roman" w:hAnsi="Calibri" w:cs="Calibri"/>
            <w:color w:val="000000"/>
            <w:sz w:val="20"/>
            <w:szCs w:val="20"/>
          </w:rPr>
          <w:delText xml:space="preserve"> (CIP)</w:delText>
        </w:r>
        <w:r w:rsidR="00AB4C4C" w:rsidRPr="00D92F99" w:rsidDel="00FB650B">
          <w:rPr>
            <w:rFonts w:ascii="Calibri" w:eastAsia="Times New Roman" w:hAnsi="Calibri" w:cs="Calibri"/>
            <w:color w:val="000000"/>
            <w:sz w:val="20"/>
            <w:szCs w:val="20"/>
          </w:rPr>
          <w:delText>.</w:delText>
        </w:r>
      </w:del>
      <w:ins w:id="88" w:author="Darin  McBeath" w:date="2014-02-21T07:59:00Z">
        <w:r w:rsidR="00D92F99" w:rsidRPr="00D92F99">
          <w:rPr>
            <w:rFonts w:ascii="Calibri" w:eastAsia="Times New Roman" w:hAnsi="Calibri" w:cs="Calibri"/>
            <w:color w:val="000000"/>
            <w:sz w:val="20"/>
            <w:szCs w:val="20"/>
          </w:rPr>
          <w:tab/>
        </w:r>
      </w:ins>
    </w:p>
    <w:p w14:paraId="4D656C83" w14:textId="77777777" w:rsidR="00B77C9D" w:rsidRPr="00DC5BB2" w:rsidRDefault="00B77C9D" w:rsidP="00B77C9D">
      <w:pPr>
        <w:pStyle w:val="ListParagraph"/>
        <w:numPr>
          <w:ilvl w:val="1"/>
          <w:numId w:val="1"/>
        </w:numPr>
        <w:spacing w:before="100" w:beforeAutospacing="1" w:after="100" w:afterAutospacing="1"/>
        <w:rPr>
          <w:rFonts w:ascii="Calibri" w:eastAsia="Times New Roman" w:hAnsi="Calibri" w:cs="Calibri"/>
          <w:strike/>
          <w:color w:val="000000"/>
          <w:sz w:val="20"/>
          <w:szCs w:val="20"/>
        </w:rPr>
      </w:pPr>
      <w:r w:rsidRPr="00DC5BB2">
        <w:rPr>
          <w:rFonts w:ascii="Calibri" w:eastAsia="Times New Roman" w:hAnsi="Calibri" w:cs="Calibri"/>
          <w:color w:val="000000"/>
          <w:sz w:val="20"/>
          <w:szCs w:val="20"/>
        </w:rPr>
        <w:t xml:space="preserve">Match common index profiles for Scopus (string data, numeric data, date data, facet </w:t>
      </w:r>
      <w:r w:rsidR="008576B3" w:rsidRPr="00DC5BB2">
        <w:rPr>
          <w:rFonts w:ascii="Calibri" w:eastAsia="Times New Roman" w:hAnsi="Calibri" w:cs="Calibri"/>
          <w:color w:val="000000"/>
          <w:sz w:val="20"/>
          <w:szCs w:val="20"/>
        </w:rPr>
        <w:t>fields, sortable fields, returnable fields, etc.)</w:t>
      </w:r>
    </w:p>
    <w:p w14:paraId="41F64BD1" w14:textId="77777777" w:rsidR="00FB650B" w:rsidRPr="00646460" w:rsidRDefault="00DA7514" w:rsidP="00B77C9D">
      <w:pPr>
        <w:pStyle w:val="ListParagraph"/>
        <w:numPr>
          <w:ilvl w:val="1"/>
          <w:numId w:val="1"/>
        </w:numPr>
        <w:spacing w:before="100" w:beforeAutospacing="1" w:after="100" w:afterAutospacing="1"/>
        <w:rPr>
          <w:ins w:id="89" w:author="Darin  McBeath" w:date="2014-02-19T15:37:00Z"/>
          <w:rFonts w:ascii="Calibri" w:eastAsia="Times New Roman" w:hAnsi="Calibri" w:cs="Calibri"/>
          <w:strike/>
          <w:color w:val="000000"/>
          <w:sz w:val="20"/>
          <w:szCs w:val="20"/>
        </w:rPr>
      </w:pPr>
      <w:r w:rsidRPr="00DC5BB2">
        <w:rPr>
          <w:rFonts w:ascii="Calibri" w:eastAsia="Times New Roman" w:hAnsi="Calibri" w:cs="Calibri"/>
          <w:color w:val="000000"/>
          <w:sz w:val="20"/>
          <w:szCs w:val="20"/>
        </w:rPr>
        <w:t>Fields necessary for exact phrase (punctuation sensitive queries)</w:t>
      </w:r>
      <w:ins w:id="90" w:author="Darin  McBeath" w:date="2014-02-19T11:21:00Z">
        <w:r w:rsidR="00FB650B">
          <w:rPr>
            <w:rFonts w:ascii="Calibri" w:eastAsia="Times New Roman" w:hAnsi="Calibri" w:cs="Calibri"/>
            <w:color w:val="000000"/>
            <w:sz w:val="20"/>
            <w:szCs w:val="20"/>
          </w:rPr>
          <w:t xml:space="preserve"> should be defined.</w:t>
        </w:r>
      </w:ins>
    </w:p>
    <w:p w14:paraId="6661C538" w14:textId="66F56DBF" w:rsidR="00646460" w:rsidRPr="00646460" w:rsidRDefault="00646460" w:rsidP="00B77C9D">
      <w:pPr>
        <w:pStyle w:val="ListParagraph"/>
        <w:numPr>
          <w:ilvl w:val="1"/>
          <w:numId w:val="1"/>
        </w:numPr>
        <w:spacing w:before="100" w:beforeAutospacing="1" w:after="100" w:afterAutospacing="1"/>
        <w:rPr>
          <w:ins w:id="91" w:author="Darin  McBeath" w:date="2014-02-19T15:37:00Z"/>
          <w:rFonts w:ascii="Calibri" w:eastAsia="Times New Roman" w:hAnsi="Calibri" w:cs="Calibri"/>
          <w:strike/>
          <w:color w:val="000000"/>
          <w:sz w:val="20"/>
          <w:szCs w:val="20"/>
        </w:rPr>
      </w:pPr>
      <w:ins w:id="92" w:author="Darin  McBeath" w:date="2014-02-19T15:37:00Z">
        <w:r>
          <w:rPr>
            <w:rFonts w:ascii="Calibri" w:eastAsia="Times New Roman" w:hAnsi="Calibri" w:cs="Calibri"/>
            <w:color w:val="000000"/>
            <w:sz w:val="20"/>
            <w:szCs w:val="20"/>
          </w:rPr>
          <w:t>Fields necessary for</w:t>
        </w:r>
        <w:r w:rsidRPr="00DC5BB2">
          <w:rPr>
            <w:rFonts w:ascii="Calibri" w:eastAsia="Times New Roman" w:hAnsi="Calibri" w:cs="Calibri"/>
            <w:color w:val="000000"/>
            <w:sz w:val="20"/>
            <w:szCs w:val="20"/>
          </w:rPr>
          <w:t xml:space="preserve"> boundary matching queries (starts-with or equals) </w:t>
        </w:r>
        <w:r>
          <w:rPr>
            <w:rFonts w:ascii="Calibri" w:eastAsia="Times New Roman" w:hAnsi="Calibri" w:cs="Calibri"/>
            <w:color w:val="000000"/>
            <w:sz w:val="20"/>
            <w:szCs w:val="20"/>
          </w:rPr>
          <w:t>are only required for the author initials and author surname fields and only in the ‘author’ cluster.</w:t>
        </w:r>
      </w:ins>
    </w:p>
    <w:p w14:paraId="70802D33" w14:textId="0334450C" w:rsidR="00646460" w:rsidRPr="00646460" w:rsidRDefault="00646460" w:rsidP="00B77C9D">
      <w:pPr>
        <w:pStyle w:val="ListParagraph"/>
        <w:numPr>
          <w:ilvl w:val="1"/>
          <w:numId w:val="1"/>
        </w:numPr>
        <w:spacing w:before="100" w:beforeAutospacing="1" w:after="100" w:afterAutospacing="1"/>
        <w:rPr>
          <w:ins w:id="93" w:author="Darin  McBeath" w:date="2014-02-19T15:37:00Z"/>
          <w:rFonts w:asciiTheme="minorHAnsi" w:eastAsia="Times New Roman" w:hAnsiTheme="minorHAnsi" w:cs="Calibri"/>
          <w:strike/>
          <w:color w:val="000000"/>
          <w:sz w:val="20"/>
          <w:szCs w:val="20"/>
        </w:rPr>
      </w:pPr>
      <w:ins w:id="94" w:author="Darin  McBeath" w:date="2014-02-19T15:37:00Z">
        <w:r w:rsidRPr="00646460">
          <w:rPr>
            <w:rFonts w:asciiTheme="minorHAnsi" w:hAnsiTheme="minorHAnsi"/>
            <w:sz w:val="20"/>
            <w:szCs w:val="20"/>
          </w:rPr>
          <w:t xml:space="preserve">Sample Java code will be provided to help with mapping fields identified in the to the appropriate xpath expressions.  </w:t>
        </w:r>
      </w:ins>
    </w:p>
    <w:p w14:paraId="074980A8" w14:textId="79138EE8" w:rsidR="00646460" w:rsidRPr="00D92F99" w:rsidRDefault="00646460" w:rsidP="00B77C9D">
      <w:pPr>
        <w:pStyle w:val="ListParagraph"/>
        <w:numPr>
          <w:ilvl w:val="1"/>
          <w:numId w:val="1"/>
        </w:numPr>
        <w:spacing w:before="100" w:beforeAutospacing="1" w:after="100" w:afterAutospacing="1"/>
        <w:rPr>
          <w:ins w:id="95" w:author="Darin  McBeath" w:date="2014-02-21T07:59:00Z"/>
          <w:rFonts w:asciiTheme="minorHAnsi" w:eastAsia="Times New Roman" w:hAnsiTheme="minorHAnsi" w:cs="Calibri"/>
          <w:strike/>
          <w:color w:val="000000"/>
          <w:sz w:val="20"/>
          <w:szCs w:val="20"/>
        </w:rPr>
      </w:pPr>
      <w:ins w:id="96" w:author="Darin  McBeath" w:date="2014-02-19T15:37:00Z">
        <w:r w:rsidRPr="00646460">
          <w:rPr>
            <w:rFonts w:asciiTheme="minorHAnsi" w:hAnsiTheme="minorHAnsi"/>
            <w:sz w:val="20"/>
            <w:szCs w:val="20"/>
          </w:rPr>
          <w:t xml:space="preserve">Some adjustments have been made to the Scopus </w:t>
        </w:r>
      </w:ins>
      <w:ins w:id="97" w:author="Darin  McBeath" w:date="2014-02-21T07:59:00Z">
        <w:r w:rsidR="00D92F99">
          <w:rPr>
            <w:rFonts w:asciiTheme="minorHAnsi" w:hAnsiTheme="minorHAnsi"/>
            <w:sz w:val="20"/>
            <w:szCs w:val="20"/>
          </w:rPr>
          <w:t xml:space="preserve">13.3 </w:t>
        </w:r>
      </w:ins>
      <w:ins w:id="98" w:author="Darin  McBeath" w:date="2014-02-19T15:37:00Z">
        <w:r w:rsidRPr="00646460">
          <w:rPr>
            <w:rFonts w:asciiTheme="minorHAnsi" w:hAnsiTheme="minorHAnsi"/>
            <w:sz w:val="20"/>
            <w:szCs w:val="20"/>
          </w:rPr>
          <w:t>Index Profile where fields/data may not be readily available.  In those circumstances, the sample Java code will highlight the deviations.</w:t>
        </w:r>
      </w:ins>
    </w:p>
    <w:p w14:paraId="7E5E6592" w14:textId="4E8311A2" w:rsidR="00D92F99" w:rsidRPr="00646460" w:rsidRDefault="00D92F99" w:rsidP="00B77C9D">
      <w:pPr>
        <w:pStyle w:val="ListParagraph"/>
        <w:numPr>
          <w:ilvl w:val="1"/>
          <w:numId w:val="1"/>
        </w:numPr>
        <w:spacing w:before="100" w:beforeAutospacing="1" w:after="100" w:afterAutospacing="1"/>
        <w:rPr>
          <w:ins w:id="99" w:author="Darin  McBeath" w:date="2014-02-19T11:21:00Z"/>
          <w:rFonts w:asciiTheme="minorHAnsi" w:eastAsia="Times New Roman" w:hAnsiTheme="minorHAnsi" w:cs="Calibri"/>
          <w:strike/>
          <w:color w:val="000000"/>
          <w:sz w:val="20"/>
          <w:szCs w:val="20"/>
        </w:rPr>
      </w:pPr>
      <w:ins w:id="100" w:author="Darin  McBeath" w:date="2014-02-21T07:59:00Z">
        <w:r>
          <w:rPr>
            <w:rFonts w:ascii="Calibri" w:eastAsia="Times New Roman" w:hAnsi="Calibri" w:cs="Calibri"/>
            <w:color w:val="000000"/>
            <w:sz w:val="20"/>
            <w:szCs w:val="20"/>
          </w:rPr>
          <w:t>A signed URL</w:t>
        </w:r>
        <w:r w:rsidRPr="00DC5BB2">
          <w:rPr>
            <w:rFonts w:ascii="Calibri" w:eastAsia="Times New Roman" w:hAnsi="Calibri" w:cs="Calibri"/>
            <w:color w:val="000000"/>
            <w:sz w:val="20"/>
            <w:szCs w:val="20"/>
          </w:rPr>
          <w:t xml:space="preserve"> for the </w:t>
        </w:r>
      </w:ins>
      <w:ins w:id="101" w:author="Darin  McBeath" w:date="2014-02-21T08:00:00Z">
        <w:r>
          <w:rPr>
            <w:rFonts w:ascii="Calibri" w:eastAsia="Times New Roman" w:hAnsi="Calibri" w:cs="Calibri"/>
            <w:color w:val="000000"/>
            <w:sz w:val="20"/>
            <w:szCs w:val="20"/>
          </w:rPr>
          <w:t>Scopus 13.3 Index Profile is</w:t>
        </w:r>
      </w:ins>
      <w:ins w:id="102" w:author="Darin  McBeath" w:date="2014-02-21T07:59:00Z">
        <w:r>
          <w:rPr>
            <w:rFonts w:ascii="Calibri" w:eastAsia="Times New Roman" w:hAnsi="Calibri" w:cs="Calibri"/>
            <w:color w:val="000000"/>
            <w:sz w:val="20"/>
            <w:szCs w:val="20"/>
          </w:rPr>
          <w:t xml:space="preserve"> provided in the appendix</w:t>
        </w:r>
        <w:r w:rsidRPr="00DC5BB2">
          <w:rPr>
            <w:rFonts w:ascii="Calibri" w:eastAsia="Times New Roman" w:hAnsi="Calibri" w:cs="Calibri"/>
            <w:color w:val="000000"/>
            <w:sz w:val="20"/>
            <w:szCs w:val="20"/>
          </w:rPr>
          <w:t>.</w:t>
        </w:r>
      </w:ins>
    </w:p>
    <w:p w14:paraId="4700BBC6" w14:textId="1106379D" w:rsidR="00DA7514" w:rsidRPr="00646460" w:rsidDel="00646460" w:rsidRDefault="00DA7514" w:rsidP="00646460">
      <w:pPr>
        <w:pStyle w:val="ListParagraph"/>
        <w:numPr>
          <w:ilvl w:val="1"/>
          <w:numId w:val="1"/>
        </w:numPr>
        <w:spacing w:before="100" w:beforeAutospacing="1" w:after="100" w:afterAutospacing="1"/>
        <w:rPr>
          <w:del w:id="103" w:author="Darin  McBeath" w:date="2014-02-19T15:36:00Z"/>
          <w:rFonts w:ascii="Calibri" w:eastAsia="Times New Roman" w:hAnsi="Calibri" w:cs="Calibri"/>
          <w:strike/>
          <w:color w:val="000000"/>
          <w:sz w:val="20"/>
          <w:szCs w:val="20"/>
        </w:rPr>
      </w:pPr>
      <w:del w:id="104" w:author="Darin  McBeath" w:date="2014-02-19T15:38:00Z">
        <w:r w:rsidRPr="00DC5BB2" w:rsidDel="00646460">
          <w:rPr>
            <w:rFonts w:ascii="Calibri" w:eastAsia="Times New Roman" w:hAnsi="Calibri" w:cs="Calibri"/>
            <w:color w:val="000000"/>
            <w:sz w:val="20"/>
            <w:szCs w:val="20"/>
          </w:rPr>
          <w:delText xml:space="preserve"> </w:delText>
        </w:r>
      </w:del>
      <w:del w:id="105" w:author="Darin  McBeath" w:date="2014-02-19T11:21:00Z">
        <w:r w:rsidRPr="00DC5BB2" w:rsidDel="00FB650B">
          <w:rPr>
            <w:rFonts w:ascii="Calibri" w:eastAsia="Times New Roman" w:hAnsi="Calibri" w:cs="Calibri"/>
            <w:color w:val="000000"/>
            <w:sz w:val="20"/>
            <w:szCs w:val="20"/>
          </w:rPr>
          <w:delText xml:space="preserve">and </w:delText>
        </w:r>
      </w:del>
      <w:del w:id="106" w:author="Darin  McBeath" w:date="2014-02-19T15:38:00Z">
        <w:r w:rsidRPr="00DC5BB2" w:rsidDel="00646460">
          <w:rPr>
            <w:rFonts w:ascii="Calibri" w:eastAsia="Times New Roman" w:hAnsi="Calibri" w:cs="Calibri"/>
            <w:color w:val="000000"/>
            <w:sz w:val="20"/>
            <w:szCs w:val="20"/>
          </w:rPr>
          <w:delText xml:space="preserve">boundary matching queries (starts-with or equals) </w:delText>
        </w:r>
      </w:del>
      <w:del w:id="107" w:author="Darin  McBeath" w:date="2014-02-19T11:22:00Z">
        <w:r w:rsidRPr="00DC5BB2" w:rsidDel="00FB650B">
          <w:rPr>
            <w:rFonts w:ascii="Calibri" w:eastAsia="Times New Roman" w:hAnsi="Calibri" w:cs="Calibri"/>
            <w:color w:val="000000"/>
            <w:sz w:val="20"/>
            <w:szCs w:val="20"/>
          </w:rPr>
          <w:delText>should also be defined</w:delText>
        </w:r>
        <w:r w:rsidRPr="00646460" w:rsidDel="00FB650B">
          <w:rPr>
            <w:rFonts w:ascii="Calibri" w:eastAsia="Times New Roman" w:hAnsi="Calibri" w:cs="Calibri"/>
            <w:color w:val="000000"/>
            <w:sz w:val="20"/>
            <w:szCs w:val="20"/>
          </w:rPr>
          <w:delText>.</w:delText>
        </w:r>
        <w:r w:rsidR="007B7600" w:rsidRPr="00646460" w:rsidDel="00FB650B">
          <w:rPr>
            <w:rFonts w:ascii="Calibri" w:eastAsia="Times New Roman" w:hAnsi="Calibri" w:cs="Calibri"/>
            <w:color w:val="000000"/>
            <w:sz w:val="20"/>
            <w:szCs w:val="20"/>
          </w:rPr>
          <w:delText xml:space="preserve">  </w:delText>
        </w:r>
        <w:r w:rsidR="007B7600" w:rsidRPr="00646460" w:rsidDel="00FB650B">
          <w:rPr>
            <w:rFonts w:ascii="Calibri" w:eastAsia="Times New Roman" w:hAnsi="Calibri" w:cs="Calibri"/>
            <w:color w:val="000000"/>
            <w:sz w:val="20"/>
            <w:szCs w:val="20"/>
            <w:highlight w:val="yellow"/>
          </w:rPr>
          <w:delText xml:space="preserve">Would it be possible to define only those fields that are truly needed for ‘exact phrase’ and ‘boundary </w:delText>
        </w:r>
        <w:commentRangeStart w:id="108"/>
        <w:r w:rsidR="007B7600" w:rsidRPr="00646460" w:rsidDel="00FB650B">
          <w:rPr>
            <w:rFonts w:ascii="Calibri" w:eastAsia="Times New Roman" w:hAnsi="Calibri" w:cs="Calibri"/>
            <w:color w:val="000000"/>
            <w:sz w:val="20"/>
            <w:szCs w:val="20"/>
            <w:highlight w:val="yellow"/>
          </w:rPr>
          <w:delText>match</w:delText>
        </w:r>
        <w:commentRangeEnd w:id="108"/>
        <w:r w:rsidR="001C2E46" w:rsidDel="00FB650B">
          <w:rPr>
            <w:rStyle w:val="CommentReference"/>
          </w:rPr>
          <w:commentReference w:id="108"/>
        </w:r>
        <w:r w:rsidR="007B7600" w:rsidRPr="00646460" w:rsidDel="00FB650B">
          <w:rPr>
            <w:rFonts w:ascii="Calibri" w:eastAsia="Times New Roman" w:hAnsi="Calibri" w:cs="Calibri"/>
            <w:color w:val="000000"/>
            <w:sz w:val="20"/>
            <w:szCs w:val="20"/>
            <w:highlight w:val="yellow"/>
          </w:rPr>
          <w:delText>’?</w:delText>
        </w:r>
        <w:r w:rsidR="007B7600" w:rsidRPr="00646460" w:rsidDel="00FB650B">
          <w:rPr>
            <w:rFonts w:ascii="Calibri" w:eastAsia="Times New Roman" w:hAnsi="Calibri" w:cs="Calibri"/>
            <w:color w:val="000000"/>
            <w:sz w:val="20"/>
            <w:szCs w:val="20"/>
          </w:rPr>
          <w:delText xml:space="preserve">  </w:delText>
        </w:r>
      </w:del>
    </w:p>
    <w:p w14:paraId="02308123" w14:textId="4D81227B" w:rsidR="00B77C9D" w:rsidDel="00646460" w:rsidRDefault="00B77C9D" w:rsidP="00646460">
      <w:pPr>
        <w:pStyle w:val="ListParagraph"/>
        <w:rPr>
          <w:del w:id="109" w:author="Darin  McBeath" w:date="2014-02-19T15:36:00Z"/>
        </w:rPr>
      </w:pPr>
      <w:del w:id="110" w:author="Darin  McBeath" w:date="2014-02-19T15:38:00Z">
        <w:r w:rsidRPr="00646460" w:rsidDel="00646460">
          <w:delText xml:space="preserve">Sample Java code will be provided to help with mapping fields identified in the </w:delText>
        </w:r>
        <w:r w:rsidR="00354FCC" w:rsidRPr="00646460" w:rsidDel="00646460">
          <w:delText>to the appropriate xpath expressions.</w:delText>
        </w:r>
        <w:r w:rsidR="008B15AA" w:rsidRPr="00646460" w:rsidDel="00646460">
          <w:delText xml:space="preserve">  </w:delText>
        </w:r>
      </w:del>
    </w:p>
    <w:p w14:paraId="19D6C5E7" w14:textId="70589952" w:rsidR="00E86DE8" w:rsidRPr="00A316D3" w:rsidRDefault="00CA0F7B" w:rsidP="00646460">
      <w:pPr>
        <w:pStyle w:val="ListParagraph"/>
        <w:rPr>
          <w:sz w:val="21"/>
          <w:szCs w:val="21"/>
        </w:rPr>
      </w:pPr>
      <w:del w:id="111" w:author="Darin  McBeath" w:date="2014-02-19T15:38:00Z">
        <w:r w:rsidRPr="00DC5BB2" w:rsidDel="00646460">
          <w:delText xml:space="preserve">Some adjustments have been made to the </w:delText>
        </w:r>
      </w:del>
      <w:del w:id="112" w:author="Darin  McBeath" w:date="2014-02-19T11:23:00Z">
        <w:r w:rsidRPr="00DC5BB2" w:rsidDel="00FB650B">
          <w:delText>CIP</w:delText>
        </w:r>
      </w:del>
      <w:del w:id="113" w:author="Darin  McBeath" w:date="2014-02-19T15:38:00Z">
        <w:r w:rsidRPr="00DC5BB2" w:rsidDel="00646460">
          <w:delText xml:space="preserve"> where fields/data may not be readily available.  In those circumstances, the sample Java code will highlight the deviations.</w:delText>
        </w:r>
      </w:del>
      <w:r w:rsidR="00E86DE8" w:rsidRPr="00DC5BB2">
        <w:rPr>
          <w:b/>
        </w:rPr>
        <w:br w:type="page"/>
      </w:r>
    </w:p>
    <w:p w14:paraId="5F72EC83" w14:textId="77777777" w:rsidR="000525C6" w:rsidRPr="004F4704" w:rsidRDefault="004F4704" w:rsidP="000525C6">
      <w:pPr>
        <w:ind w:left="360"/>
        <w:rPr>
          <w:rFonts w:ascii="Calibri" w:eastAsia="Times New Roman" w:hAnsi="Calibri" w:cs="Calibri"/>
          <w:b/>
          <w:color w:val="000000"/>
          <w:sz w:val="21"/>
          <w:szCs w:val="21"/>
        </w:rPr>
      </w:pPr>
      <w:r w:rsidRPr="004F4704">
        <w:rPr>
          <w:rFonts w:ascii="Calibri" w:eastAsia="Times New Roman" w:hAnsi="Calibri" w:cs="Calibri"/>
          <w:b/>
          <w:color w:val="000000"/>
          <w:sz w:val="21"/>
          <w:szCs w:val="21"/>
        </w:rPr>
        <w:t>Query Sets for Load Testing</w:t>
      </w:r>
    </w:p>
    <w:p w14:paraId="56E833E8" w14:textId="77777777" w:rsidR="000525C6" w:rsidRDefault="000525C6" w:rsidP="000525C6">
      <w:pPr>
        <w:ind w:left="360"/>
        <w:rPr>
          <w:rFonts w:ascii="Calibri" w:eastAsia="Times New Roman" w:hAnsi="Calibri" w:cs="Calibri"/>
          <w:color w:val="000000"/>
          <w:sz w:val="21"/>
          <w:szCs w:val="21"/>
        </w:rPr>
      </w:pPr>
    </w:p>
    <w:p w14:paraId="251C2EB7" w14:textId="77777777" w:rsidR="000525C6" w:rsidRDefault="000525C6" w:rsidP="000525C6">
      <w:pPr>
        <w:ind w:left="360"/>
        <w:rPr>
          <w:rFonts w:ascii="Calibri" w:eastAsia="Times New Roman" w:hAnsi="Calibri" w:cs="Calibri"/>
          <w:color w:val="000000"/>
          <w:sz w:val="21"/>
          <w:szCs w:val="21"/>
        </w:rPr>
      </w:pPr>
    </w:p>
    <w:p w14:paraId="4538D761" w14:textId="77372499" w:rsidR="004F4704" w:rsidRDefault="004F4704" w:rsidP="004F4704">
      <w:pPr>
        <w:numPr>
          <w:ilvl w:val="0"/>
          <w:numId w:val="11"/>
        </w:numPr>
        <w:spacing w:before="100" w:beforeAutospacing="1" w:after="100" w:afterAutospacing="1"/>
        <w:rPr>
          <w:ins w:id="114" w:author="Darin  McBeath" w:date="2014-02-20T08:55:00Z"/>
          <w:rFonts w:ascii="Calibri" w:eastAsia="Times New Roman" w:hAnsi="Calibri" w:cs="Calibri"/>
          <w:color w:val="000000"/>
          <w:sz w:val="20"/>
          <w:szCs w:val="20"/>
        </w:rPr>
      </w:pPr>
      <w:r w:rsidRPr="00197918">
        <w:rPr>
          <w:rFonts w:ascii="Calibri" w:eastAsia="Times New Roman" w:hAnsi="Calibri" w:cs="Calibri"/>
          <w:color w:val="000000"/>
          <w:sz w:val="20"/>
          <w:szCs w:val="20"/>
        </w:rPr>
        <w:t xml:space="preserve">Query sets were harvested from production Scopus traffic from November 19 through December 3, 2013.  There is a separate query set for each content type (cores, authors, and affiliations). </w:t>
      </w:r>
      <w:del w:id="115" w:author="Darin  McBeath" w:date="2014-02-21T14:29:00Z">
        <w:r w:rsidRPr="00197918" w:rsidDel="00272271">
          <w:rPr>
            <w:rFonts w:ascii="Calibri" w:eastAsia="Times New Roman" w:hAnsi="Calibri" w:cs="Calibri"/>
            <w:color w:val="000000"/>
            <w:sz w:val="20"/>
            <w:szCs w:val="20"/>
          </w:rPr>
          <w:delText xml:space="preserve"> </w:delText>
        </w:r>
      </w:del>
      <w:ins w:id="116" w:author="Darin  McBeath" w:date="2014-02-21T14:29:00Z">
        <w:r w:rsidR="00272271">
          <w:rPr>
            <w:rFonts w:ascii="Calibri" w:eastAsia="Times New Roman" w:hAnsi="Calibri" w:cs="Calibri"/>
            <w:color w:val="000000"/>
            <w:sz w:val="20"/>
            <w:szCs w:val="20"/>
          </w:rPr>
          <w:t xml:space="preserve">  </w:t>
        </w:r>
      </w:ins>
      <w:del w:id="117" w:author="Darin  McBeath" w:date="2014-02-21T14:29:00Z">
        <w:r w:rsidRPr="00197918" w:rsidDel="00272271">
          <w:rPr>
            <w:rFonts w:ascii="Calibri" w:eastAsia="Times New Roman" w:hAnsi="Calibri" w:cs="Calibri"/>
            <w:color w:val="000000"/>
            <w:sz w:val="20"/>
            <w:szCs w:val="20"/>
          </w:rPr>
          <w:delText>The query sets will be provided in S3 buckets</w:delText>
        </w:r>
        <w:r w:rsidR="003A2C3F" w:rsidRPr="00197918" w:rsidDel="00272271">
          <w:rPr>
            <w:rFonts w:ascii="Calibri" w:eastAsia="Times New Roman" w:hAnsi="Calibri" w:cs="Calibri"/>
            <w:color w:val="000000"/>
            <w:sz w:val="20"/>
            <w:szCs w:val="20"/>
          </w:rPr>
          <w:delText xml:space="preserve"> with appropriate IAM credentials for retrieval</w:delText>
        </w:r>
        <w:r w:rsidRPr="00197918" w:rsidDel="00272271">
          <w:rPr>
            <w:rFonts w:ascii="Calibri" w:eastAsia="Times New Roman" w:hAnsi="Calibri" w:cs="Calibri"/>
            <w:color w:val="000000"/>
            <w:sz w:val="20"/>
            <w:szCs w:val="20"/>
          </w:rPr>
          <w:delText xml:space="preserve">.  </w:delText>
        </w:r>
      </w:del>
      <w:r w:rsidRPr="00197918">
        <w:rPr>
          <w:rFonts w:ascii="Calibri" w:eastAsia="Times New Roman" w:hAnsi="Calibri" w:cs="Calibri"/>
          <w:color w:val="000000"/>
          <w:sz w:val="20"/>
          <w:szCs w:val="20"/>
        </w:rPr>
        <w:t xml:space="preserve">Signed URLS for the query sets stored in the S3 buckets </w:t>
      </w:r>
      <w:del w:id="118" w:author="Darin  McBeath" w:date="2014-02-19T15:43:00Z">
        <w:r w:rsidRPr="00197918" w:rsidDel="00F4322D">
          <w:rPr>
            <w:rFonts w:ascii="Calibri" w:eastAsia="Times New Roman" w:hAnsi="Calibri" w:cs="Calibri"/>
            <w:color w:val="000000"/>
            <w:sz w:val="20"/>
            <w:szCs w:val="20"/>
          </w:rPr>
          <w:delText>will be provided</w:delText>
        </w:r>
      </w:del>
      <w:ins w:id="119" w:author="Darin  McBeath" w:date="2014-02-19T15:43:00Z">
        <w:r w:rsidR="00F4322D">
          <w:rPr>
            <w:rFonts w:ascii="Calibri" w:eastAsia="Times New Roman" w:hAnsi="Calibri" w:cs="Calibri"/>
            <w:color w:val="000000"/>
            <w:sz w:val="20"/>
            <w:szCs w:val="20"/>
          </w:rPr>
          <w:t>are provided in the appendix</w:t>
        </w:r>
      </w:ins>
      <w:r w:rsidRPr="00197918">
        <w:rPr>
          <w:rFonts w:ascii="Calibri" w:eastAsia="Times New Roman" w:hAnsi="Calibri" w:cs="Calibri"/>
          <w:color w:val="000000"/>
          <w:sz w:val="20"/>
          <w:szCs w:val="20"/>
        </w:rPr>
        <w:t>. The snapshot consists of:</w:t>
      </w:r>
    </w:p>
    <w:p w14:paraId="43B03E84" w14:textId="77777777" w:rsidR="00ED62D7" w:rsidRPr="00197918" w:rsidRDefault="00ED62D7" w:rsidP="00ED62D7">
      <w:pPr>
        <w:spacing w:before="100" w:beforeAutospacing="1" w:after="100" w:afterAutospacing="1"/>
        <w:ind w:left="720"/>
        <w:rPr>
          <w:rFonts w:ascii="Calibri" w:eastAsia="Times New Roman" w:hAnsi="Calibri" w:cs="Calibri"/>
          <w:color w:val="000000"/>
          <w:sz w:val="20"/>
          <w:szCs w:val="20"/>
        </w:rPr>
      </w:pPr>
    </w:p>
    <w:p w14:paraId="30AB8738"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    </w:t>
      </w:r>
      <w:r w:rsidRPr="00197918">
        <w:rPr>
          <w:rFonts w:asciiTheme="minorHAnsi" w:eastAsia="Times New Roman" w:hAnsiTheme="minorHAnsi"/>
          <w:sz w:val="20"/>
          <w:szCs w:val="20"/>
        </w:rPr>
        <w:t xml:space="preserve">91,533     </w:t>
      </w:r>
      <w:r w:rsidRPr="00197918">
        <w:rPr>
          <w:rFonts w:asciiTheme="minorHAnsi" w:eastAsia="Times New Roman" w:hAnsiTheme="minorHAnsi" w:cs="Calibri"/>
          <w:color w:val="000000"/>
          <w:sz w:val="20"/>
          <w:szCs w:val="20"/>
        </w:rPr>
        <w:t>affiliation record queries</w:t>
      </w:r>
    </w:p>
    <w:p w14:paraId="3F6F4729" w14:textId="79E58585"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FF0000"/>
          <w:sz w:val="20"/>
          <w:szCs w:val="20"/>
        </w:rPr>
        <w:t xml:space="preserve">  </w:t>
      </w:r>
      <w:r w:rsidRPr="00197918">
        <w:rPr>
          <w:rFonts w:asciiTheme="minorHAnsi" w:eastAsia="Times New Roman" w:hAnsiTheme="minorHAnsi"/>
          <w:sz w:val="20"/>
          <w:szCs w:val="20"/>
        </w:rPr>
        <w:t>289,65</w:t>
      </w:r>
      <w:ins w:id="120" w:author="Darin  McBeath" w:date="2014-02-21T08:00:00Z">
        <w:r w:rsidR="007D2FDA">
          <w:rPr>
            <w:rFonts w:asciiTheme="minorHAnsi" w:eastAsia="Times New Roman" w:hAnsiTheme="minorHAnsi"/>
            <w:sz w:val="20"/>
            <w:szCs w:val="20"/>
          </w:rPr>
          <w:t>5</w:t>
        </w:r>
      </w:ins>
      <w:del w:id="121" w:author="Darin  McBeath" w:date="2014-02-21T08:00:00Z">
        <w:r w:rsidRPr="00197918" w:rsidDel="007D2FDA">
          <w:rPr>
            <w:rFonts w:asciiTheme="minorHAnsi" w:eastAsia="Times New Roman" w:hAnsiTheme="minorHAnsi"/>
            <w:sz w:val="20"/>
            <w:szCs w:val="20"/>
          </w:rPr>
          <w:delText>6</w:delText>
        </w:r>
      </w:del>
      <w:r w:rsidRPr="00197918">
        <w:rPr>
          <w:rFonts w:asciiTheme="minorHAnsi" w:eastAsia="Times New Roman" w:hAnsiTheme="minorHAnsi"/>
          <w:sz w:val="20"/>
          <w:szCs w:val="20"/>
        </w:rPr>
        <w:t xml:space="preserve">     </w:t>
      </w:r>
      <w:r w:rsidRPr="00197918">
        <w:rPr>
          <w:rFonts w:asciiTheme="minorHAnsi" w:eastAsia="Times New Roman" w:hAnsiTheme="minorHAnsi" w:cs="Calibri"/>
          <w:color w:val="000000"/>
          <w:sz w:val="20"/>
          <w:szCs w:val="20"/>
        </w:rPr>
        <w:t>author record queries</w:t>
      </w:r>
    </w:p>
    <w:p w14:paraId="6F3CD659" w14:textId="12D4FB8D" w:rsidR="00952242" w:rsidRDefault="004F4704" w:rsidP="00952242">
      <w:pPr>
        <w:numPr>
          <w:ilvl w:val="1"/>
          <w:numId w:val="11"/>
        </w:numPr>
        <w:spacing w:before="100" w:beforeAutospacing="1" w:after="100" w:afterAutospacing="1"/>
        <w:rPr>
          <w:ins w:id="122" w:author="Darin  McBeath" w:date="2014-02-19T15:38:00Z"/>
          <w:rFonts w:asciiTheme="minorHAnsi" w:eastAsia="Times New Roman" w:hAnsiTheme="minorHAnsi" w:cs="Calibri"/>
          <w:color w:val="000000"/>
          <w:sz w:val="20"/>
          <w:szCs w:val="20"/>
        </w:rPr>
      </w:pPr>
      <w:del w:id="123" w:author="Darin  McBeath" w:date="2014-02-18T09:59:00Z">
        <w:r w:rsidRPr="00197918" w:rsidDel="000F558C">
          <w:rPr>
            <w:rFonts w:asciiTheme="minorHAnsi" w:eastAsia="Times New Roman" w:hAnsiTheme="minorHAnsi" w:cs="Calibri"/>
            <w:sz w:val="20"/>
            <w:szCs w:val="20"/>
          </w:rPr>
          <w:delText>1,711,315</w:delText>
        </w:r>
      </w:del>
      <w:ins w:id="124" w:author="Darin  McBeath" w:date="2014-03-11T12:32:00Z">
        <w:r w:rsidR="00E0695D">
          <w:rPr>
            <w:rFonts w:asciiTheme="minorHAnsi" w:eastAsia="Times New Roman" w:hAnsiTheme="minorHAnsi" w:cs="Calibri"/>
            <w:sz w:val="20"/>
            <w:szCs w:val="20"/>
          </w:rPr>
          <w:t>2,179,581</w:t>
        </w:r>
      </w:ins>
      <w:r w:rsidRPr="00197918">
        <w:rPr>
          <w:rFonts w:asciiTheme="minorHAnsi" w:eastAsia="Times New Roman" w:hAnsiTheme="minorHAnsi" w:cs="Calibri"/>
          <w:sz w:val="20"/>
          <w:szCs w:val="20"/>
        </w:rPr>
        <w:t xml:space="preserve">   </w:t>
      </w:r>
      <w:r w:rsidRPr="00197918">
        <w:rPr>
          <w:rFonts w:asciiTheme="minorHAnsi" w:eastAsia="Times New Roman" w:hAnsiTheme="minorHAnsi" w:cs="Calibri"/>
          <w:color w:val="FF0000"/>
          <w:sz w:val="20"/>
          <w:szCs w:val="20"/>
        </w:rPr>
        <w:t xml:space="preserve"> </w:t>
      </w:r>
      <w:r w:rsidRPr="00197918">
        <w:rPr>
          <w:rFonts w:asciiTheme="minorHAnsi" w:eastAsia="Times New Roman" w:hAnsiTheme="minorHAnsi" w:cs="Calibri"/>
          <w:color w:val="000000"/>
          <w:sz w:val="20"/>
          <w:szCs w:val="20"/>
        </w:rPr>
        <w:t>core records queries</w:t>
      </w:r>
    </w:p>
    <w:p w14:paraId="2DB1F727" w14:textId="79D4DBDD" w:rsidR="00952242" w:rsidRDefault="00ED62D7" w:rsidP="00952242">
      <w:pPr>
        <w:spacing w:before="100" w:beforeAutospacing="1" w:after="100" w:afterAutospacing="1"/>
        <w:ind w:left="720"/>
        <w:rPr>
          <w:ins w:id="125" w:author="Darin  McBeath" w:date="2014-02-21T08:00:00Z"/>
          <w:rFonts w:asciiTheme="minorHAnsi" w:eastAsia="Times New Roman" w:hAnsiTheme="minorHAnsi" w:cs="Calibri"/>
          <w:color w:val="000000"/>
          <w:sz w:val="20"/>
          <w:szCs w:val="20"/>
        </w:rPr>
      </w:pPr>
      <w:ins w:id="126" w:author="Darin  McBeath" w:date="2014-02-20T08:54:00Z">
        <w:r>
          <w:rPr>
            <w:rFonts w:asciiTheme="minorHAnsi" w:eastAsia="Times New Roman" w:hAnsiTheme="minorHAnsi" w:cs="Calibri"/>
            <w:color w:val="000000"/>
            <w:sz w:val="20"/>
            <w:szCs w:val="20"/>
          </w:rPr>
          <w:t>The above query sets</w:t>
        </w:r>
      </w:ins>
      <w:ins w:id="127" w:author="Darin  McBeath" w:date="2014-02-19T15:43:00Z">
        <w:r w:rsidR="00F4322D">
          <w:rPr>
            <w:rFonts w:asciiTheme="minorHAnsi" w:eastAsia="Times New Roman" w:hAnsiTheme="minorHAnsi" w:cs="Calibri"/>
            <w:color w:val="000000"/>
            <w:sz w:val="20"/>
            <w:szCs w:val="20"/>
          </w:rPr>
          <w:t xml:space="preserve"> have been further divided</w:t>
        </w:r>
      </w:ins>
      <w:ins w:id="128" w:author="Darin  McBeath" w:date="2014-02-19T15:38:00Z">
        <w:r w:rsidR="00952242">
          <w:rPr>
            <w:rFonts w:asciiTheme="minorHAnsi" w:eastAsia="Times New Roman" w:hAnsiTheme="minorHAnsi" w:cs="Calibri"/>
            <w:color w:val="000000"/>
            <w:sz w:val="20"/>
            <w:szCs w:val="20"/>
          </w:rPr>
          <w:t xml:space="preserve"> into the following categories based on patterns </w:t>
        </w:r>
      </w:ins>
      <w:ins w:id="129" w:author="Darin  McBeath" w:date="2014-02-19T15:39:00Z">
        <w:r w:rsidR="00952242">
          <w:rPr>
            <w:rFonts w:asciiTheme="minorHAnsi" w:eastAsia="Times New Roman" w:hAnsiTheme="minorHAnsi" w:cs="Calibri"/>
            <w:color w:val="000000"/>
            <w:sz w:val="20"/>
            <w:szCs w:val="20"/>
          </w:rPr>
          <w:t>observed</w:t>
        </w:r>
      </w:ins>
      <w:ins w:id="130" w:author="Darin  McBeath" w:date="2014-02-19T15:38:00Z">
        <w:r w:rsidR="00952242">
          <w:rPr>
            <w:rFonts w:asciiTheme="minorHAnsi" w:eastAsia="Times New Roman" w:hAnsiTheme="minorHAnsi" w:cs="Calibri"/>
            <w:color w:val="000000"/>
            <w:sz w:val="20"/>
            <w:szCs w:val="20"/>
          </w:rPr>
          <w:t xml:space="preserve"> in the query set</w:t>
        </w:r>
      </w:ins>
      <w:ins w:id="131" w:author="Darin  McBeath" w:date="2014-02-21T14:29:00Z">
        <w:r w:rsidR="00272271">
          <w:rPr>
            <w:rFonts w:asciiTheme="minorHAnsi" w:eastAsia="Times New Roman" w:hAnsiTheme="minorHAnsi" w:cs="Calibri"/>
            <w:color w:val="000000"/>
            <w:sz w:val="20"/>
            <w:szCs w:val="20"/>
          </w:rPr>
          <w:t>s</w:t>
        </w:r>
      </w:ins>
      <w:ins w:id="132" w:author="Darin  McBeath" w:date="2014-02-19T15:38:00Z">
        <w:r w:rsidR="00952242">
          <w:rPr>
            <w:rFonts w:asciiTheme="minorHAnsi" w:eastAsia="Times New Roman" w:hAnsiTheme="minorHAnsi" w:cs="Calibri"/>
            <w:color w:val="000000"/>
            <w:sz w:val="20"/>
            <w:szCs w:val="20"/>
          </w:rPr>
          <w:t xml:space="preserve">.  </w:t>
        </w:r>
      </w:ins>
      <w:ins w:id="133" w:author="Darin  McBeath" w:date="2014-02-19T15:39:00Z">
        <w:r w:rsidR="00952242">
          <w:rPr>
            <w:rFonts w:asciiTheme="minorHAnsi" w:eastAsia="Times New Roman" w:hAnsiTheme="minorHAnsi" w:cs="Calibri"/>
            <w:color w:val="000000"/>
            <w:sz w:val="20"/>
            <w:szCs w:val="20"/>
          </w:rPr>
          <w:t xml:space="preserve">  This will help identify</w:t>
        </w:r>
      </w:ins>
      <w:ins w:id="134" w:author="Darin  McBeath" w:date="2014-02-21T14:29:00Z">
        <w:r w:rsidR="00272271">
          <w:rPr>
            <w:rFonts w:asciiTheme="minorHAnsi" w:eastAsia="Times New Roman" w:hAnsiTheme="minorHAnsi" w:cs="Calibri"/>
            <w:color w:val="000000"/>
            <w:sz w:val="20"/>
            <w:szCs w:val="20"/>
          </w:rPr>
          <w:t>/isolate</w:t>
        </w:r>
      </w:ins>
      <w:ins w:id="135" w:author="Darin  McBeath" w:date="2014-02-19T15:39:00Z">
        <w:r w:rsidR="00952242">
          <w:rPr>
            <w:rFonts w:asciiTheme="minorHAnsi" w:eastAsia="Times New Roman" w:hAnsiTheme="minorHAnsi" w:cs="Calibri"/>
            <w:color w:val="000000"/>
            <w:sz w:val="20"/>
            <w:szCs w:val="20"/>
          </w:rPr>
          <w:t xml:space="preserve"> performance characteristics for each of these subsets.</w:t>
        </w:r>
      </w:ins>
    </w:p>
    <w:p w14:paraId="75403806" w14:textId="3DE8202E" w:rsidR="007D2FDA" w:rsidRDefault="007D2FDA" w:rsidP="00952242">
      <w:pPr>
        <w:spacing w:before="100" w:beforeAutospacing="1" w:after="100" w:afterAutospacing="1"/>
        <w:ind w:left="720"/>
        <w:rPr>
          <w:ins w:id="136" w:author="Darin  McBeath" w:date="2014-02-21T08:00:00Z"/>
          <w:rFonts w:asciiTheme="minorHAnsi" w:eastAsia="Times New Roman" w:hAnsiTheme="minorHAnsi" w:cs="Calibri"/>
          <w:color w:val="000000"/>
          <w:sz w:val="20"/>
          <w:szCs w:val="20"/>
        </w:rPr>
      </w:pPr>
      <w:ins w:id="137" w:author="Darin  McBeath" w:date="2014-02-21T08:00:00Z">
        <w:r>
          <w:rPr>
            <w:rFonts w:asciiTheme="minorHAnsi" w:eastAsia="Times New Roman" w:hAnsiTheme="minorHAnsi" w:cs="Calibri"/>
            <w:color w:val="000000"/>
            <w:sz w:val="20"/>
            <w:szCs w:val="20"/>
          </w:rPr>
          <w:t>Affiliation Record Queries</w:t>
        </w:r>
      </w:ins>
    </w:p>
    <w:p w14:paraId="3BB22FFF" w14:textId="61A1A8E6" w:rsidR="007D2FDA" w:rsidRDefault="007D2FDA" w:rsidP="007D2FDA">
      <w:pPr>
        <w:pStyle w:val="ListParagraph"/>
        <w:numPr>
          <w:ilvl w:val="0"/>
          <w:numId w:val="28"/>
        </w:numPr>
        <w:spacing w:before="100" w:beforeAutospacing="1" w:after="100" w:afterAutospacing="1"/>
        <w:rPr>
          <w:ins w:id="138" w:author="Darin  McBeath" w:date="2014-02-21T08:01:00Z"/>
          <w:rFonts w:asciiTheme="minorHAnsi" w:eastAsia="Times New Roman" w:hAnsiTheme="minorHAnsi" w:cs="Calibri"/>
          <w:color w:val="000000"/>
          <w:sz w:val="20"/>
          <w:szCs w:val="20"/>
        </w:rPr>
      </w:pPr>
      <w:ins w:id="139" w:author="Darin  McBeath" w:date="2014-02-21T08:01:00Z">
        <w:r>
          <w:rPr>
            <w:rFonts w:asciiTheme="minorHAnsi" w:eastAsia="Times New Roman" w:hAnsiTheme="minorHAnsi" w:cs="Calibri"/>
            <w:color w:val="000000"/>
            <w:sz w:val="20"/>
            <w:szCs w:val="20"/>
          </w:rPr>
          <w:t xml:space="preserve">90,504 </w:t>
        </w:r>
      </w:ins>
      <w:ins w:id="140" w:author="Darin  McBeath" w:date="2014-02-21T14:29:00Z">
        <w:r w:rsidR="00272271">
          <w:rPr>
            <w:rFonts w:asciiTheme="minorHAnsi" w:eastAsia="Times New Roman" w:hAnsiTheme="minorHAnsi" w:cs="Calibri"/>
            <w:color w:val="000000"/>
            <w:sz w:val="20"/>
            <w:szCs w:val="20"/>
          </w:rPr>
          <w:t>afid</w:t>
        </w:r>
      </w:ins>
      <w:ins w:id="141" w:author="Darin  McBeath" w:date="2014-02-21T08:01:00Z">
        <w:r>
          <w:rPr>
            <w:rFonts w:asciiTheme="minorHAnsi" w:eastAsia="Times New Roman" w:hAnsiTheme="minorHAnsi" w:cs="Calibri"/>
            <w:color w:val="000000"/>
            <w:sz w:val="20"/>
            <w:szCs w:val="20"/>
          </w:rPr>
          <w:t xml:space="preserve"> queries</w:t>
        </w:r>
      </w:ins>
      <w:ins w:id="142" w:author="Darin  McBeath" w:date="2014-03-07T20:02:00Z">
        <w:r w:rsidR="00E24F6A">
          <w:rPr>
            <w:rFonts w:asciiTheme="minorHAnsi" w:eastAsia="Times New Roman" w:hAnsiTheme="minorHAnsi" w:cs="Calibri"/>
            <w:color w:val="000000"/>
            <w:sz w:val="20"/>
            <w:szCs w:val="20"/>
          </w:rPr>
          <w:t xml:space="preserve"> (55,788 unique)</w:t>
        </w:r>
      </w:ins>
    </w:p>
    <w:p w14:paraId="2426397A" w14:textId="11D96563" w:rsidR="007D2FDA" w:rsidRDefault="007D2FDA" w:rsidP="007D2FDA">
      <w:pPr>
        <w:pStyle w:val="ListParagraph"/>
        <w:numPr>
          <w:ilvl w:val="0"/>
          <w:numId w:val="28"/>
        </w:numPr>
        <w:spacing w:before="100" w:beforeAutospacing="1" w:after="100" w:afterAutospacing="1"/>
        <w:rPr>
          <w:ins w:id="143" w:author="Darin  McBeath" w:date="2014-03-10T14:59:00Z"/>
          <w:rFonts w:asciiTheme="minorHAnsi" w:eastAsia="Times New Roman" w:hAnsiTheme="minorHAnsi" w:cs="Calibri"/>
          <w:color w:val="000000"/>
          <w:sz w:val="20"/>
          <w:szCs w:val="20"/>
        </w:rPr>
      </w:pPr>
      <w:ins w:id="144" w:author="Darin  McBeath" w:date="2014-02-21T08:02:00Z">
        <w:r>
          <w:rPr>
            <w:rFonts w:asciiTheme="minorHAnsi" w:eastAsia="Times New Roman" w:hAnsiTheme="minorHAnsi" w:cs="Calibri"/>
            <w:color w:val="000000"/>
            <w:sz w:val="20"/>
            <w:szCs w:val="20"/>
          </w:rPr>
          <w:t xml:space="preserve">1,029 </w:t>
        </w:r>
      </w:ins>
      <w:ins w:id="145" w:author="Darin  McBeath" w:date="2014-02-21T08:07:00Z">
        <w:r w:rsidR="00343E19">
          <w:rPr>
            <w:rFonts w:asciiTheme="minorHAnsi" w:eastAsia="Times New Roman" w:hAnsiTheme="minorHAnsi" w:cs="Calibri"/>
            <w:color w:val="000000"/>
            <w:sz w:val="20"/>
            <w:szCs w:val="20"/>
          </w:rPr>
          <w:t>User/</w:t>
        </w:r>
      </w:ins>
      <w:ins w:id="146" w:author="Darin  McBeath" w:date="2014-02-21T08:02:00Z">
        <w:r>
          <w:rPr>
            <w:rFonts w:asciiTheme="minorHAnsi" w:eastAsia="Times New Roman" w:hAnsiTheme="minorHAnsi" w:cs="Calibri"/>
            <w:color w:val="000000"/>
            <w:sz w:val="20"/>
            <w:szCs w:val="20"/>
          </w:rPr>
          <w:t>Other queries</w:t>
        </w:r>
      </w:ins>
      <w:ins w:id="147" w:author="Darin  McBeath" w:date="2014-03-07T20:02:00Z">
        <w:r w:rsidR="00E24F6A">
          <w:rPr>
            <w:rFonts w:asciiTheme="minorHAnsi" w:eastAsia="Times New Roman" w:hAnsiTheme="minorHAnsi" w:cs="Calibri"/>
            <w:color w:val="000000"/>
            <w:sz w:val="20"/>
            <w:szCs w:val="20"/>
          </w:rPr>
          <w:t xml:space="preserve"> (921 unique)</w:t>
        </w:r>
      </w:ins>
    </w:p>
    <w:p w14:paraId="6316CB4D" w14:textId="27276467" w:rsidR="00187593" w:rsidRPr="007D2FDA" w:rsidRDefault="00382621" w:rsidP="007D2FDA">
      <w:pPr>
        <w:pStyle w:val="ListParagraph"/>
        <w:numPr>
          <w:ilvl w:val="0"/>
          <w:numId w:val="28"/>
        </w:numPr>
        <w:spacing w:before="100" w:beforeAutospacing="1" w:after="100" w:afterAutospacing="1"/>
        <w:rPr>
          <w:ins w:id="148" w:author="Darin  McBeath" w:date="2014-02-19T15:39:00Z"/>
          <w:rFonts w:asciiTheme="minorHAnsi" w:eastAsia="Times New Roman" w:hAnsiTheme="minorHAnsi" w:cs="Calibri"/>
          <w:color w:val="000000"/>
          <w:sz w:val="20"/>
          <w:szCs w:val="20"/>
        </w:rPr>
      </w:pPr>
      <w:ins w:id="149" w:author="Darin  McBeath" w:date="2014-03-10T14:59:00Z">
        <w:r>
          <w:rPr>
            <w:rFonts w:asciiTheme="minorHAnsi" w:eastAsia="Times New Roman" w:hAnsiTheme="minorHAnsi" w:cs="Calibri"/>
            <w:color w:val="000000"/>
            <w:sz w:val="20"/>
            <w:szCs w:val="20"/>
          </w:rPr>
          <w:t>Navigatiors (1032</w:t>
        </w:r>
        <w:r w:rsidR="00187593">
          <w:rPr>
            <w:rFonts w:asciiTheme="minorHAnsi" w:eastAsia="Times New Roman" w:hAnsiTheme="minorHAnsi" w:cs="Calibri"/>
            <w:color w:val="000000"/>
            <w:sz w:val="20"/>
            <w:szCs w:val="20"/>
          </w:rPr>
          <w:t>)</w:t>
        </w:r>
      </w:ins>
    </w:p>
    <w:p w14:paraId="768B6B04" w14:textId="66812C13" w:rsidR="00952242" w:rsidRDefault="00952242" w:rsidP="00952242">
      <w:pPr>
        <w:spacing w:before="100" w:beforeAutospacing="1" w:after="100" w:afterAutospacing="1"/>
        <w:ind w:left="720"/>
        <w:rPr>
          <w:ins w:id="150" w:author="Darin  McBeath" w:date="2014-02-19T15:39:00Z"/>
          <w:rFonts w:asciiTheme="minorHAnsi" w:eastAsia="Times New Roman" w:hAnsiTheme="minorHAnsi" w:cs="Calibri"/>
          <w:color w:val="000000"/>
          <w:sz w:val="20"/>
          <w:szCs w:val="20"/>
        </w:rPr>
      </w:pPr>
      <w:ins w:id="151" w:author="Darin  McBeath" w:date="2014-02-19T15:39:00Z">
        <w:r>
          <w:rPr>
            <w:rFonts w:asciiTheme="minorHAnsi" w:eastAsia="Times New Roman" w:hAnsiTheme="minorHAnsi" w:cs="Calibri"/>
            <w:color w:val="000000"/>
            <w:sz w:val="20"/>
            <w:szCs w:val="20"/>
          </w:rPr>
          <w:t>Author Record Queries</w:t>
        </w:r>
      </w:ins>
    </w:p>
    <w:p w14:paraId="54BC3238" w14:textId="4F39BC59" w:rsidR="00952242" w:rsidRDefault="007D2FDA" w:rsidP="00952242">
      <w:pPr>
        <w:pStyle w:val="ListParagraph"/>
        <w:numPr>
          <w:ilvl w:val="0"/>
          <w:numId w:val="26"/>
        </w:numPr>
        <w:spacing w:before="100" w:beforeAutospacing="1" w:after="100" w:afterAutospacing="1"/>
        <w:rPr>
          <w:ins w:id="152" w:author="Darin  McBeath" w:date="2014-02-24T08:21:00Z"/>
          <w:rFonts w:asciiTheme="minorHAnsi" w:eastAsia="Times New Roman" w:hAnsiTheme="minorHAnsi" w:cs="Calibri"/>
          <w:color w:val="000000"/>
          <w:sz w:val="20"/>
          <w:szCs w:val="20"/>
        </w:rPr>
      </w:pPr>
      <w:ins w:id="153" w:author="Darin  McBeath" w:date="2014-02-21T08:02:00Z">
        <w:r>
          <w:rPr>
            <w:rFonts w:asciiTheme="minorHAnsi" w:eastAsia="Times New Roman" w:hAnsiTheme="minorHAnsi" w:cs="Calibri"/>
            <w:color w:val="000000"/>
            <w:sz w:val="20"/>
            <w:szCs w:val="20"/>
          </w:rPr>
          <w:t>176,510</w:t>
        </w:r>
      </w:ins>
      <w:ins w:id="154" w:author="Darin  McBeath" w:date="2014-02-19T15:42:00Z">
        <w:r w:rsidR="00952242">
          <w:rPr>
            <w:rFonts w:asciiTheme="minorHAnsi" w:eastAsia="Times New Roman" w:hAnsiTheme="minorHAnsi" w:cs="Calibri"/>
            <w:color w:val="000000"/>
            <w:sz w:val="20"/>
            <w:szCs w:val="20"/>
          </w:rPr>
          <w:t xml:space="preserve"> </w:t>
        </w:r>
      </w:ins>
      <w:ins w:id="155" w:author="Darin  McBeath" w:date="2014-02-21T14:29:00Z">
        <w:r w:rsidR="00272271">
          <w:rPr>
            <w:rFonts w:asciiTheme="minorHAnsi" w:eastAsia="Times New Roman" w:hAnsiTheme="minorHAnsi" w:cs="Calibri"/>
            <w:color w:val="000000"/>
            <w:sz w:val="20"/>
            <w:szCs w:val="20"/>
          </w:rPr>
          <w:t>auid</w:t>
        </w:r>
      </w:ins>
      <w:ins w:id="156" w:author="Darin  McBeath" w:date="2014-02-19T15:40:00Z">
        <w:r w:rsidR="00952242">
          <w:rPr>
            <w:rFonts w:asciiTheme="minorHAnsi" w:eastAsia="Times New Roman" w:hAnsiTheme="minorHAnsi" w:cs="Calibri"/>
            <w:color w:val="000000"/>
            <w:sz w:val="20"/>
            <w:szCs w:val="20"/>
          </w:rPr>
          <w:t xml:space="preserve"> queries</w:t>
        </w:r>
      </w:ins>
      <w:ins w:id="157" w:author="Darin  McBeath" w:date="2014-03-07T20:04:00Z">
        <w:r w:rsidR="00332164">
          <w:rPr>
            <w:rFonts w:asciiTheme="minorHAnsi" w:eastAsia="Times New Roman" w:hAnsiTheme="minorHAnsi" w:cs="Calibri"/>
            <w:color w:val="000000"/>
            <w:sz w:val="20"/>
            <w:szCs w:val="20"/>
          </w:rPr>
          <w:t xml:space="preserve"> (</w:t>
        </w:r>
      </w:ins>
      <w:ins w:id="158" w:author="Darin  McBeath" w:date="2014-03-07T20:09:00Z">
        <w:r w:rsidR="00BA0CEE">
          <w:rPr>
            <w:rFonts w:asciiTheme="minorHAnsi" w:eastAsia="Times New Roman" w:hAnsiTheme="minorHAnsi" w:cs="Calibri"/>
            <w:color w:val="000000"/>
            <w:sz w:val="20"/>
            <w:szCs w:val="20"/>
          </w:rPr>
          <w:t>112,091</w:t>
        </w:r>
      </w:ins>
      <w:ins w:id="159" w:author="Darin  McBeath" w:date="2014-03-07T20:10:00Z">
        <w:r w:rsidR="00070452">
          <w:rPr>
            <w:rFonts w:asciiTheme="minorHAnsi" w:eastAsia="Times New Roman" w:hAnsiTheme="minorHAnsi" w:cs="Calibri"/>
            <w:color w:val="000000"/>
            <w:sz w:val="20"/>
            <w:szCs w:val="20"/>
          </w:rPr>
          <w:t xml:space="preserve"> unique</w:t>
        </w:r>
      </w:ins>
      <w:ins w:id="160" w:author="Darin  McBeath" w:date="2014-03-07T20:04:00Z">
        <w:r w:rsidR="00332164">
          <w:rPr>
            <w:rFonts w:asciiTheme="minorHAnsi" w:eastAsia="Times New Roman" w:hAnsiTheme="minorHAnsi" w:cs="Calibri"/>
            <w:color w:val="000000"/>
            <w:sz w:val="20"/>
            <w:szCs w:val="20"/>
          </w:rPr>
          <w:t>)</w:t>
        </w:r>
      </w:ins>
    </w:p>
    <w:p w14:paraId="57A72DF6" w14:textId="74FB75B9" w:rsidR="00F92D5F" w:rsidRDefault="00F92D5F" w:rsidP="00952242">
      <w:pPr>
        <w:pStyle w:val="ListParagraph"/>
        <w:numPr>
          <w:ilvl w:val="0"/>
          <w:numId w:val="26"/>
        </w:numPr>
        <w:spacing w:before="100" w:beforeAutospacing="1" w:after="100" w:afterAutospacing="1"/>
        <w:rPr>
          <w:ins w:id="161" w:author="Darin  McBeath" w:date="2014-02-19T15:40:00Z"/>
          <w:rFonts w:asciiTheme="minorHAnsi" w:eastAsia="Times New Roman" w:hAnsiTheme="minorHAnsi" w:cs="Calibri"/>
          <w:color w:val="000000"/>
          <w:sz w:val="20"/>
          <w:szCs w:val="20"/>
        </w:rPr>
      </w:pPr>
      <w:ins w:id="162" w:author="Darin  McBeath" w:date="2014-02-24T08:23:00Z">
        <w:r>
          <w:rPr>
            <w:rFonts w:asciiTheme="minorHAnsi" w:eastAsia="Times New Roman" w:hAnsiTheme="minorHAnsi" w:cs="Calibri"/>
            <w:color w:val="000000"/>
            <w:sz w:val="20"/>
            <w:szCs w:val="20"/>
          </w:rPr>
          <w:t>52,221 auidafid queries</w:t>
        </w:r>
      </w:ins>
      <w:ins w:id="163" w:author="Darin  McBeath" w:date="2014-03-07T20:04:00Z">
        <w:r w:rsidR="00332164">
          <w:rPr>
            <w:rFonts w:asciiTheme="minorHAnsi" w:eastAsia="Times New Roman" w:hAnsiTheme="minorHAnsi" w:cs="Calibri"/>
            <w:color w:val="000000"/>
            <w:sz w:val="20"/>
            <w:szCs w:val="20"/>
          </w:rPr>
          <w:t xml:space="preserve"> (</w:t>
        </w:r>
      </w:ins>
      <w:ins w:id="164" w:author="Darin  McBeath" w:date="2014-03-07T20:10:00Z">
        <w:r w:rsidR="00070452">
          <w:rPr>
            <w:rFonts w:asciiTheme="minorHAnsi" w:eastAsia="Times New Roman" w:hAnsiTheme="minorHAnsi" w:cs="Calibri"/>
            <w:color w:val="000000"/>
            <w:sz w:val="20"/>
            <w:szCs w:val="20"/>
          </w:rPr>
          <w:t>44,239 unique</w:t>
        </w:r>
      </w:ins>
      <w:ins w:id="165" w:author="Darin  McBeath" w:date="2014-03-07T20:04:00Z">
        <w:r w:rsidR="00332164">
          <w:rPr>
            <w:rFonts w:asciiTheme="minorHAnsi" w:eastAsia="Times New Roman" w:hAnsiTheme="minorHAnsi" w:cs="Calibri"/>
            <w:color w:val="000000"/>
            <w:sz w:val="20"/>
            <w:szCs w:val="20"/>
          </w:rPr>
          <w:t>)</w:t>
        </w:r>
      </w:ins>
    </w:p>
    <w:p w14:paraId="461A69A1" w14:textId="6DE040C7" w:rsidR="00952242" w:rsidRDefault="00F92D5F" w:rsidP="00952242">
      <w:pPr>
        <w:pStyle w:val="ListParagraph"/>
        <w:numPr>
          <w:ilvl w:val="0"/>
          <w:numId w:val="26"/>
        </w:numPr>
        <w:spacing w:before="100" w:beforeAutospacing="1" w:after="100" w:afterAutospacing="1"/>
        <w:rPr>
          <w:ins w:id="166" w:author="Darin  McBeath" w:date="2014-03-10T15:00:00Z"/>
          <w:rFonts w:asciiTheme="minorHAnsi" w:eastAsia="Times New Roman" w:hAnsiTheme="minorHAnsi" w:cs="Calibri"/>
          <w:color w:val="000000"/>
          <w:sz w:val="20"/>
          <w:szCs w:val="20"/>
        </w:rPr>
      </w:pPr>
      <w:ins w:id="167" w:author="Darin  McBeath" w:date="2014-02-24T08:24:00Z">
        <w:r>
          <w:rPr>
            <w:rFonts w:asciiTheme="minorHAnsi" w:eastAsia="Times New Roman" w:hAnsiTheme="minorHAnsi" w:cs="Calibri"/>
            <w:color w:val="000000"/>
            <w:sz w:val="20"/>
            <w:szCs w:val="20"/>
          </w:rPr>
          <w:t>60,924</w:t>
        </w:r>
      </w:ins>
      <w:ins w:id="168" w:author="Darin  McBeath" w:date="2014-02-19T15:42:00Z">
        <w:r w:rsidR="00952242">
          <w:rPr>
            <w:rFonts w:asciiTheme="minorHAnsi" w:eastAsia="Times New Roman" w:hAnsiTheme="minorHAnsi" w:cs="Calibri"/>
            <w:color w:val="000000"/>
            <w:sz w:val="20"/>
            <w:szCs w:val="20"/>
          </w:rPr>
          <w:t xml:space="preserve"> </w:t>
        </w:r>
      </w:ins>
      <w:ins w:id="169" w:author="Darin  McBeath" w:date="2014-02-21T08:07:00Z">
        <w:r w:rsidR="00272271">
          <w:rPr>
            <w:rFonts w:asciiTheme="minorHAnsi" w:eastAsia="Times New Roman" w:hAnsiTheme="minorHAnsi" w:cs="Calibri"/>
            <w:color w:val="000000"/>
            <w:sz w:val="20"/>
            <w:szCs w:val="20"/>
          </w:rPr>
          <w:t>u</w:t>
        </w:r>
        <w:r w:rsidR="00343E19">
          <w:rPr>
            <w:rFonts w:asciiTheme="minorHAnsi" w:eastAsia="Times New Roman" w:hAnsiTheme="minorHAnsi" w:cs="Calibri"/>
            <w:color w:val="000000"/>
            <w:sz w:val="20"/>
            <w:szCs w:val="20"/>
          </w:rPr>
          <w:t>ser/</w:t>
        </w:r>
      </w:ins>
      <w:ins w:id="170" w:author="Darin  McBeath" w:date="2014-02-21T08:03:00Z">
        <w:r w:rsidR="00272271">
          <w:rPr>
            <w:rFonts w:asciiTheme="minorHAnsi" w:eastAsia="Times New Roman" w:hAnsiTheme="minorHAnsi" w:cs="Calibri"/>
            <w:color w:val="000000"/>
            <w:sz w:val="20"/>
            <w:szCs w:val="20"/>
          </w:rPr>
          <w:t>o</w:t>
        </w:r>
        <w:r w:rsidR="007D2FDA">
          <w:rPr>
            <w:rFonts w:asciiTheme="minorHAnsi" w:eastAsia="Times New Roman" w:hAnsiTheme="minorHAnsi" w:cs="Calibri"/>
            <w:color w:val="000000"/>
            <w:sz w:val="20"/>
            <w:szCs w:val="20"/>
          </w:rPr>
          <w:t>ther</w:t>
        </w:r>
      </w:ins>
      <w:ins w:id="171" w:author="Darin  McBeath" w:date="2014-02-19T15:40:00Z">
        <w:r w:rsidR="00952242">
          <w:rPr>
            <w:rFonts w:asciiTheme="minorHAnsi" w:eastAsia="Times New Roman" w:hAnsiTheme="minorHAnsi" w:cs="Calibri"/>
            <w:color w:val="000000"/>
            <w:sz w:val="20"/>
            <w:szCs w:val="20"/>
          </w:rPr>
          <w:t xml:space="preserve"> Queries</w:t>
        </w:r>
      </w:ins>
      <w:ins w:id="172" w:author="Darin  McBeath" w:date="2014-03-07T20:04:00Z">
        <w:r w:rsidR="00332164">
          <w:rPr>
            <w:rFonts w:asciiTheme="minorHAnsi" w:eastAsia="Times New Roman" w:hAnsiTheme="minorHAnsi" w:cs="Calibri"/>
            <w:color w:val="000000"/>
            <w:sz w:val="20"/>
            <w:szCs w:val="20"/>
          </w:rPr>
          <w:t xml:space="preserve"> (47,338</w:t>
        </w:r>
      </w:ins>
      <w:ins w:id="173" w:author="Darin  McBeath" w:date="2014-03-07T20:11:00Z">
        <w:r w:rsidR="00070452">
          <w:rPr>
            <w:rFonts w:asciiTheme="minorHAnsi" w:eastAsia="Times New Roman" w:hAnsiTheme="minorHAnsi" w:cs="Calibri"/>
            <w:color w:val="000000"/>
            <w:sz w:val="20"/>
            <w:szCs w:val="20"/>
          </w:rPr>
          <w:t xml:space="preserve"> unique</w:t>
        </w:r>
      </w:ins>
      <w:ins w:id="174" w:author="Darin  McBeath" w:date="2014-03-07T20:04:00Z">
        <w:r w:rsidR="00332164">
          <w:rPr>
            <w:rFonts w:asciiTheme="minorHAnsi" w:eastAsia="Times New Roman" w:hAnsiTheme="minorHAnsi" w:cs="Calibri"/>
            <w:color w:val="000000"/>
            <w:sz w:val="20"/>
            <w:szCs w:val="20"/>
          </w:rPr>
          <w:t>)</w:t>
        </w:r>
      </w:ins>
    </w:p>
    <w:p w14:paraId="6D446B1B" w14:textId="1387DA96" w:rsidR="00187593" w:rsidRPr="00952242" w:rsidRDefault="00382621" w:rsidP="00952242">
      <w:pPr>
        <w:pStyle w:val="ListParagraph"/>
        <w:numPr>
          <w:ilvl w:val="0"/>
          <w:numId w:val="26"/>
        </w:numPr>
        <w:spacing w:before="100" w:beforeAutospacing="1" w:after="100" w:afterAutospacing="1"/>
        <w:rPr>
          <w:ins w:id="175" w:author="Darin  McBeath" w:date="2014-02-19T15:39:00Z"/>
          <w:rFonts w:asciiTheme="minorHAnsi" w:eastAsia="Times New Roman" w:hAnsiTheme="minorHAnsi" w:cs="Calibri"/>
          <w:color w:val="000000"/>
          <w:sz w:val="20"/>
          <w:szCs w:val="20"/>
        </w:rPr>
      </w:pPr>
      <w:ins w:id="176" w:author="Darin  McBeath" w:date="2014-03-10T15:00:00Z">
        <w:r>
          <w:rPr>
            <w:rFonts w:asciiTheme="minorHAnsi" w:eastAsia="Times New Roman" w:hAnsiTheme="minorHAnsi" w:cs="Calibri"/>
            <w:color w:val="000000"/>
            <w:sz w:val="20"/>
            <w:szCs w:val="20"/>
          </w:rPr>
          <w:t>Navigators (41,93</w:t>
        </w:r>
        <w:r w:rsidR="00187593">
          <w:rPr>
            <w:rFonts w:asciiTheme="minorHAnsi" w:eastAsia="Times New Roman" w:hAnsiTheme="minorHAnsi" w:cs="Calibri"/>
            <w:color w:val="000000"/>
            <w:sz w:val="20"/>
            <w:szCs w:val="20"/>
          </w:rPr>
          <w:t>2)</w:t>
        </w:r>
      </w:ins>
    </w:p>
    <w:p w14:paraId="0484BF14" w14:textId="73A32480" w:rsidR="00952242" w:rsidRDefault="00952242" w:rsidP="00952242">
      <w:pPr>
        <w:spacing w:before="100" w:beforeAutospacing="1" w:after="100" w:afterAutospacing="1"/>
        <w:ind w:left="720"/>
        <w:rPr>
          <w:ins w:id="177" w:author="Darin  McBeath" w:date="2014-02-19T15:40:00Z"/>
          <w:rFonts w:asciiTheme="minorHAnsi" w:eastAsia="Times New Roman" w:hAnsiTheme="minorHAnsi" w:cs="Calibri"/>
          <w:color w:val="000000"/>
          <w:sz w:val="20"/>
          <w:szCs w:val="20"/>
        </w:rPr>
      </w:pPr>
      <w:ins w:id="178" w:author="Darin  McBeath" w:date="2014-02-19T15:39:00Z">
        <w:r>
          <w:rPr>
            <w:rFonts w:asciiTheme="minorHAnsi" w:eastAsia="Times New Roman" w:hAnsiTheme="minorHAnsi" w:cs="Calibri"/>
            <w:color w:val="000000"/>
            <w:sz w:val="20"/>
            <w:szCs w:val="20"/>
          </w:rPr>
          <w:t>Core Record Queries</w:t>
        </w:r>
      </w:ins>
    </w:p>
    <w:p w14:paraId="262FF229" w14:textId="2AA2A4C6" w:rsidR="00952242" w:rsidRDefault="00221EE7" w:rsidP="00952242">
      <w:pPr>
        <w:pStyle w:val="ListParagraph"/>
        <w:numPr>
          <w:ilvl w:val="0"/>
          <w:numId w:val="27"/>
        </w:numPr>
        <w:spacing w:before="100" w:beforeAutospacing="1" w:after="100" w:afterAutospacing="1"/>
        <w:rPr>
          <w:ins w:id="179" w:author="Darin  McBeath" w:date="2014-02-19T15:41:00Z"/>
          <w:rFonts w:asciiTheme="minorHAnsi" w:eastAsia="Times New Roman" w:hAnsiTheme="minorHAnsi" w:cs="Calibri"/>
          <w:color w:val="000000"/>
          <w:sz w:val="20"/>
          <w:szCs w:val="20"/>
        </w:rPr>
      </w:pPr>
      <w:ins w:id="180" w:author="Darin  McBeath" w:date="2014-02-27T10:59:00Z">
        <w:r>
          <w:rPr>
            <w:rFonts w:asciiTheme="minorHAnsi" w:eastAsia="Times New Roman" w:hAnsiTheme="minorHAnsi" w:cs="Calibri"/>
            <w:color w:val="000000"/>
            <w:sz w:val="20"/>
            <w:szCs w:val="20"/>
          </w:rPr>
          <w:t>138,308</w:t>
        </w:r>
      </w:ins>
      <w:ins w:id="181" w:author="Darin  McBeath" w:date="2014-02-19T15:42:00Z">
        <w:r w:rsidR="00952242">
          <w:rPr>
            <w:rFonts w:asciiTheme="minorHAnsi" w:eastAsia="Times New Roman" w:hAnsiTheme="minorHAnsi" w:cs="Calibri"/>
            <w:color w:val="000000"/>
            <w:sz w:val="20"/>
            <w:szCs w:val="20"/>
          </w:rPr>
          <w:t xml:space="preserve"> </w:t>
        </w:r>
      </w:ins>
      <w:ins w:id="182" w:author="Darin  McBeath" w:date="2014-02-21T14:30:00Z">
        <w:r w:rsidR="00272271">
          <w:rPr>
            <w:rFonts w:asciiTheme="minorHAnsi" w:eastAsia="Times New Roman" w:hAnsiTheme="minorHAnsi" w:cs="Calibri"/>
            <w:color w:val="000000"/>
            <w:sz w:val="20"/>
            <w:szCs w:val="20"/>
          </w:rPr>
          <w:t>doi</w:t>
        </w:r>
      </w:ins>
      <w:ins w:id="183" w:author="Darin  McBeath" w:date="2014-02-21T11:17:00Z">
        <w:r w:rsidR="00893ECB">
          <w:rPr>
            <w:rFonts w:asciiTheme="minorHAnsi" w:eastAsia="Times New Roman" w:hAnsiTheme="minorHAnsi" w:cs="Calibri"/>
            <w:color w:val="000000"/>
            <w:sz w:val="20"/>
            <w:szCs w:val="20"/>
          </w:rPr>
          <w:t xml:space="preserve"> queries</w:t>
        </w:r>
      </w:ins>
      <w:ins w:id="184" w:author="Darin  McBeath" w:date="2014-03-07T19:46:00Z">
        <w:r w:rsidR="00FB59A9">
          <w:rPr>
            <w:rFonts w:asciiTheme="minorHAnsi" w:eastAsia="Times New Roman" w:hAnsiTheme="minorHAnsi" w:cs="Calibri"/>
            <w:color w:val="000000"/>
            <w:sz w:val="20"/>
            <w:szCs w:val="20"/>
          </w:rPr>
          <w:t xml:space="preserve"> (115,213 unique)</w:t>
        </w:r>
      </w:ins>
    </w:p>
    <w:p w14:paraId="08BAD706" w14:textId="6D20915D" w:rsidR="00952242" w:rsidRDefault="00893ECB" w:rsidP="00952242">
      <w:pPr>
        <w:pStyle w:val="ListParagraph"/>
        <w:numPr>
          <w:ilvl w:val="0"/>
          <w:numId w:val="27"/>
        </w:numPr>
        <w:spacing w:before="100" w:beforeAutospacing="1" w:after="100" w:afterAutospacing="1"/>
        <w:rPr>
          <w:ins w:id="185" w:author="Darin  McBeath" w:date="2014-02-19T15:41:00Z"/>
          <w:rFonts w:asciiTheme="minorHAnsi" w:eastAsia="Times New Roman" w:hAnsiTheme="minorHAnsi" w:cs="Calibri"/>
          <w:color w:val="000000"/>
          <w:sz w:val="20"/>
          <w:szCs w:val="20"/>
        </w:rPr>
      </w:pPr>
      <w:ins w:id="186" w:author="Darin  McBeath" w:date="2014-02-21T11:15:00Z">
        <w:r>
          <w:rPr>
            <w:rFonts w:asciiTheme="minorHAnsi" w:eastAsia="Times New Roman" w:hAnsiTheme="minorHAnsi" w:cs="Calibri"/>
            <w:color w:val="000000"/>
            <w:sz w:val="20"/>
            <w:szCs w:val="20"/>
          </w:rPr>
          <w:t>246,687</w:t>
        </w:r>
      </w:ins>
      <w:ins w:id="187" w:author="Darin  McBeath" w:date="2014-02-19T15:42:00Z">
        <w:r w:rsidR="00952242">
          <w:rPr>
            <w:rFonts w:asciiTheme="minorHAnsi" w:eastAsia="Times New Roman" w:hAnsiTheme="minorHAnsi" w:cs="Calibri"/>
            <w:color w:val="000000"/>
            <w:sz w:val="20"/>
            <w:szCs w:val="20"/>
          </w:rPr>
          <w:t xml:space="preserve"> </w:t>
        </w:r>
      </w:ins>
      <w:ins w:id="188" w:author="Darin  McBeath" w:date="2014-02-21T14:30:00Z">
        <w:r w:rsidR="00272271">
          <w:rPr>
            <w:rFonts w:asciiTheme="minorHAnsi" w:eastAsia="Times New Roman" w:hAnsiTheme="minorHAnsi" w:cs="Calibri"/>
            <w:color w:val="000000"/>
            <w:sz w:val="20"/>
            <w:szCs w:val="20"/>
          </w:rPr>
          <w:t>eid</w:t>
        </w:r>
      </w:ins>
      <w:ins w:id="189" w:author="Darin  McBeath" w:date="2014-02-21T11:17:00Z">
        <w:r>
          <w:rPr>
            <w:rFonts w:asciiTheme="minorHAnsi" w:eastAsia="Times New Roman" w:hAnsiTheme="minorHAnsi" w:cs="Calibri"/>
            <w:color w:val="000000"/>
            <w:sz w:val="20"/>
            <w:szCs w:val="20"/>
          </w:rPr>
          <w:t xml:space="preserve"> queries</w:t>
        </w:r>
      </w:ins>
      <w:ins w:id="190" w:author="Darin  McBeath" w:date="2014-03-07T19:51:00Z">
        <w:r w:rsidR="00C3553B">
          <w:rPr>
            <w:rFonts w:asciiTheme="minorHAnsi" w:eastAsia="Times New Roman" w:hAnsiTheme="minorHAnsi" w:cs="Calibri"/>
            <w:color w:val="000000"/>
            <w:sz w:val="20"/>
            <w:szCs w:val="20"/>
          </w:rPr>
          <w:t xml:space="preserve"> (230,073 unique)</w:t>
        </w:r>
      </w:ins>
    </w:p>
    <w:p w14:paraId="29EC6F2D" w14:textId="0828328C" w:rsidR="00952242" w:rsidRDefault="00893ECB" w:rsidP="00952242">
      <w:pPr>
        <w:pStyle w:val="ListParagraph"/>
        <w:numPr>
          <w:ilvl w:val="0"/>
          <w:numId w:val="27"/>
        </w:numPr>
        <w:spacing w:before="100" w:beforeAutospacing="1" w:after="100" w:afterAutospacing="1"/>
        <w:rPr>
          <w:ins w:id="191" w:author="Darin  McBeath" w:date="2014-02-19T15:41:00Z"/>
          <w:rFonts w:asciiTheme="minorHAnsi" w:eastAsia="Times New Roman" w:hAnsiTheme="minorHAnsi" w:cs="Calibri"/>
          <w:color w:val="000000"/>
          <w:sz w:val="20"/>
          <w:szCs w:val="20"/>
        </w:rPr>
      </w:pPr>
      <w:ins w:id="192" w:author="Darin  McBeath" w:date="2014-02-21T11:16:00Z">
        <w:r>
          <w:rPr>
            <w:rFonts w:asciiTheme="minorHAnsi" w:eastAsia="Times New Roman" w:hAnsiTheme="minorHAnsi" w:cs="Calibri"/>
            <w:color w:val="000000"/>
            <w:sz w:val="20"/>
            <w:szCs w:val="20"/>
          </w:rPr>
          <w:t>97,661</w:t>
        </w:r>
      </w:ins>
      <w:ins w:id="193" w:author="Darin  McBeath" w:date="2014-02-19T15:42:00Z">
        <w:r w:rsidR="00952242">
          <w:rPr>
            <w:rFonts w:asciiTheme="minorHAnsi" w:eastAsia="Times New Roman" w:hAnsiTheme="minorHAnsi" w:cs="Calibri"/>
            <w:color w:val="000000"/>
            <w:sz w:val="20"/>
            <w:szCs w:val="20"/>
          </w:rPr>
          <w:t xml:space="preserve"> </w:t>
        </w:r>
      </w:ins>
      <w:ins w:id="194" w:author="Darin  McBeath" w:date="2014-02-21T14:30:00Z">
        <w:r w:rsidR="00272271">
          <w:rPr>
            <w:rFonts w:asciiTheme="minorHAnsi" w:eastAsia="Times New Roman" w:hAnsiTheme="minorHAnsi" w:cs="Calibri"/>
            <w:color w:val="000000"/>
            <w:sz w:val="20"/>
            <w:szCs w:val="20"/>
          </w:rPr>
          <w:t>sdeid</w:t>
        </w:r>
      </w:ins>
      <w:ins w:id="195" w:author="Darin  McBeath" w:date="2014-02-21T11:17:00Z">
        <w:r>
          <w:rPr>
            <w:rFonts w:asciiTheme="minorHAnsi" w:eastAsia="Times New Roman" w:hAnsiTheme="minorHAnsi" w:cs="Calibri"/>
            <w:color w:val="000000"/>
            <w:sz w:val="20"/>
            <w:szCs w:val="20"/>
          </w:rPr>
          <w:t xml:space="preserve"> queries</w:t>
        </w:r>
      </w:ins>
      <w:ins w:id="196" w:author="Darin  McBeath" w:date="2014-03-07T19:56:00Z">
        <w:r w:rsidR="00E44DD9">
          <w:rPr>
            <w:rFonts w:asciiTheme="minorHAnsi" w:eastAsia="Times New Roman" w:hAnsiTheme="minorHAnsi" w:cs="Calibri"/>
            <w:color w:val="000000"/>
            <w:sz w:val="20"/>
            <w:szCs w:val="20"/>
          </w:rPr>
          <w:t xml:space="preserve"> (65,493 unique)</w:t>
        </w:r>
      </w:ins>
    </w:p>
    <w:p w14:paraId="22026881" w14:textId="5BC0A288" w:rsidR="00952242" w:rsidRDefault="00893ECB" w:rsidP="00952242">
      <w:pPr>
        <w:pStyle w:val="ListParagraph"/>
        <w:numPr>
          <w:ilvl w:val="0"/>
          <w:numId w:val="27"/>
        </w:numPr>
        <w:spacing w:before="100" w:beforeAutospacing="1" w:after="100" w:afterAutospacing="1"/>
        <w:rPr>
          <w:ins w:id="197" w:author="Darin  McBeath" w:date="2014-02-19T15:41:00Z"/>
          <w:rFonts w:asciiTheme="minorHAnsi" w:eastAsia="Times New Roman" w:hAnsiTheme="minorHAnsi" w:cs="Calibri"/>
          <w:color w:val="000000"/>
          <w:sz w:val="20"/>
          <w:szCs w:val="20"/>
        </w:rPr>
      </w:pPr>
      <w:ins w:id="198" w:author="Darin  McBeath" w:date="2014-02-21T11:16:00Z">
        <w:r>
          <w:rPr>
            <w:rFonts w:asciiTheme="minorHAnsi" w:eastAsia="Times New Roman" w:hAnsiTheme="minorHAnsi" w:cs="Calibri"/>
            <w:color w:val="000000"/>
            <w:sz w:val="20"/>
            <w:szCs w:val="20"/>
          </w:rPr>
          <w:t>169,473</w:t>
        </w:r>
      </w:ins>
      <w:ins w:id="199" w:author="Darin  McBeath" w:date="2014-02-19T15:42:00Z">
        <w:r w:rsidR="00952242">
          <w:rPr>
            <w:rFonts w:asciiTheme="minorHAnsi" w:eastAsia="Times New Roman" w:hAnsiTheme="minorHAnsi" w:cs="Calibri"/>
            <w:color w:val="000000"/>
            <w:sz w:val="20"/>
            <w:szCs w:val="20"/>
          </w:rPr>
          <w:t xml:space="preserve"> </w:t>
        </w:r>
      </w:ins>
      <w:ins w:id="200" w:author="Darin  McBeath" w:date="2014-02-21T14:30:00Z">
        <w:r w:rsidR="00272271">
          <w:rPr>
            <w:rFonts w:asciiTheme="minorHAnsi" w:eastAsia="Times New Roman" w:hAnsiTheme="minorHAnsi" w:cs="Calibri"/>
            <w:color w:val="000000"/>
            <w:sz w:val="20"/>
            <w:szCs w:val="20"/>
          </w:rPr>
          <w:t>refeid</w:t>
        </w:r>
      </w:ins>
      <w:ins w:id="201" w:author="Darin  McBeath" w:date="2014-02-21T11:17:00Z">
        <w:r>
          <w:rPr>
            <w:rFonts w:asciiTheme="minorHAnsi" w:eastAsia="Times New Roman" w:hAnsiTheme="minorHAnsi" w:cs="Calibri"/>
            <w:color w:val="000000"/>
            <w:sz w:val="20"/>
            <w:szCs w:val="20"/>
          </w:rPr>
          <w:t xml:space="preserve"> queries</w:t>
        </w:r>
      </w:ins>
      <w:ins w:id="202" w:author="Darin  McBeath" w:date="2014-03-07T19:55:00Z">
        <w:r w:rsidR="00E44DD9">
          <w:rPr>
            <w:rFonts w:asciiTheme="minorHAnsi" w:eastAsia="Times New Roman" w:hAnsiTheme="minorHAnsi" w:cs="Calibri"/>
            <w:color w:val="000000"/>
            <w:sz w:val="20"/>
            <w:szCs w:val="20"/>
          </w:rPr>
          <w:t xml:space="preserve"> (144,780 unique)</w:t>
        </w:r>
      </w:ins>
    </w:p>
    <w:p w14:paraId="4CB1C795" w14:textId="3314310C" w:rsidR="00952242" w:rsidRDefault="00893ECB" w:rsidP="00952242">
      <w:pPr>
        <w:pStyle w:val="ListParagraph"/>
        <w:numPr>
          <w:ilvl w:val="0"/>
          <w:numId w:val="27"/>
        </w:numPr>
        <w:spacing w:before="100" w:beforeAutospacing="1" w:after="100" w:afterAutospacing="1"/>
        <w:rPr>
          <w:ins w:id="203" w:author="Darin  McBeath" w:date="2014-02-21T11:17:00Z"/>
          <w:rFonts w:asciiTheme="minorHAnsi" w:eastAsia="Times New Roman" w:hAnsiTheme="minorHAnsi" w:cs="Calibri"/>
          <w:color w:val="000000"/>
          <w:sz w:val="20"/>
          <w:szCs w:val="20"/>
        </w:rPr>
      </w:pPr>
      <w:ins w:id="204" w:author="Darin  McBeath" w:date="2014-02-21T11:17:00Z">
        <w:r>
          <w:rPr>
            <w:rFonts w:asciiTheme="minorHAnsi" w:eastAsia="Times New Roman" w:hAnsiTheme="minorHAnsi" w:cs="Calibri"/>
            <w:color w:val="000000"/>
            <w:sz w:val="20"/>
            <w:szCs w:val="20"/>
          </w:rPr>
          <w:t>381,369</w:t>
        </w:r>
      </w:ins>
      <w:ins w:id="205" w:author="Darin  McBeath" w:date="2014-02-19T15:42:00Z">
        <w:r w:rsidR="00952242">
          <w:rPr>
            <w:rFonts w:asciiTheme="minorHAnsi" w:eastAsia="Times New Roman" w:hAnsiTheme="minorHAnsi" w:cs="Calibri"/>
            <w:color w:val="000000"/>
            <w:sz w:val="20"/>
            <w:szCs w:val="20"/>
          </w:rPr>
          <w:t xml:space="preserve"> </w:t>
        </w:r>
      </w:ins>
      <w:ins w:id="206" w:author="Darin  McBeath" w:date="2014-02-21T14:30:00Z">
        <w:r w:rsidR="00272271">
          <w:rPr>
            <w:rFonts w:asciiTheme="minorHAnsi" w:eastAsia="Times New Roman" w:hAnsiTheme="minorHAnsi" w:cs="Calibri"/>
            <w:color w:val="000000"/>
            <w:sz w:val="20"/>
            <w:szCs w:val="20"/>
          </w:rPr>
          <w:t>auid</w:t>
        </w:r>
      </w:ins>
      <w:ins w:id="207" w:author="Darin  McBeath" w:date="2014-02-21T11:17:00Z">
        <w:r>
          <w:rPr>
            <w:rFonts w:asciiTheme="minorHAnsi" w:eastAsia="Times New Roman" w:hAnsiTheme="minorHAnsi" w:cs="Calibri"/>
            <w:color w:val="000000"/>
            <w:sz w:val="20"/>
            <w:szCs w:val="20"/>
          </w:rPr>
          <w:t xml:space="preserve"> queries</w:t>
        </w:r>
      </w:ins>
      <w:ins w:id="208" w:author="Darin  McBeath" w:date="2014-03-07T19:45:00Z">
        <w:r w:rsidR="00FB59A9">
          <w:rPr>
            <w:rFonts w:asciiTheme="minorHAnsi" w:eastAsia="Times New Roman" w:hAnsiTheme="minorHAnsi" w:cs="Calibri"/>
            <w:color w:val="000000"/>
            <w:sz w:val="20"/>
            <w:szCs w:val="20"/>
          </w:rPr>
          <w:t xml:space="preserve"> (290,295 unqiue)</w:t>
        </w:r>
      </w:ins>
    </w:p>
    <w:p w14:paraId="302ED67A" w14:textId="7773DDE2" w:rsidR="00893ECB" w:rsidRDefault="00893ECB" w:rsidP="00952242">
      <w:pPr>
        <w:pStyle w:val="ListParagraph"/>
        <w:numPr>
          <w:ilvl w:val="0"/>
          <w:numId w:val="27"/>
        </w:numPr>
        <w:spacing w:before="100" w:beforeAutospacing="1" w:after="100" w:afterAutospacing="1"/>
        <w:rPr>
          <w:ins w:id="209" w:author="Darin  McBeath" w:date="2014-02-19T15:41:00Z"/>
          <w:rFonts w:asciiTheme="minorHAnsi" w:eastAsia="Times New Roman" w:hAnsiTheme="minorHAnsi" w:cs="Calibri"/>
          <w:color w:val="000000"/>
          <w:sz w:val="20"/>
          <w:szCs w:val="20"/>
        </w:rPr>
      </w:pPr>
      <w:ins w:id="210" w:author="Darin  McBeath" w:date="2014-02-21T11:17:00Z">
        <w:r>
          <w:rPr>
            <w:rFonts w:asciiTheme="minorHAnsi" w:eastAsia="Times New Roman" w:hAnsiTheme="minorHAnsi" w:cs="Calibri"/>
            <w:color w:val="000000"/>
            <w:sz w:val="20"/>
            <w:szCs w:val="20"/>
          </w:rPr>
          <w:t xml:space="preserve">15,428 </w:t>
        </w:r>
      </w:ins>
      <w:ins w:id="211" w:author="Darin  McBeath" w:date="2014-02-21T14:30:00Z">
        <w:r w:rsidR="00272271">
          <w:rPr>
            <w:rFonts w:asciiTheme="minorHAnsi" w:eastAsia="Times New Roman" w:hAnsiTheme="minorHAnsi" w:cs="Calibri"/>
            <w:color w:val="000000"/>
            <w:sz w:val="20"/>
            <w:szCs w:val="20"/>
          </w:rPr>
          <w:t>afid</w:t>
        </w:r>
      </w:ins>
      <w:ins w:id="212" w:author="Darin  McBeath" w:date="2014-02-21T11:17:00Z">
        <w:r>
          <w:rPr>
            <w:rFonts w:asciiTheme="minorHAnsi" w:eastAsia="Times New Roman" w:hAnsiTheme="minorHAnsi" w:cs="Calibri"/>
            <w:color w:val="000000"/>
            <w:sz w:val="20"/>
            <w:szCs w:val="20"/>
          </w:rPr>
          <w:t xml:space="preserve"> queries</w:t>
        </w:r>
      </w:ins>
      <w:ins w:id="213" w:author="Darin  McBeath" w:date="2014-03-07T19:44:00Z">
        <w:r w:rsidR="00FB59A9">
          <w:rPr>
            <w:rFonts w:asciiTheme="minorHAnsi" w:eastAsia="Times New Roman" w:hAnsiTheme="minorHAnsi" w:cs="Calibri"/>
            <w:color w:val="000000"/>
            <w:sz w:val="20"/>
            <w:szCs w:val="20"/>
          </w:rPr>
          <w:t xml:space="preserve"> (6</w:t>
        </w:r>
      </w:ins>
      <w:ins w:id="214" w:author="Darin  McBeath" w:date="2014-03-07T19:45:00Z">
        <w:r w:rsidR="00FB59A9">
          <w:rPr>
            <w:rFonts w:asciiTheme="minorHAnsi" w:eastAsia="Times New Roman" w:hAnsiTheme="minorHAnsi" w:cs="Calibri"/>
            <w:color w:val="000000"/>
            <w:sz w:val="20"/>
            <w:szCs w:val="20"/>
          </w:rPr>
          <w:t>,</w:t>
        </w:r>
      </w:ins>
      <w:ins w:id="215" w:author="Darin  McBeath" w:date="2014-03-07T19:44:00Z">
        <w:r w:rsidR="00FB59A9">
          <w:rPr>
            <w:rFonts w:asciiTheme="minorHAnsi" w:eastAsia="Times New Roman" w:hAnsiTheme="minorHAnsi" w:cs="Calibri"/>
            <w:color w:val="000000"/>
            <w:sz w:val="20"/>
            <w:szCs w:val="20"/>
          </w:rPr>
          <w:t>930 unique)</w:t>
        </w:r>
      </w:ins>
    </w:p>
    <w:p w14:paraId="221BBD44" w14:textId="15757E92" w:rsidR="00952242" w:rsidRDefault="00221EE7" w:rsidP="00952242">
      <w:pPr>
        <w:pStyle w:val="ListParagraph"/>
        <w:numPr>
          <w:ilvl w:val="0"/>
          <w:numId w:val="27"/>
        </w:numPr>
        <w:spacing w:before="100" w:beforeAutospacing="1" w:after="100" w:afterAutospacing="1"/>
        <w:rPr>
          <w:ins w:id="216" w:author="Darin  McBeath" w:date="2014-02-19T15:41:00Z"/>
          <w:rFonts w:asciiTheme="minorHAnsi" w:eastAsia="Times New Roman" w:hAnsiTheme="minorHAnsi" w:cs="Calibri"/>
          <w:color w:val="000000"/>
          <w:sz w:val="20"/>
          <w:szCs w:val="20"/>
        </w:rPr>
      </w:pPr>
      <w:ins w:id="217" w:author="Darin  McBeath" w:date="2014-02-27T11:00:00Z">
        <w:r>
          <w:rPr>
            <w:rFonts w:asciiTheme="minorHAnsi" w:eastAsia="Times New Roman" w:hAnsiTheme="minorHAnsi" w:cs="Calibri"/>
            <w:color w:val="000000"/>
            <w:sz w:val="20"/>
            <w:szCs w:val="20"/>
          </w:rPr>
          <w:t>16,268</w:t>
        </w:r>
      </w:ins>
      <w:ins w:id="218" w:author="Darin  McBeath" w:date="2014-02-19T15:42:00Z">
        <w:r w:rsidR="00952242">
          <w:rPr>
            <w:rFonts w:asciiTheme="minorHAnsi" w:eastAsia="Times New Roman" w:hAnsiTheme="minorHAnsi" w:cs="Calibri"/>
            <w:color w:val="000000"/>
            <w:sz w:val="20"/>
            <w:szCs w:val="20"/>
          </w:rPr>
          <w:t xml:space="preserve"> </w:t>
        </w:r>
      </w:ins>
      <w:ins w:id="219" w:author="Darin  McBeath" w:date="2014-02-21T14:30:00Z">
        <w:r w:rsidR="00272271">
          <w:rPr>
            <w:rFonts w:asciiTheme="minorHAnsi" w:eastAsia="Times New Roman" w:hAnsiTheme="minorHAnsi" w:cs="Calibri"/>
            <w:color w:val="000000"/>
            <w:sz w:val="20"/>
            <w:szCs w:val="20"/>
          </w:rPr>
          <w:t>issnisbn</w:t>
        </w:r>
      </w:ins>
      <w:ins w:id="220" w:author="Darin  McBeath" w:date="2014-02-21T11:39:00Z">
        <w:r w:rsidR="00004306">
          <w:rPr>
            <w:rFonts w:asciiTheme="minorHAnsi" w:eastAsia="Times New Roman" w:hAnsiTheme="minorHAnsi" w:cs="Calibri"/>
            <w:color w:val="000000"/>
            <w:sz w:val="20"/>
            <w:szCs w:val="20"/>
          </w:rPr>
          <w:t xml:space="preserve"> queries</w:t>
        </w:r>
      </w:ins>
      <w:ins w:id="221" w:author="Darin  McBeath" w:date="2014-03-07T19:51:00Z">
        <w:r w:rsidR="00C3553B">
          <w:rPr>
            <w:rFonts w:asciiTheme="minorHAnsi" w:eastAsia="Times New Roman" w:hAnsiTheme="minorHAnsi" w:cs="Calibri"/>
            <w:color w:val="000000"/>
            <w:sz w:val="20"/>
            <w:szCs w:val="20"/>
          </w:rPr>
          <w:t xml:space="preserve"> (5,602 unique)</w:t>
        </w:r>
      </w:ins>
    </w:p>
    <w:p w14:paraId="1F41DBBA" w14:textId="28AA5C46" w:rsidR="00952242" w:rsidRDefault="00221EE7" w:rsidP="00952242">
      <w:pPr>
        <w:pStyle w:val="ListParagraph"/>
        <w:numPr>
          <w:ilvl w:val="0"/>
          <w:numId w:val="27"/>
        </w:numPr>
        <w:spacing w:before="100" w:beforeAutospacing="1" w:after="100" w:afterAutospacing="1"/>
        <w:rPr>
          <w:ins w:id="222" w:author="Darin  McBeath" w:date="2014-02-21T11:14:00Z"/>
          <w:rFonts w:asciiTheme="minorHAnsi" w:eastAsia="Times New Roman" w:hAnsiTheme="minorHAnsi" w:cs="Calibri"/>
          <w:color w:val="000000"/>
          <w:sz w:val="20"/>
          <w:szCs w:val="20"/>
        </w:rPr>
      </w:pPr>
      <w:ins w:id="223" w:author="Darin  McBeath" w:date="2014-02-27T10:59:00Z">
        <w:r>
          <w:rPr>
            <w:rFonts w:asciiTheme="minorHAnsi" w:eastAsia="Times New Roman" w:hAnsiTheme="minorHAnsi" w:cs="Calibri"/>
            <w:color w:val="000000"/>
            <w:sz w:val="20"/>
            <w:szCs w:val="20"/>
          </w:rPr>
          <w:t>33,441</w:t>
        </w:r>
      </w:ins>
      <w:ins w:id="224" w:author="Darin  McBeath" w:date="2014-02-19T15:42:00Z">
        <w:r w:rsidR="00952242">
          <w:rPr>
            <w:rFonts w:asciiTheme="minorHAnsi" w:eastAsia="Times New Roman" w:hAnsiTheme="minorHAnsi" w:cs="Calibri"/>
            <w:color w:val="000000"/>
            <w:sz w:val="20"/>
            <w:szCs w:val="20"/>
          </w:rPr>
          <w:t xml:space="preserve"> </w:t>
        </w:r>
      </w:ins>
      <w:ins w:id="225" w:author="Darin  McBeath" w:date="2014-02-21T14:30:00Z">
        <w:r w:rsidR="00272271">
          <w:rPr>
            <w:rFonts w:asciiTheme="minorHAnsi" w:eastAsia="Times New Roman" w:hAnsiTheme="minorHAnsi" w:cs="Calibri"/>
            <w:color w:val="000000"/>
            <w:sz w:val="20"/>
            <w:szCs w:val="20"/>
          </w:rPr>
          <w:t>collecid</w:t>
        </w:r>
      </w:ins>
      <w:ins w:id="226" w:author="Darin  McBeath" w:date="2014-02-21T11:39:00Z">
        <w:r w:rsidR="00004306">
          <w:rPr>
            <w:rFonts w:asciiTheme="minorHAnsi" w:eastAsia="Times New Roman" w:hAnsiTheme="minorHAnsi" w:cs="Calibri"/>
            <w:color w:val="000000"/>
            <w:sz w:val="20"/>
            <w:szCs w:val="20"/>
          </w:rPr>
          <w:t xml:space="preserve"> queries</w:t>
        </w:r>
      </w:ins>
      <w:ins w:id="227" w:author="Darin  McBeath" w:date="2014-03-07T19:46:00Z">
        <w:r w:rsidR="00FB59A9">
          <w:rPr>
            <w:rFonts w:asciiTheme="minorHAnsi" w:eastAsia="Times New Roman" w:hAnsiTheme="minorHAnsi" w:cs="Calibri"/>
            <w:color w:val="000000"/>
            <w:sz w:val="20"/>
            <w:szCs w:val="20"/>
          </w:rPr>
          <w:t xml:space="preserve"> (31,607 unique)</w:t>
        </w:r>
      </w:ins>
    </w:p>
    <w:p w14:paraId="7CEA98EC" w14:textId="4713C014" w:rsidR="00893ECB" w:rsidRDefault="00E64DF1" w:rsidP="00952242">
      <w:pPr>
        <w:pStyle w:val="ListParagraph"/>
        <w:numPr>
          <w:ilvl w:val="0"/>
          <w:numId w:val="27"/>
        </w:numPr>
        <w:spacing w:before="100" w:beforeAutospacing="1" w:after="100" w:afterAutospacing="1"/>
        <w:rPr>
          <w:ins w:id="228" w:author="Darin  McBeath" w:date="2014-02-21T11:14:00Z"/>
          <w:rFonts w:asciiTheme="minorHAnsi" w:eastAsia="Times New Roman" w:hAnsiTheme="minorHAnsi" w:cs="Calibri"/>
          <w:color w:val="000000"/>
          <w:sz w:val="20"/>
          <w:szCs w:val="20"/>
        </w:rPr>
      </w:pPr>
      <w:ins w:id="229" w:author="Darin  McBeath" w:date="2014-02-21T11:19:00Z">
        <w:r>
          <w:rPr>
            <w:rFonts w:asciiTheme="minorHAnsi" w:eastAsia="Times New Roman" w:hAnsiTheme="minorHAnsi" w:cs="Calibri"/>
            <w:color w:val="000000"/>
            <w:sz w:val="20"/>
            <w:szCs w:val="20"/>
          </w:rPr>
          <w:t>53,639</w:t>
        </w:r>
      </w:ins>
      <w:ins w:id="230" w:author="Darin  McBeath" w:date="2014-02-21T11:14:00Z">
        <w:r w:rsidR="00893ECB">
          <w:rPr>
            <w:rFonts w:asciiTheme="minorHAnsi" w:eastAsia="Times New Roman" w:hAnsiTheme="minorHAnsi" w:cs="Calibri"/>
            <w:color w:val="000000"/>
            <w:sz w:val="20"/>
            <w:szCs w:val="20"/>
          </w:rPr>
          <w:t xml:space="preserve"> </w:t>
        </w:r>
      </w:ins>
      <w:ins w:id="231" w:author="Darin  McBeath" w:date="2014-02-21T14:30:00Z">
        <w:r w:rsidR="00272271">
          <w:rPr>
            <w:rFonts w:asciiTheme="minorHAnsi" w:eastAsia="Times New Roman" w:hAnsiTheme="minorHAnsi" w:cs="Calibri"/>
            <w:color w:val="000000"/>
            <w:sz w:val="20"/>
            <w:szCs w:val="20"/>
          </w:rPr>
          <w:t>refeidneid</w:t>
        </w:r>
      </w:ins>
      <w:ins w:id="232" w:author="Darin  McBeath" w:date="2014-02-21T11:39:00Z">
        <w:r w:rsidR="00004306">
          <w:rPr>
            <w:rFonts w:asciiTheme="minorHAnsi" w:eastAsia="Times New Roman" w:hAnsiTheme="minorHAnsi" w:cs="Calibri"/>
            <w:color w:val="000000"/>
            <w:sz w:val="20"/>
            <w:szCs w:val="20"/>
          </w:rPr>
          <w:t xml:space="preserve"> queries</w:t>
        </w:r>
      </w:ins>
      <w:ins w:id="233" w:author="Darin  McBeath" w:date="2014-03-07T19:59:00Z">
        <w:r w:rsidR="00F71AF8">
          <w:rPr>
            <w:rFonts w:asciiTheme="minorHAnsi" w:eastAsia="Times New Roman" w:hAnsiTheme="minorHAnsi" w:cs="Calibri"/>
            <w:color w:val="000000"/>
            <w:sz w:val="20"/>
            <w:szCs w:val="20"/>
          </w:rPr>
          <w:t xml:space="preserve"> (52,227 unique)</w:t>
        </w:r>
      </w:ins>
    </w:p>
    <w:p w14:paraId="4EF9854D" w14:textId="5E1414BF" w:rsidR="00893ECB" w:rsidRDefault="00E64DF1" w:rsidP="00952242">
      <w:pPr>
        <w:pStyle w:val="ListParagraph"/>
        <w:numPr>
          <w:ilvl w:val="0"/>
          <w:numId w:val="27"/>
        </w:numPr>
        <w:spacing w:before="100" w:beforeAutospacing="1" w:after="100" w:afterAutospacing="1"/>
        <w:rPr>
          <w:ins w:id="234" w:author="Darin  McBeath" w:date="2014-03-11T12:32:00Z"/>
          <w:rFonts w:asciiTheme="minorHAnsi" w:eastAsia="Times New Roman" w:hAnsiTheme="minorHAnsi" w:cs="Calibri"/>
          <w:color w:val="000000"/>
          <w:sz w:val="20"/>
          <w:szCs w:val="20"/>
        </w:rPr>
      </w:pPr>
      <w:ins w:id="235" w:author="Darin  McBeath" w:date="2014-02-21T11:20:00Z">
        <w:r>
          <w:rPr>
            <w:rFonts w:asciiTheme="minorHAnsi" w:eastAsia="Times New Roman" w:hAnsiTheme="minorHAnsi" w:cs="Calibri"/>
            <w:color w:val="000000"/>
            <w:sz w:val="20"/>
            <w:szCs w:val="20"/>
          </w:rPr>
          <w:t>26,738</w:t>
        </w:r>
      </w:ins>
      <w:ins w:id="236" w:author="Darin  McBeath" w:date="2014-02-21T11:15:00Z">
        <w:r w:rsidR="00893ECB">
          <w:rPr>
            <w:rFonts w:asciiTheme="minorHAnsi" w:eastAsia="Times New Roman" w:hAnsiTheme="minorHAnsi" w:cs="Calibri"/>
            <w:color w:val="000000"/>
            <w:sz w:val="20"/>
            <w:szCs w:val="20"/>
          </w:rPr>
          <w:t xml:space="preserve"> </w:t>
        </w:r>
      </w:ins>
      <w:ins w:id="237" w:author="Darin  McBeath" w:date="2014-02-21T14:30:00Z">
        <w:r w:rsidR="00272271">
          <w:rPr>
            <w:rFonts w:asciiTheme="minorHAnsi" w:eastAsia="Times New Roman" w:hAnsiTheme="minorHAnsi" w:cs="Calibri"/>
            <w:color w:val="000000"/>
            <w:sz w:val="20"/>
            <w:szCs w:val="20"/>
          </w:rPr>
          <w:t>srcid</w:t>
        </w:r>
      </w:ins>
      <w:ins w:id="238" w:author="Darin  McBeath" w:date="2014-02-21T11:39:00Z">
        <w:r w:rsidR="00004306">
          <w:rPr>
            <w:rFonts w:asciiTheme="minorHAnsi" w:eastAsia="Times New Roman" w:hAnsiTheme="minorHAnsi" w:cs="Calibri"/>
            <w:color w:val="000000"/>
            <w:sz w:val="20"/>
            <w:szCs w:val="20"/>
          </w:rPr>
          <w:t xml:space="preserve"> queries</w:t>
        </w:r>
      </w:ins>
      <w:ins w:id="239" w:author="Darin  McBeath" w:date="2014-03-07T19:57:00Z">
        <w:r w:rsidR="000938A2">
          <w:rPr>
            <w:rFonts w:asciiTheme="minorHAnsi" w:eastAsia="Times New Roman" w:hAnsiTheme="minorHAnsi" w:cs="Calibri"/>
            <w:color w:val="000000"/>
            <w:sz w:val="20"/>
            <w:szCs w:val="20"/>
          </w:rPr>
          <w:t xml:space="preserve"> (19,173 unique)</w:t>
        </w:r>
      </w:ins>
    </w:p>
    <w:p w14:paraId="0FC2FF22" w14:textId="3CC5332F" w:rsidR="00E0695D" w:rsidRDefault="00E0695D" w:rsidP="00952242">
      <w:pPr>
        <w:pStyle w:val="ListParagraph"/>
        <w:numPr>
          <w:ilvl w:val="0"/>
          <w:numId w:val="27"/>
        </w:numPr>
        <w:spacing w:before="100" w:beforeAutospacing="1" w:after="100" w:afterAutospacing="1"/>
        <w:rPr>
          <w:ins w:id="240" w:author="Darin  McBeath" w:date="2014-02-19T15:41:00Z"/>
          <w:rFonts w:asciiTheme="minorHAnsi" w:eastAsia="Times New Roman" w:hAnsiTheme="minorHAnsi" w:cs="Calibri"/>
          <w:color w:val="000000"/>
          <w:sz w:val="20"/>
          <w:szCs w:val="20"/>
        </w:rPr>
      </w:pPr>
      <w:ins w:id="241" w:author="Darin  McBeath" w:date="2014-03-11T12:32:00Z">
        <w:r>
          <w:rPr>
            <w:rFonts w:asciiTheme="minorHAnsi" w:eastAsia="Times New Roman" w:hAnsiTheme="minorHAnsi" w:cs="Calibri"/>
            <w:color w:val="000000"/>
            <w:sz w:val="20"/>
            <w:szCs w:val="20"/>
          </w:rPr>
          <w:t>566,691 scopout queries</w:t>
        </w:r>
      </w:ins>
      <w:ins w:id="242" w:author="Darin  McBeath" w:date="2014-04-25T11:32:00Z">
        <w:r w:rsidR="006E098E">
          <w:rPr>
            <w:rFonts w:asciiTheme="minorHAnsi" w:eastAsia="Times New Roman" w:hAnsiTheme="minorHAnsi" w:cs="Calibri"/>
            <w:color w:val="000000"/>
            <w:sz w:val="20"/>
            <w:szCs w:val="20"/>
          </w:rPr>
          <w:t xml:space="preserve"> (523,392 unique)</w:t>
        </w:r>
      </w:ins>
      <w:bookmarkStart w:id="243" w:name="_GoBack"/>
      <w:bookmarkEnd w:id="243"/>
    </w:p>
    <w:p w14:paraId="11289D13" w14:textId="3FF0D295" w:rsidR="00D1584F" w:rsidRDefault="00004306" w:rsidP="00F92D5F">
      <w:pPr>
        <w:pStyle w:val="ListParagraph"/>
        <w:numPr>
          <w:ilvl w:val="0"/>
          <w:numId w:val="27"/>
        </w:numPr>
        <w:spacing w:before="100" w:beforeAutospacing="1" w:after="100" w:afterAutospacing="1"/>
        <w:rPr>
          <w:ins w:id="244" w:author="Darin  McBeath" w:date="2014-03-10T15:02:00Z"/>
          <w:rFonts w:asciiTheme="minorHAnsi" w:eastAsia="Times New Roman" w:hAnsiTheme="minorHAnsi" w:cs="Calibri"/>
          <w:color w:val="000000"/>
          <w:sz w:val="20"/>
          <w:szCs w:val="20"/>
        </w:rPr>
      </w:pPr>
      <w:ins w:id="245" w:author="Darin  McBeath" w:date="2014-02-21T11:46:00Z">
        <w:r>
          <w:rPr>
            <w:rFonts w:asciiTheme="minorHAnsi" w:eastAsia="Times New Roman" w:hAnsiTheme="minorHAnsi" w:cs="Calibri"/>
            <w:color w:val="000000"/>
            <w:sz w:val="20"/>
            <w:szCs w:val="20"/>
          </w:rPr>
          <w:t>433,87</w:t>
        </w:r>
        <w:r w:rsidR="00221EE7">
          <w:rPr>
            <w:rFonts w:asciiTheme="minorHAnsi" w:eastAsia="Times New Roman" w:hAnsiTheme="minorHAnsi" w:cs="Calibri"/>
            <w:color w:val="000000"/>
            <w:sz w:val="20"/>
            <w:szCs w:val="20"/>
          </w:rPr>
          <w:t>8</w:t>
        </w:r>
      </w:ins>
      <w:ins w:id="246" w:author="Darin  McBeath" w:date="2014-02-19T15:42:00Z">
        <w:r w:rsidR="00952242">
          <w:rPr>
            <w:rFonts w:asciiTheme="minorHAnsi" w:eastAsia="Times New Roman" w:hAnsiTheme="minorHAnsi" w:cs="Calibri"/>
            <w:color w:val="000000"/>
            <w:sz w:val="20"/>
            <w:szCs w:val="20"/>
          </w:rPr>
          <w:t xml:space="preserve"> </w:t>
        </w:r>
      </w:ins>
      <w:ins w:id="247" w:author="Darin  McBeath" w:date="2014-02-21T14:30:00Z">
        <w:r w:rsidR="00272271">
          <w:rPr>
            <w:rFonts w:asciiTheme="minorHAnsi" w:eastAsia="Times New Roman" w:hAnsiTheme="minorHAnsi" w:cs="Calibri"/>
            <w:color w:val="000000"/>
            <w:sz w:val="20"/>
            <w:szCs w:val="20"/>
          </w:rPr>
          <w:t>user/other</w:t>
        </w:r>
      </w:ins>
      <w:ins w:id="248" w:author="Darin  McBeath" w:date="2014-03-07T19:52:00Z">
        <w:r w:rsidR="00E44DD9">
          <w:rPr>
            <w:rFonts w:asciiTheme="minorHAnsi" w:eastAsia="Times New Roman" w:hAnsiTheme="minorHAnsi" w:cs="Calibri"/>
            <w:color w:val="000000"/>
            <w:sz w:val="20"/>
            <w:szCs w:val="20"/>
          </w:rPr>
          <w:t xml:space="preserve"> (354,057 unique)</w:t>
        </w:r>
      </w:ins>
    </w:p>
    <w:p w14:paraId="181FE20C" w14:textId="785D3217" w:rsidR="00187593" w:rsidRDefault="00187593" w:rsidP="00F92D5F">
      <w:pPr>
        <w:pStyle w:val="ListParagraph"/>
        <w:numPr>
          <w:ilvl w:val="0"/>
          <w:numId w:val="27"/>
        </w:numPr>
        <w:spacing w:before="100" w:beforeAutospacing="1" w:after="100" w:afterAutospacing="1"/>
        <w:rPr>
          <w:ins w:id="249" w:author="Darin  McBeath" w:date="2014-02-24T08:25:00Z"/>
          <w:rFonts w:asciiTheme="minorHAnsi" w:eastAsia="Times New Roman" w:hAnsiTheme="minorHAnsi" w:cs="Calibri"/>
          <w:color w:val="000000"/>
          <w:sz w:val="20"/>
          <w:szCs w:val="20"/>
        </w:rPr>
      </w:pPr>
      <w:ins w:id="250" w:author="Darin  McBeath" w:date="2014-03-10T15:02:00Z">
        <w:r>
          <w:rPr>
            <w:rFonts w:asciiTheme="minorHAnsi" w:eastAsia="Times New Roman" w:hAnsiTheme="minorHAnsi" w:cs="Calibri"/>
            <w:color w:val="000000"/>
            <w:sz w:val="20"/>
            <w:szCs w:val="20"/>
          </w:rPr>
          <w:t>Navigators (</w:t>
        </w:r>
      </w:ins>
      <w:ins w:id="251" w:author="Darin  McBeath" w:date="2014-03-14T15:33:00Z">
        <w:r w:rsidR="00382621">
          <w:rPr>
            <w:rFonts w:asciiTheme="minorHAnsi" w:eastAsia="Times New Roman" w:hAnsiTheme="minorHAnsi" w:cs="Calibri"/>
            <w:color w:val="000000"/>
            <w:sz w:val="20"/>
            <w:szCs w:val="20"/>
          </w:rPr>
          <w:t>226,799</w:t>
        </w:r>
      </w:ins>
      <w:ins w:id="252" w:author="Darin  McBeath" w:date="2014-03-10T15:02:00Z">
        <w:r>
          <w:rPr>
            <w:rFonts w:asciiTheme="minorHAnsi" w:eastAsia="Times New Roman" w:hAnsiTheme="minorHAnsi" w:cs="Calibri"/>
            <w:color w:val="000000"/>
            <w:sz w:val="20"/>
            <w:szCs w:val="20"/>
          </w:rPr>
          <w:t>)</w:t>
        </w:r>
      </w:ins>
    </w:p>
    <w:p w14:paraId="154D583D" w14:textId="77777777" w:rsidR="00F92D5F" w:rsidRPr="00F92D5F" w:rsidRDefault="00F92D5F" w:rsidP="00F92D5F">
      <w:pPr>
        <w:spacing w:before="100" w:beforeAutospacing="1" w:after="100" w:afterAutospacing="1"/>
        <w:rPr>
          <w:ins w:id="253" w:author="Darin  McBeath" w:date="2014-02-19T15:42:00Z"/>
          <w:rFonts w:asciiTheme="minorHAnsi" w:eastAsia="Times New Roman" w:hAnsiTheme="minorHAnsi" w:cs="Calibri"/>
          <w:color w:val="000000"/>
          <w:sz w:val="20"/>
          <w:szCs w:val="20"/>
        </w:rPr>
      </w:pPr>
    </w:p>
    <w:p w14:paraId="10CD8C53" w14:textId="674061D1" w:rsidR="00952242" w:rsidRPr="00952242" w:rsidDel="00952242" w:rsidRDefault="00952242" w:rsidP="00952242">
      <w:pPr>
        <w:spacing w:before="100" w:beforeAutospacing="1" w:after="100" w:afterAutospacing="1"/>
        <w:ind w:left="1440"/>
        <w:rPr>
          <w:del w:id="254" w:author="Darin  McBeath" w:date="2014-02-19T15:42:00Z"/>
          <w:rFonts w:asciiTheme="minorHAnsi" w:eastAsia="Times New Roman" w:hAnsiTheme="minorHAnsi" w:cs="Calibri"/>
          <w:color w:val="000000"/>
          <w:sz w:val="20"/>
          <w:szCs w:val="20"/>
        </w:rPr>
      </w:pPr>
    </w:p>
    <w:p w14:paraId="30E08ABB" w14:textId="0B187148" w:rsidR="004F4704" w:rsidRPr="00197918" w:rsidDel="00952242" w:rsidRDefault="004F4704" w:rsidP="004F4704">
      <w:pPr>
        <w:spacing w:before="100" w:beforeAutospacing="1" w:after="100" w:afterAutospacing="1"/>
        <w:ind w:left="1440"/>
        <w:rPr>
          <w:del w:id="255" w:author="Darin  McBeath" w:date="2014-02-19T15:42:00Z"/>
          <w:rFonts w:asciiTheme="minorHAnsi" w:eastAsia="Times New Roman" w:hAnsiTheme="minorHAnsi" w:cs="Calibri"/>
          <w:color w:val="000000"/>
          <w:sz w:val="20"/>
          <w:szCs w:val="20"/>
        </w:rPr>
      </w:pPr>
    </w:p>
    <w:p w14:paraId="3136EC0B" w14:textId="392BE9BD" w:rsidR="004F4704" w:rsidRDefault="004F4704" w:rsidP="004F4704">
      <w:pPr>
        <w:numPr>
          <w:ilvl w:val="0"/>
          <w:numId w:val="11"/>
        </w:numPr>
        <w:spacing w:before="100" w:beforeAutospacing="1" w:after="100" w:afterAutospacing="1"/>
        <w:rPr>
          <w:ins w:id="256" w:author="Darin  McBeath" w:date="2014-02-20T08:56: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All queries will be defined in Elsevier XQueryX (an xml representation of the query).  </w:t>
      </w:r>
      <w:r w:rsidR="00610C1E" w:rsidRPr="00197918">
        <w:rPr>
          <w:rFonts w:asciiTheme="minorHAnsi" w:eastAsia="Times New Roman" w:hAnsiTheme="minorHAnsi" w:cs="Calibri"/>
          <w:color w:val="000000"/>
          <w:sz w:val="20"/>
          <w:szCs w:val="20"/>
        </w:rPr>
        <w:t xml:space="preserve">Fields referenced in the XQueryX should map to the fields defined in the </w:t>
      </w:r>
      <w:del w:id="257" w:author="Darin  McBeath" w:date="2014-02-19T15:44:00Z">
        <w:r w:rsidR="00610C1E" w:rsidRPr="00197918" w:rsidDel="00F4322D">
          <w:rPr>
            <w:rFonts w:asciiTheme="minorHAnsi" w:eastAsia="Times New Roman" w:hAnsiTheme="minorHAnsi" w:cs="Calibri"/>
            <w:color w:val="000000"/>
            <w:sz w:val="20"/>
            <w:szCs w:val="20"/>
          </w:rPr>
          <w:delText>CIP</w:delText>
        </w:r>
      </w:del>
      <w:ins w:id="258" w:author="Darin  McBeath" w:date="2014-02-19T15:44:00Z">
        <w:r w:rsidR="00F4322D">
          <w:rPr>
            <w:rFonts w:asciiTheme="minorHAnsi" w:eastAsia="Times New Roman" w:hAnsiTheme="minorHAnsi" w:cs="Calibri"/>
            <w:color w:val="000000"/>
            <w:sz w:val="20"/>
            <w:szCs w:val="20"/>
          </w:rPr>
          <w:t>Scopus 13.3 Index Profile</w:t>
        </w:r>
      </w:ins>
      <w:r w:rsidR="00610C1E" w:rsidRPr="00197918">
        <w:rPr>
          <w:rFonts w:asciiTheme="minorHAnsi" w:eastAsia="Times New Roman" w:hAnsiTheme="minorHAnsi" w:cs="Calibri"/>
          <w:color w:val="000000"/>
          <w:sz w:val="20"/>
          <w:szCs w:val="20"/>
        </w:rPr>
        <w:t>.  Some excepti</w:t>
      </w:r>
      <w:r w:rsidR="003A2C3F" w:rsidRPr="00197918">
        <w:rPr>
          <w:rFonts w:asciiTheme="minorHAnsi" w:eastAsia="Times New Roman" w:hAnsiTheme="minorHAnsi" w:cs="Calibri"/>
          <w:color w:val="000000"/>
          <w:sz w:val="20"/>
          <w:szCs w:val="20"/>
        </w:rPr>
        <w:t xml:space="preserve">ons will occur with some facets and </w:t>
      </w:r>
      <w:r w:rsidR="00610C1E" w:rsidRPr="00197918">
        <w:rPr>
          <w:rFonts w:asciiTheme="minorHAnsi" w:eastAsia="Times New Roman" w:hAnsiTheme="minorHAnsi" w:cs="Calibri"/>
          <w:color w:val="000000"/>
          <w:sz w:val="20"/>
          <w:szCs w:val="20"/>
        </w:rPr>
        <w:t xml:space="preserve">sortable </w:t>
      </w:r>
      <w:r w:rsidR="003A2C3F" w:rsidRPr="00197918">
        <w:rPr>
          <w:rFonts w:asciiTheme="minorHAnsi" w:eastAsia="Times New Roman" w:hAnsiTheme="minorHAnsi" w:cs="Calibri"/>
          <w:color w:val="000000"/>
          <w:sz w:val="20"/>
          <w:szCs w:val="20"/>
        </w:rPr>
        <w:t xml:space="preserve">fields, as all information may not be available.  In those situations, alternative fields will be suggested.  </w:t>
      </w:r>
      <w:r w:rsidRPr="00197918">
        <w:rPr>
          <w:rFonts w:asciiTheme="minorHAnsi" w:eastAsia="Times New Roman" w:hAnsiTheme="minorHAnsi" w:cs="Calibri"/>
          <w:color w:val="000000"/>
          <w:sz w:val="20"/>
          <w:szCs w:val="20"/>
        </w:rPr>
        <w:t>The XQueryX will define the following:</w:t>
      </w:r>
    </w:p>
    <w:p w14:paraId="5B5B320E" w14:textId="77777777" w:rsidR="00ED62D7" w:rsidRPr="00197918" w:rsidRDefault="00ED62D7" w:rsidP="00ED62D7">
      <w:pPr>
        <w:spacing w:before="100" w:beforeAutospacing="1" w:after="100" w:afterAutospacing="1"/>
        <w:ind w:left="720"/>
        <w:rPr>
          <w:rFonts w:asciiTheme="minorHAnsi" w:eastAsia="Times New Roman" w:hAnsiTheme="minorHAnsi" w:cs="Calibri"/>
          <w:color w:val="000000"/>
          <w:sz w:val="20"/>
          <w:szCs w:val="20"/>
        </w:rPr>
      </w:pPr>
    </w:p>
    <w:p w14:paraId="230A401C"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User query</w:t>
      </w:r>
    </w:p>
    <w:p w14:paraId="5B4A2B0B"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Filter query</w:t>
      </w:r>
    </w:p>
    <w:p w14:paraId="476219AA"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Fields to be returned</w:t>
      </w:r>
    </w:p>
    <w:p w14:paraId="197F7257"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Navigators (facets) to be returned</w:t>
      </w:r>
    </w:p>
    <w:p w14:paraId="49523671"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Sort fields</w:t>
      </w:r>
    </w:p>
    <w:p w14:paraId="71FF67C9"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Number of results to return</w:t>
      </w:r>
    </w:p>
    <w:p w14:paraId="6E3D88F2"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Starting offset to return results</w:t>
      </w:r>
    </w:p>
    <w:p w14:paraId="49BBA0BA" w14:textId="77777777" w:rsidR="004F4704" w:rsidRPr="00197918" w:rsidRDefault="004F4704" w:rsidP="004F4704">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Whether to highlight (only core record queries)</w:t>
      </w:r>
    </w:p>
    <w:p w14:paraId="3E11E04E" w14:textId="77777777" w:rsidR="00DA7514" w:rsidRPr="00197918" w:rsidRDefault="00DA7514" w:rsidP="00DA7514">
      <w:pPr>
        <w:spacing w:before="100" w:beforeAutospacing="1" w:after="100" w:afterAutospacing="1"/>
        <w:ind w:left="1440"/>
        <w:rPr>
          <w:rFonts w:asciiTheme="minorHAnsi" w:eastAsia="Times New Roman" w:hAnsiTheme="minorHAnsi" w:cs="Calibri"/>
          <w:color w:val="000000"/>
          <w:sz w:val="20"/>
          <w:szCs w:val="20"/>
        </w:rPr>
      </w:pPr>
    </w:p>
    <w:p w14:paraId="0CCF2797" w14:textId="472C569D" w:rsidR="009A0522" w:rsidRDefault="00DA7514" w:rsidP="009A0522">
      <w:pPr>
        <w:numPr>
          <w:ilvl w:val="0"/>
          <w:numId w:val="11"/>
        </w:numPr>
        <w:spacing w:before="100" w:beforeAutospacing="1" w:after="100" w:afterAutospacing="1"/>
        <w:rPr>
          <w:ins w:id="259" w:author="Darin  McBeath" w:date="2014-02-25T16:22: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Load Testing queries have been simplified to only include basic AND/OR/NOT</w:t>
      </w:r>
      <w:del w:id="260" w:author="Darin  McBeath" w:date="2014-02-18T10:00:00Z">
        <w:r w:rsidRPr="00197918" w:rsidDel="000F558C">
          <w:rPr>
            <w:rFonts w:asciiTheme="minorHAnsi" w:eastAsia="Times New Roman" w:hAnsiTheme="minorHAnsi" w:cs="Calibri"/>
            <w:color w:val="000000"/>
            <w:sz w:val="20"/>
            <w:szCs w:val="20"/>
          </w:rPr>
          <w:delText xml:space="preserve"> and simple proximity queries</w:delText>
        </w:r>
      </w:del>
      <w:r w:rsidRPr="00197918">
        <w:rPr>
          <w:rFonts w:asciiTheme="minorHAnsi" w:eastAsia="Times New Roman" w:hAnsiTheme="minorHAnsi" w:cs="Calibri"/>
          <w:color w:val="000000"/>
          <w:sz w:val="20"/>
          <w:szCs w:val="20"/>
        </w:rPr>
        <w:t xml:space="preserve">.  Nested/scoped queries (searching for a specific author or affiliation) </w:t>
      </w:r>
      <w:ins w:id="261" w:author="Darin  McBeath" w:date="2014-02-18T10:00:00Z">
        <w:r w:rsidR="000F558C">
          <w:rPr>
            <w:rFonts w:asciiTheme="minorHAnsi" w:eastAsia="Times New Roman" w:hAnsiTheme="minorHAnsi" w:cs="Calibri"/>
            <w:color w:val="000000"/>
            <w:sz w:val="20"/>
            <w:szCs w:val="20"/>
          </w:rPr>
          <w:t xml:space="preserve">and proximity queries </w:t>
        </w:r>
      </w:ins>
      <w:r w:rsidRPr="00197918">
        <w:rPr>
          <w:rFonts w:asciiTheme="minorHAnsi" w:eastAsia="Times New Roman" w:hAnsiTheme="minorHAnsi" w:cs="Calibri"/>
          <w:color w:val="000000"/>
          <w:sz w:val="20"/>
          <w:szCs w:val="20"/>
        </w:rPr>
        <w:t>have been removed.  Boundary matching and punctuation sensitive queries will still exist in the Load Test query set.</w:t>
      </w:r>
    </w:p>
    <w:p w14:paraId="4DDFFD55" w14:textId="77777777" w:rsidR="009A0522" w:rsidRDefault="009A0522" w:rsidP="009A0522">
      <w:pPr>
        <w:spacing w:before="100" w:beforeAutospacing="1" w:after="100" w:afterAutospacing="1"/>
        <w:ind w:left="720"/>
        <w:rPr>
          <w:ins w:id="262" w:author="Darin  McBeath" w:date="2014-02-25T16:21:00Z"/>
          <w:rFonts w:asciiTheme="minorHAnsi" w:eastAsia="Times New Roman" w:hAnsiTheme="minorHAnsi" w:cs="Calibri"/>
          <w:color w:val="000000"/>
          <w:sz w:val="20"/>
          <w:szCs w:val="20"/>
        </w:rPr>
      </w:pPr>
    </w:p>
    <w:p w14:paraId="0B03A971" w14:textId="306F0089" w:rsidR="009A0522" w:rsidRPr="009A0522" w:rsidRDefault="009A0522" w:rsidP="009A0522">
      <w:pPr>
        <w:numPr>
          <w:ilvl w:val="0"/>
          <w:numId w:val="11"/>
        </w:numPr>
        <w:spacing w:before="100" w:beforeAutospacing="1" w:after="100" w:afterAutospacing="1"/>
        <w:rPr>
          <w:rFonts w:asciiTheme="minorHAnsi" w:eastAsia="Times New Roman" w:hAnsiTheme="minorHAnsi" w:cs="Calibri"/>
          <w:color w:val="000000"/>
          <w:sz w:val="20"/>
          <w:szCs w:val="20"/>
        </w:rPr>
      </w:pPr>
      <w:ins w:id="263" w:author="Darin  McBeath" w:date="2014-02-25T16:21:00Z">
        <w:r>
          <w:rPr>
            <w:rFonts w:asciiTheme="minorHAnsi" w:eastAsia="Times New Roman" w:hAnsiTheme="minorHAnsi" w:cs="Calibri"/>
            <w:color w:val="000000"/>
            <w:sz w:val="20"/>
            <w:szCs w:val="20"/>
          </w:rPr>
          <w:t>Stop words can be removed from a query provided they are not part of a phrase.</w:t>
        </w:r>
      </w:ins>
      <w:ins w:id="264" w:author="Darin  McBeath" w:date="2014-02-25T16:22:00Z">
        <w:r>
          <w:rPr>
            <w:rFonts w:asciiTheme="minorHAnsi" w:eastAsia="Times New Roman" w:hAnsiTheme="minorHAnsi" w:cs="Calibri"/>
            <w:color w:val="000000"/>
            <w:sz w:val="20"/>
            <w:szCs w:val="20"/>
          </w:rPr>
          <w:t xml:space="preserve">  </w:t>
        </w:r>
        <w:r>
          <w:rPr>
            <w:rFonts w:ascii="Calibri" w:eastAsia="Times New Roman" w:hAnsi="Calibri" w:cs="Calibri"/>
            <w:color w:val="000000"/>
            <w:sz w:val="20"/>
            <w:szCs w:val="20"/>
          </w:rPr>
          <w:t>A signed URL</w:t>
        </w:r>
        <w:r w:rsidRPr="00197918">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for </w:t>
        </w:r>
        <w:r w:rsidRPr="00A572FE">
          <w:rPr>
            <w:rFonts w:ascii="Calibri" w:eastAsia="Times New Roman" w:hAnsi="Calibri" w:cs="Calibri"/>
            <w:color w:val="000000"/>
            <w:sz w:val="20"/>
            <w:szCs w:val="20"/>
          </w:rPr>
          <w:t xml:space="preserve">he Scopus  </w:t>
        </w:r>
        <w:commentRangeStart w:id="265"/>
        <w:r w:rsidRPr="00A572FE">
          <w:rPr>
            <w:rFonts w:ascii="Calibri" w:eastAsia="Times New Roman" w:hAnsi="Calibri" w:cs="Calibri"/>
            <w:color w:val="000000"/>
            <w:sz w:val="20"/>
            <w:szCs w:val="20"/>
          </w:rPr>
          <w:t>stopword</w:t>
        </w:r>
        <w:commentRangeEnd w:id="265"/>
        <w:r>
          <w:rPr>
            <w:rStyle w:val="CommentReference"/>
          </w:rPr>
          <w:commentReference w:id="265"/>
        </w:r>
        <w:r w:rsidRPr="00A572FE">
          <w:rPr>
            <w:rFonts w:ascii="Calibri" w:eastAsia="Times New Roman" w:hAnsi="Calibri" w:cs="Calibri"/>
            <w:color w:val="000000"/>
            <w:sz w:val="20"/>
            <w:szCs w:val="20"/>
          </w:rPr>
          <w:t xml:space="preserve"> list </w:t>
        </w:r>
        <w:r>
          <w:rPr>
            <w:rFonts w:ascii="Calibri" w:eastAsia="Times New Roman" w:hAnsi="Calibri" w:cs="Calibri"/>
            <w:color w:val="000000"/>
            <w:sz w:val="20"/>
            <w:szCs w:val="20"/>
          </w:rPr>
          <w:t>is provided in the appendix</w:t>
        </w:r>
      </w:ins>
    </w:p>
    <w:p w14:paraId="22FFD342" w14:textId="77777777" w:rsidR="00DA7514" w:rsidRPr="00197918" w:rsidRDefault="00DA7514" w:rsidP="00DA7514">
      <w:pPr>
        <w:spacing w:before="100" w:beforeAutospacing="1" w:after="100" w:afterAutospacing="1"/>
        <w:ind w:left="720"/>
        <w:rPr>
          <w:rFonts w:asciiTheme="minorHAnsi" w:eastAsia="Times New Roman" w:hAnsiTheme="minorHAnsi" w:cs="Calibri"/>
          <w:color w:val="000000"/>
          <w:sz w:val="20"/>
          <w:szCs w:val="20"/>
        </w:rPr>
      </w:pPr>
    </w:p>
    <w:p w14:paraId="4B58554E" w14:textId="77777777" w:rsidR="008C25AA" w:rsidRDefault="00DA7514" w:rsidP="008C25AA">
      <w:pPr>
        <w:numPr>
          <w:ilvl w:val="0"/>
          <w:numId w:val="11"/>
        </w:numPr>
        <w:spacing w:before="100" w:beforeAutospacing="1" w:after="100" w:afterAutospacing="1"/>
        <w:rPr>
          <w:ins w:id="266" w:author="Darin  McBeath" w:date="2014-02-20T08:56: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 xml:space="preserve">For </w:t>
      </w:r>
      <w:ins w:id="267" w:author="Darin  McBeath" w:date="2014-02-18T10:00:00Z">
        <w:r w:rsidR="000F558C">
          <w:rPr>
            <w:rFonts w:asciiTheme="minorHAnsi" w:eastAsia="Times New Roman" w:hAnsiTheme="minorHAnsi" w:cs="Calibri"/>
            <w:color w:val="000000"/>
            <w:sz w:val="20"/>
            <w:szCs w:val="20"/>
          </w:rPr>
          <w:t xml:space="preserve">core </w:t>
        </w:r>
      </w:ins>
      <w:r w:rsidRPr="00197918">
        <w:rPr>
          <w:rFonts w:asciiTheme="minorHAnsi" w:eastAsia="Times New Roman" w:hAnsiTheme="minorHAnsi" w:cs="Calibri"/>
          <w:color w:val="000000"/>
          <w:sz w:val="20"/>
          <w:szCs w:val="20"/>
        </w:rPr>
        <w:t>queries identified as being ordered by score (relevancy) the following field weighting should be used when the fields are explicitly contained in the query or are part of a composite field specified in the query.</w:t>
      </w:r>
      <w:r w:rsidR="00DC5BB2" w:rsidRPr="00197918">
        <w:rPr>
          <w:rFonts w:asciiTheme="minorHAnsi" w:eastAsia="Times New Roman" w:hAnsiTheme="minorHAnsi" w:cs="Calibri"/>
          <w:color w:val="000000"/>
          <w:sz w:val="20"/>
          <w:szCs w:val="20"/>
        </w:rPr>
        <w:t xml:space="preserve">  Both the punctuation sensitive version of the field and regular version of the field should be boosted.</w:t>
      </w:r>
    </w:p>
    <w:p w14:paraId="549C36B3" w14:textId="77777777" w:rsidR="00ED62D7" w:rsidRPr="00197918" w:rsidRDefault="00ED62D7" w:rsidP="00ED62D7">
      <w:pPr>
        <w:spacing w:before="100" w:beforeAutospacing="1" w:after="100" w:afterAutospacing="1"/>
        <w:rPr>
          <w:rFonts w:asciiTheme="minorHAnsi" w:eastAsia="Times New Roman" w:hAnsiTheme="minorHAnsi" w:cs="Calibri"/>
          <w:color w:val="000000"/>
          <w:sz w:val="20"/>
          <w:szCs w:val="20"/>
        </w:rPr>
      </w:pPr>
    </w:p>
    <w:p w14:paraId="16CD725F" w14:textId="77777777" w:rsidR="008C25AA" w:rsidRPr="00197918" w:rsidRDefault="00DC5BB2"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‘abs’ weight of ‘8</w:t>
      </w:r>
      <w:r w:rsidR="008C25AA" w:rsidRPr="00197918">
        <w:rPr>
          <w:rFonts w:asciiTheme="minorHAnsi" w:eastAsia="Times New Roman" w:hAnsiTheme="minorHAnsi" w:cs="Calibri"/>
          <w:color w:val="000000"/>
          <w:sz w:val="20"/>
          <w:szCs w:val="20"/>
        </w:rPr>
        <w:t>’.  Defined in composite fields ‘all’, ‘allmed’, and ‘allsmall’.</w:t>
      </w:r>
    </w:p>
    <w:p w14:paraId="62A9629A" w14:textId="77777777" w:rsidR="00DC5BB2" w:rsidRPr="00197918" w:rsidRDefault="00DC5BB2"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‘affil’ weight of ‘2’.  Defined in composite field ‘all’.</w:t>
      </w:r>
    </w:p>
    <w:p w14:paraId="1738A1B6"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‘auth’ weight of ‘8’.   Defined in composite fields ‘all’ and ‘allmed’.</w:t>
      </w:r>
    </w:p>
    <w:p w14:paraId="72A08EF1"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‘chemname’ weight of ‘2’.  Defined in composite field ‘all’.</w:t>
      </w:r>
    </w:p>
    <w:p w14:paraId="1498ACDD" w14:textId="77777777" w:rsidR="00DC5BB2" w:rsidRPr="00197918" w:rsidRDefault="00DC5BB2"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‘coden’ weight of ‘2’.  Defined in composite field ‘all’.</w:t>
      </w:r>
    </w:p>
    <w:p w14:paraId="402C50C2"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‘collab’ weight of ‘2’.  Defined in composite field ‘all’.</w:t>
      </w:r>
    </w:p>
    <w:p w14:paraId="7F22FE56"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‘confall’ weight of ‘2’.  Defined in composite field ‘all’.</w:t>
      </w:r>
    </w:p>
    <w:p w14:paraId="7C841D9A" w14:textId="77777777" w:rsidR="00DC5BB2" w:rsidRPr="00197918" w:rsidRDefault="00DC5BB2" w:rsidP="00DC5BB2">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‘corres’ weight of ‘2’.  Defined in composite field ‘all’.</w:t>
      </w:r>
    </w:p>
    <w:p w14:paraId="7370A097"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‘doi’ weight of ‘2’.  Defined in composite field ‘all’.</w:t>
      </w:r>
    </w:p>
    <w:p w14:paraId="42CDC69A"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‘ed’ weight of ‘2’.  Defined in composite field ‘all’.</w:t>
      </w:r>
    </w:p>
    <w:p w14:paraId="6B48E4A0"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‘isbn’ weight of ‘2’.  Defined in composite field ‘all’.</w:t>
      </w:r>
    </w:p>
    <w:p w14:paraId="6677B06E"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‘issn’ weight of ‘2’.  Defined in composite field ‘all’.</w:t>
      </w:r>
    </w:p>
    <w:p w14:paraId="18B851CB" w14:textId="77777777" w:rsidR="00197918"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‘itemtitle’ weight ‘12’.  Defined in composite fields ‘all’, ‘allmed’, and ‘allsmall’.</w:t>
      </w:r>
    </w:p>
    <w:p w14:paraId="72268673" w14:textId="77777777" w:rsidR="00DC5BB2" w:rsidRP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‘keywords’ weight ’8’.  Defined in composite fields ‘all’, ‘allmed’, and ‘allsmall’.</w:t>
      </w:r>
    </w:p>
    <w:p w14:paraId="4B00E256" w14:textId="77777777" w:rsidR="008C25AA" w:rsidRPr="00197918" w:rsidRDefault="008C25AA" w:rsidP="008C25AA">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r w:rsidR="00197918" w:rsidRPr="00197918">
        <w:rPr>
          <w:rFonts w:asciiTheme="minorHAnsi" w:eastAsia="Times New Roman" w:hAnsiTheme="minorHAnsi" w:cs="Calibri"/>
          <w:color w:val="000000"/>
          <w:sz w:val="20"/>
          <w:szCs w:val="20"/>
        </w:rPr>
        <w:t>lang’</w:t>
      </w:r>
      <w:r w:rsidR="00DC5BB2" w:rsidRPr="00197918">
        <w:rPr>
          <w:rFonts w:asciiTheme="minorHAnsi" w:eastAsia="Times New Roman" w:hAnsiTheme="minorHAnsi" w:cs="Calibri"/>
          <w:color w:val="000000"/>
          <w:sz w:val="20"/>
          <w:szCs w:val="20"/>
        </w:rPr>
        <w:t xml:space="preserve"> weight of ‘2</w:t>
      </w:r>
      <w:r w:rsidRPr="00197918">
        <w:rPr>
          <w:rFonts w:asciiTheme="minorHAnsi" w:eastAsia="Times New Roman" w:hAnsiTheme="minorHAnsi" w:cs="Calibri"/>
          <w:color w:val="000000"/>
          <w:sz w:val="20"/>
          <w:szCs w:val="20"/>
        </w:rPr>
        <w:t>’.  Defined in composite field ‘all’.</w:t>
      </w:r>
    </w:p>
    <w:p w14:paraId="7BF7E11E" w14:textId="77777777" w:rsidR="00197918" w:rsidRDefault="00197918" w:rsidP="00197918">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‘pub’ weight of ‘2’.  Defined in composite field ‘all’.</w:t>
      </w:r>
    </w:p>
    <w:p w14:paraId="7CD4EECC" w14:textId="363C6D84" w:rsidR="00E429E2" w:rsidRPr="007E6C6E" w:rsidRDefault="00197918" w:rsidP="007E6C6E">
      <w:pPr>
        <w:numPr>
          <w:ilvl w:val="1"/>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Field ‘</w:t>
      </w:r>
      <w:r>
        <w:rPr>
          <w:rFonts w:asciiTheme="minorHAnsi" w:eastAsia="Times New Roman" w:hAnsiTheme="minorHAnsi" w:cs="Calibri"/>
          <w:color w:val="000000"/>
          <w:sz w:val="20"/>
          <w:szCs w:val="20"/>
        </w:rPr>
        <w:t>srctitle’</w:t>
      </w:r>
      <w:r w:rsidRPr="00197918">
        <w:rPr>
          <w:rFonts w:asciiTheme="minorHAnsi" w:eastAsia="Times New Roman" w:hAnsiTheme="minorHAnsi" w:cs="Calibri"/>
          <w:color w:val="000000"/>
          <w:sz w:val="20"/>
          <w:szCs w:val="20"/>
        </w:rPr>
        <w:t xml:space="preserve"> weight of ‘2’.  Defined in composite field ‘all’.</w:t>
      </w:r>
      <w:r w:rsidR="00DC5BB2" w:rsidRPr="007E6C6E">
        <w:rPr>
          <w:rFonts w:ascii="Helvetica" w:hAnsi="Helvetica" w:cs="Helvetica"/>
          <w:color w:val="000000"/>
          <w:sz w:val="20"/>
          <w:szCs w:val="20"/>
        </w:rPr>
        <w:br/>
      </w:r>
      <w:r w:rsidR="00DC5BB2" w:rsidRPr="007E6C6E">
        <w:rPr>
          <w:rFonts w:ascii="Helvetica" w:hAnsi="Helvetica" w:cs="Helvetica"/>
          <w:color w:val="000000"/>
          <w:sz w:val="20"/>
          <w:szCs w:val="20"/>
        </w:rPr>
        <w:br/>
      </w:r>
      <w:r w:rsidR="00DC5BB2" w:rsidRPr="007E6C6E">
        <w:rPr>
          <w:rFonts w:ascii="Helvetica" w:hAnsi="Helvetica" w:cs="Helvetica"/>
          <w:color w:val="3E710D"/>
          <w:sz w:val="20"/>
          <w:szCs w:val="20"/>
        </w:rPr>
        <w:t>   </w:t>
      </w:r>
      <w:r w:rsidR="00DC5BB2" w:rsidRPr="007E6C6E">
        <w:rPr>
          <w:rFonts w:ascii="Helvetica" w:hAnsi="Helvetica" w:cs="Helvetica"/>
          <w:color w:val="000000"/>
          <w:sz w:val="20"/>
          <w:szCs w:val="20"/>
        </w:rPr>
        <w:br/>
      </w:r>
    </w:p>
    <w:p w14:paraId="0FD9FE33" w14:textId="063B40E4" w:rsidR="00E429E2" w:rsidRDefault="00E429E2" w:rsidP="00E429E2">
      <w:pPr>
        <w:numPr>
          <w:ilvl w:val="0"/>
          <w:numId w:val="11"/>
        </w:numPr>
        <w:spacing w:before="100" w:beforeAutospacing="1" w:after="100" w:afterAutospacing="1"/>
        <w:rPr>
          <w:ins w:id="268" w:author="Jim Slaton" w:date="2014-03-02T21:49:00Z"/>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The system must support the following qps against each content type and performance criteria.  Queries against a content type have been further divided into ‘</w:t>
      </w:r>
      <w:del w:id="269" w:author="Darin  McBeath" w:date="2014-03-14T08:42:00Z">
        <w:r w:rsidRPr="00197918" w:rsidDel="00C52F35">
          <w:rPr>
            <w:rFonts w:asciiTheme="minorHAnsi" w:eastAsia="Times New Roman" w:hAnsiTheme="minorHAnsi" w:cs="Calibri"/>
            <w:color w:val="000000"/>
            <w:sz w:val="20"/>
            <w:szCs w:val="20"/>
          </w:rPr>
          <w:delText xml:space="preserve">infrastructure’ </w:delText>
        </w:r>
      </w:del>
      <w:ins w:id="270" w:author="Darin  McBeath" w:date="2014-03-14T08:42:00Z">
        <w:r w:rsidR="00C52F35">
          <w:rPr>
            <w:rFonts w:asciiTheme="minorHAnsi" w:eastAsia="Times New Roman" w:hAnsiTheme="minorHAnsi" w:cs="Calibri"/>
            <w:color w:val="000000"/>
            <w:sz w:val="20"/>
            <w:szCs w:val="20"/>
          </w:rPr>
          <w:t>navigator</w:t>
        </w:r>
      </w:ins>
      <w:ins w:id="271" w:author="Darin  McBeath" w:date="2014-03-14T08:43:00Z">
        <w:r w:rsidR="00C52F35">
          <w:rPr>
            <w:rFonts w:asciiTheme="minorHAnsi" w:eastAsia="Times New Roman" w:hAnsiTheme="minorHAnsi" w:cs="Calibri"/>
            <w:color w:val="000000"/>
            <w:sz w:val="20"/>
            <w:szCs w:val="20"/>
          </w:rPr>
          <w:t>’</w:t>
        </w:r>
      </w:ins>
      <w:ins w:id="272" w:author="Darin  McBeath" w:date="2014-03-14T08:42:00Z">
        <w:r w:rsidR="00C52F35" w:rsidRPr="00197918">
          <w:rPr>
            <w:rFonts w:asciiTheme="minorHAnsi" w:eastAsia="Times New Roman" w:hAnsiTheme="minorHAnsi" w:cs="Calibri"/>
            <w:color w:val="000000"/>
            <w:sz w:val="20"/>
            <w:szCs w:val="20"/>
          </w:rPr>
          <w:t xml:space="preserve"> </w:t>
        </w:r>
      </w:ins>
      <w:r w:rsidRPr="00197918">
        <w:rPr>
          <w:rFonts w:asciiTheme="minorHAnsi" w:eastAsia="Times New Roman" w:hAnsiTheme="minorHAnsi" w:cs="Calibri"/>
          <w:color w:val="000000"/>
          <w:sz w:val="20"/>
          <w:szCs w:val="20"/>
        </w:rPr>
        <w:t>queries vs. ‘</w:t>
      </w:r>
      <w:ins w:id="273" w:author="Darin  McBeath" w:date="2014-03-14T08:43:00Z">
        <w:r w:rsidR="00C52F35">
          <w:rPr>
            <w:rFonts w:asciiTheme="minorHAnsi" w:eastAsia="Times New Roman" w:hAnsiTheme="minorHAnsi" w:cs="Calibri"/>
            <w:color w:val="000000"/>
            <w:sz w:val="20"/>
            <w:szCs w:val="20"/>
          </w:rPr>
          <w:t>no navigator</w:t>
        </w:r>
      </w:ins>
      <w:del w:id="274" w:author="Darin  McBeath" w:date="2014-03-14T08:43:00Z">
        <w:r w:rsidRPr="00197918" w:rsidDel="00C52F35">
          <w:rPr>
            <w:rFonts w:asciiTheme="minorHAnsi" w:eastAsia="Times New Roman" w:hAnsiTheme="minorHAnsi" w:cs="Calibri"/>
            <w:color w:val="000000"/>
            <w:sz w:val="20"/>
            <w:szCs w:val="20"/>
          </w:rPr>
          <w:delText>user</w:delText>
        </w:r>
      </w:del>
      <w:r w:rsidRPr="00197918">
        <w:rPr>
          <w:rFonts w:asciiTheme="minorHAnsi" w:eastAsia="Times New Roman" w:hAnsiTheme="minorHAnsi" w:cs="Calibri"/>
          <w:color w:val="000000"/>
          <w:sz w:val="20"/>
          <w:szCs w:val="20"/>
        </w:rPr>
        <w:t>’ queries as they will likely have different performance requirements.  Detailed below is the breakdown of the queries (and percentages of the overall query mix) for each type.</w:t>
      </w:r>
    </w:p>
    <w:p w14:paraId="49DCDC44" w14:textId="5A9C12A8" w:rsidR="00A864DB" w:rsidRDefault="00A864DB" w:rsidP="00FF32A5">
      <w:pPr>
        <w:spacing w:before="100" w:beforeAutospacing="1" w:after="100" w:afterAutospacing="1"/>
        <w:ind w:left="720"/>
        <w:rPr>
          <w:ins w:id="275" w:author="Jim Slaton" w:date="2014-03-02T21:59:00Z"/>
          <w:rFonts w:asciiTheme="minorHAnsi" w:eastAsia="Times New Roman" w:hAnsiTheme="minorHAnsi" w:cs="Calibri"/>
          <w:color w:val="000000"/>
          <w:sz w:val="20"/>
          <w:szCs w:val="20"/>
        </w:rPr>
      </w:pPr>
      <w:ins w:id="276" w:author="Jim Slaton" w:date="2014-03-02T21:49:00Z">
        <w:r>
          <w:rPr>
            <w:rFonts w:asciiTheme="minorHAnsi" w:eastAsia="Times New Roman" w:hAnsiTheme="minorHAnsi" w:cs="Calibri"/>
            <w:color w:val="000000"/>
            <w:sz w:val="20"/>
            <w:szCs w:val="20"/>
          </w:rPr>
          <w:t xml:space="preserve">This performance data was </w:t>
        </w:r>
        <w:del w:id="277" w:author="Darin  McBeath" w:date="2014-03-14T15:13:00Z">
          <w:r w:rsidDel="0007048B">
            <w:rPr>
              <w:rFonts w:asciiTheme="minorHAnsi" w:eastAsia="Times New Roman" w:hAnsiTheme="minorHAnsi" w:cs="Calibri"/>
              <w:color w:val="000000"/>
              <w:sz w:val="20"/>
              <w:szCs w:val="20"/>
            </w:rPr>
            <w:delText>gathered between September, 2013 and February 2014</w:delText>
          </w:r>
        </w:del>
      </w:ins>
      <w:ins w:id="278" w:author="Darin  McBeath" w:date="2014-03-14T15:13:00Z">
        <w:r w:rsidR="0007048B">
          <w:rPr>
            <w:rFonts w:asciiTheme="minorHAnsi" w:eastAsia="Times New Roman" w:hAnsiTheme="minorHAnsi" w:cs="Calibri"/>
            <w:color w:val="000000"/>
            <w:sz w:val="20"/>
            <w:szCs w:val="20"/>
          </w:rPr>
          <w:t>gathered from March 2014</w:t>
        </w:r>
      </w:ins>
      <w:ins w:id="279" w:author="Jim Slaton" w:date="2014-03-02T21:49:00Z">
        <w:r>
          <w:rPr>
            <w:rFonts w:asciiTheme="minorHAnsi" w:eastAsia="Times New Roman" w:hAnsiTheme="minorHAnsi" w:cs="Calibri"/>
            <w:color w:val="000000"/>
            <w:sz w:val="20"/>
            <w:szCs w:val="20"/>
          </w:rPr>
          <w:t xml:space="preserve">.  It </w:t>
        </w:r>
        <w:r w:rsidRPr="00E52B71">
          <w:rPr>
            <w:rFonts w:asciiTheme="minorHAnsi" w:eastAsia="Times New Roman" w:hAnsiTheme="minorHAnsi" w:cs="Calibri"/>
            <w:color w:val="000000"/>
            <w:sz w:val="20"/>
            <w:szCs w:val="20"/>
            <w:u w:val="single"/>
          </w:rPr>
          <w:t>does</w:t>
        </w:r>
        <w:r>
          <w:rPr>
            <w:rFonts w:asciiTheme="minorHAnsi" w:eastAsia="Times New Roman" w:hAnsiTheme="minorHAnsi" w:cs="Calibri"/>
            <w:color w:val="000000"/>
            <w:sz w:val="20"/>
            <w:szCs w:val="20"/>
          </w:rPr>
          <w:t xml:space="preserve"> include the network latency from the FAST Search Service </w:t>
        </w:r>
      </w:ins>
      <w:ins w:id="280" w:author="Jim Slaton" w:date="2014-03-02T21:50:00Z">
        <w:r>
          <w:rPr>
            <w:rFonts w:asciiTheme="minorHAnsi" w:eastAsia="Times New Roman" w:hAnsiTheme="minorHAnsi" w:cs="Calibri"/>
            <w:color w:val="000000"/>
            <w:sz w:val="20"/>
            <w:szCs w:val="20"/>
          </w:rPr>
          <w:t xml:space="preserve">in Dayton </w:t>
        </w:r>
      </w:ins>
      <w:ins w:id="281" w:author="Jim Slaton" w:date="2014-03-02T21:49:00Z">
        <w:r>
          <w:rPr>
            <w:rFonts w:asciiTheme="minorHAnsi" w:eastAsia="Times New Roman" w:hAnsiTheme="minorHAnsi" w:cs="Calibri"/>
            <w:color w:val="000000"/>
            <w:sz w:val="20"/>
            <w:szCs w:val="20"/>
          </w:rPr>
          <w:t>to FAST engine in Boston.</w:t>
        </w:r>
      </w:ins>
    </w:p>
    <w:p w14:paraId="58B9185D" w14:textId="1431A6D5" w:rsidR="002B4C4D" w:rsidRDefault="002B4C4D" w:rsidP="002B4C4D">
      <w:pPr>
        <w:autoSpaceDE w:val="0"/>
        <w:autoSpaceDN w:val="0"/>
        <w:adjustRightInd w:val="0"/>
        <w:jc w:val="center"/>
        <w:rPr>
          <w:ins w:id="282" w:author="Jim Slaton" w:date="2014-03-02T21:59:00Z"/>
          <w:rFonts w:ascii="Calibri,Bold" w:eastAsiaTheme="minorHAnsi" w:hAnsi="Calibri,Bold" w:cs="Calibri,Bold"/>
          <w:b/>
          <w:bCs/>
        </w:rPr>
      </w:pPr>
      <w:ins w:id="283" w:author="Jim Slaton" w:date="2014-03-02T22:00:00Z">
        <w:r>
          <w:rPr>
            <w:rFonts w:ascii="Calibri,Bold" w:eastAsiaTheme="minorHAnsi" w:hAnsi="Calibri,Bold" w:cs="Calibri,Bold"/>
            <w:b/>
            <w:bCs/>
          </w:rPr>
          <w:t xml:space="preserve">Volume of </w:t>
        </w:r>
        <w:del w:id="284" w:author="Darin  McBeath" w:date="2014-03-14T08:43:00Z">
          <w:r w:rsidDel="00C52F35">
            <w:rPr>
              <w:rFonts w:ascii="Calibri,Bold" w:eastAsiaTheme="minorHAnsi" w:hAnsi="Calibri,Bold" w:cs="Calibri,Bold"/>
              <w:b/>
              <w:bCs/>
            </w:rPr>
            <w:delText>Implicit</w:delText>
          </w:r>
        </w:del>
      </w:ins>
      <w:ins w:id="285" w:author="Darin  McBeath" w:date="2014-03-14T08:43:00Z">
        <w:r w:rsidR="00C52F35">
          <w:rPr>
            <w:rFonts w:ascii="Calibri,Bold" w:eastAsiaTheme="minorHAnsi" w:hAnsi="Calibri,Bold" w:cs="Calibri,Bold"/>
            <w:b/>
            <w:bCs/>
          </w:rPr>
          <w:t>Navigator</w:t>
        </w:r>
      </w:ins>
      <w:ins w:id="286" w:author="Jim Slaton" w:date="2014-03-02T22:00:00Z">
        <w:r>
          <w:rPr>
            <w:rFonts w:ascii="Calibri,Bold" w:eastAsiaTheme="minorHAnsi" w:hAnsi="Calibri,Bold" w:cs="Calibri,Bold"/>
            <w:b/>
            <w:bCs/>
          </w:rPr>
          <w:t xml:space="preserve"> vs </w:t>
        </w:r>
        <w:del w:id="287" w:author="Darin  McBeath" w:date="2014-03-14T08:43:00Z">
          <w:r w:rsidDel="00C52F35">
            <w:rPr>
              <w:rFonts w:ascii="Calibri,Bold" w:eastAsiaTheme="minorHAnsi" w:hAnsi="Calibri,Bold" w:cs="Calibri,Bold"/>
              <w:b/>
              <w:bCs/>
            </w:rPr>
            <w:delText>Explicit</w:delText>
          </w:r>
        </w:del>
      </w:ins>
      <w:ins w:id="288" w:author="Darin  McBeath" w:date="2014-03-14T08:43:00Z">
        <w:r w:rsidR="00C52F35">
          <w:rPr>
            <w:rFonts w:ascii="Calibri,Bold" w:eastAsiaTheme="minorHAnsi" w:hAnsi="Calibri,Bold" w:cs="Calibri,Bold"/>
            <w:b/>
            <w:bCs/>
          </w:rPr>
          <w:t>No Navigator</w:t>
        </w:r>
      </w:ins>
      <w:ins w:id="289" w:author="Jim Slaton" w:date="2014-03-02T22:00:00Z">
        <w:r>
          <w:rPr>
            <w:rFonts w:ascii="Calibri,Bold" w:eastAsiaTheme="minorHAnsi" w:hAnsi="Calibri,Bold" w:cs="Calibri,Bold"/>
            <w:b/>
            <w:bCs/>
          </w:rPr>
          <w:t xml:space="preserve"> Searches</w:t>
        </w:r>
      </w:ins>
    </w:p>
    <w:tbl>
      <w:tblPr>
        <w:tblStyle w:val="MediumGrid3-Accent1"/>
        <w:tblW w:w="0" w:type="auto"/>
        <w:tblLook w:val="04A0" w:firstRow="1" w:lastRow="0" w:firstColumn="1" w:lastColumn="0" w:noHBand="0" w:noVBand="1"/>
      </w:tblPr>
      <w:tblGrid>
        <w:gridCol w:w="3192"/>
        <w:gridCol w:w="3192"/>
        <w:gridCol w:w="3192"/>
      </w:tblGrid>
      <w:tr w:rsidR="009C5D45" w14:paraId="55E2E51E" w14:textId="77777777" w:rsidTr="009C5D45">
        <w:trPr>
          <w:cnfStyle w:val="100000000000" w:firstRow="1" w:lastRow="0" w:firstColumn="0" w:lastColumn="0" w:oddVBand="0" w:evenVBand="0" w:oddHBand="0" w:evenHBand="0" w:firstRowFirstColumn="0" w:firstRowLastColumn="0" w:lastRowFirstColumn="0" w:lastRowLastColumn="0"/>
          <w:ins w:id="290"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41968C6E" w14:textId="49B23DF5" w:rsidR="009C5D45" w:rsidRPr="009C5D45" w:rsidRDefault="009C5D45" w:rsidP="009C5D45">
            <w:pPr>
              <w:autoSpaceDE w:val="0"/>
              <w:autoSpaceDN w:val="0"/>
              <w:adjustRightInd w:val="0"/>
              <w:jc w:val="center"/>
              <w:rPr>
                <w:ins w:id="291" w:author="Jim Slaton" w:date="2014-03-02T21:32:00Z"/>
                <w:rFonts w:ascii="Calibri,Bold" w:eastAsiaTheme="minorHAnsi" w:hAnsi="Calibri,Bold" w:cs="Calibri,Bold"/>
                <w:sz w:val="20"/>
                <w:szCs w:val="20"/>
                <w:lang w:val="en-GB"/>
              </w:rPr>
            </w:pPr>
            <w:ins w:id="292" w:author="Jim Slaton" w:date="2014-03-02T21:32:00Z">
              <w:r w:rsidRPr="009C5D45">
                <w:rPr>
                  <w:rFonts w:ascii="Calibri,Bold" w:eastAsiaTheme="minorHAnsi" w:hAnsi="Calibri,Bold" w:cs="Calibri,Bold"/>
                  <w:sz w:val="20"/>
                  <w:szCs w:val="20"/>
                  <w:lang w:val="en-GB"/>
                </w:rPr>
                <w:t>Cluster</w:t>
              </w:r>
            </w:ins>
          </w:p>
        </w:tc>
        <w:tc>
          <w:tcPr>
            <w:tcW w:w="3192" w:type="dxa"/>
          </w:tcPr>
          <w:p w14:paraId="479621D7" w14:textId="77AAF05B" w:rsidR="009C5D45" w:rsidRDefault="009C5D45" w:rsidP="009C5D4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293" w:author="Jim Slaton" w:date="2014-03-02T21:32:00Z"/>
                <w:rFonts w:asciiTheme="minorHAnsi" w:eastAsia="Times New Roman" w:hAnsiTheme="minorHAnsi" w:cs="Calibri"/>
                <w:color w:val="000000"/>
                <w:sz w:val="20"/>
                <w:szCs w:val="20"/>
              </w:rPr>
            </w:pPr>
            <w:ins w:id="294" w:author="Jim Slaton" w:date="2014-03-02T21:33:00Z">
              <w:del w:id="295" w:author="Darin  McBeath" w:date="2014-03-14T08:43:00Z">
                <w:r w:rsidRPr="009C5D45" w:rsidDel="00C52F35">
                  <w:rPr>
                    <w:rFonts w:ascii="Calibri,Bold" w:eastAsiaTheme="minorHAnsi" w:hAnsi="Calibri,Bold" w:cs="Calibri,Bold"/>
                    <w:sz w:val="20"/>
                    <w:szCs w:val="20"/>
                  </w:rPr>
                  <w:delText>Implicit</w:delText>
                </w:r>
              </w:del>
            </w:ins>
            <w:ins w:id="296" w:author="Darin  McBeath" w:date="2014-03-14T08:43:00Z">
              <w:r w:rsidR="00C52F35">
                <w:rPr>
                  <w:rFonts w:ascii="Calibri,Bold" w:eastAsiaTheme="minorHAnsi" w:hAnsi="Calibri,Bold" w:cs="Calibri,Bold"/>
                  <w:sz w:val="20"/>
                  <w:szCs w:val="20"/>
                </w:rPr>
                <w:t>Navigator</w:t>
              </w:r>
            </w:ins>
          </w:p>
        </w:tc>
        <w:tc>
          <w:tcPr>
            <w:tcW w:w="3192" w:type="dxa"/>
          </w:tcPr>
          <w:p w14:paraId="659D12B0" w14:textId="1E42FB33" w:rsidR="009C5D45" w:rsidRDefault="009C5D45" w:rsidP="009C5D4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297" w:author="Jim Slaton" w:date="2014-03-02T21:32:00Z"/>
                <w:rFonts w:asciiTheme="minorHAnsi" w:eastAsia="Times New Roman" w:hAnsiTheme="minorHAnsi" w:cs="Calibri"/>
                <w:color w:val="000000"/>
                <w:sz w:val="20"/>
                <w:szCs w:val="20"/>
              </w:rPr>
            </w:pPr>
            <w:ins w:id="298" w:author="Jim Slaton" w:date="2014-03-02T21:33:00Z">
              <w:del w:id="299" w:author="Darin  McBeath" w:date="2014-03-14T08:44:00Z">
                <w:r w:rsidRPr="009C5D45" w:rsidDel="00C52F35">
                  <w:rPr>
                    <w:rFonts w:ascii="Calibri,Bold" w:eastAsiaTheme="minorHAnsi" w:hAnsi="Calibri,Bold" w:cs="Calibri,Bold"/>
                    <w:sz w:val="20"/>
                    <w:szCs w:val="20"/>
                  </w:rPr>
                  <w:delText>Explicit</w:delText>
                </w:r>
              </w:del>
            </w:ins>
            <w:ins w:id="300" w:author="Darin  McBeath" w:date="2014-03-14T08:44:00Z">
              <w:r w:rsidR="00C52F35">
                <w:rPr>
                  <w:rFonts w:ascii="Calibri,Bold" w:eastAsiaTheme="minorHAnsi" w:hAnsi="Calibri,Bold" w:cs="Calibri,Bold"/>
                  <w:sz w:val="20"/>
                  <w:szCs w:val="20"/>
                </w:rPr>
                <w:t>No Navigator</w:t>
              </w:r>
            </w:ins>
          </w:p>
        </w:tc>
      </w:tr>
      <w:tr w:rsidR="009C5D45" w14:paraId="0537541C" w14:textId="77777777" w:rsidTr="009C5D45">
        <w:trPr>
          <w:cnfStyle w:val="000000100000" w:firstRow="0" w:lastRow="0" w:firstColumn="0" w:lastColumn="0" w:oddVBand="0" w:evenVBand="0" w:oddHBand="1" w:evenHBand="0" w:firstRowFirstColumn="0" w:firstRowLastColumn="0" w:lastRowFirstColumn="0" w:lastRowLastColumn="0"/>
          <w:ins w:id="301"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7C7CA169" w14:textId="67F6A6B9" w:rsidR="009C5D45" w:rsidRDefault="009C5D45" w:rsidP="009C5D45">
            <w:pPr>
              <w:spacing w:before="100" w:beforeAutospacing="1" w:after="100" w:afterAutospacing="1"/>
              <w:jc w:val="center"/>
              <w:rPr>
                <w:ins w:id="302" w:author="Jim Slaton" w:date="2014-03-02T21:32:00Z"/>
                <w:rFonts w:asciiTheme="minorHAnsi" w:eastAsia="Times New Roman" w:hAnsiTheme="minorHAnsi" w:cs="Calibri"/>
                <w:color w:val="000000"/>
                <w:sz w:val="20"/>
                <w:szCs w:val="20"/>
              </w:rPr>
            </w:pPr>
            <w:ins w:id="303" w:author="Jim Slaton" w:date="2014-03-02T21:33:00Z">
              <w:r>
                <w:rPr>
                  <w:rFonts w:asciiTheme="minorHAnsi" w:eastAsia="Times New Roman" w:hAnsiTheme="minorHAnsi" w:cs="Calibri"/>
                  <w:color w:val="000000"/>
                  <w:sz w:val="20"/>
                  <w:szCs w:val="20"/>
                </w:rPr>
                <w:t>Scopus</w:t>
              </w:r>
            </w:ins>
          </w:p>
        </w:tc>
        <w:tc>
          <w:tcPr>
            <w:tcW w:w="3192" w:type="dxa"/>
          </w:tcPr>
          <w:p w14:paraId="54494077" w14:textId="7B048F63" w:rsidR="009C5D45" w:rsidRDefault="00382621"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04" w:author="Jim Slaton" w:date="2014-03-02T21:32:00Z"/>
                <w:rFonts w:asciiTheme="minorHAnsi" w:eastAsia="Times New Roman" w:hAnsiTheme="minorHAnsi" w:cs="Calibri"/>
                <w:color w:val="000000"/>
                <w:sz w:val="20"/>
                <w:szCs w:val="20"/>
              </w:rPr>
            </w:pPr>
            <w:ins w:id="305" w:author="Darin  McBeath" w:date="2014-03-14T15:19:00Z">
              <w:r>
                <w:rPr>
                  <w:rFonts w:asciiTheme="minorHAnsi" w:eastAsia="Times New Roman" w:hAnsiTheme="minorHAnsi" w:cs="Calibri"/>
                  <w:color w:val="000000"/>
                  <w:sz w:val="20"/>
                  <w:szCs w:val="20"/>
                </w:rPr>
                <w:t>10</w:t>
              </w:r>
            </w:ins>
            <w:ins w:id="306" w:author="Darin  McBeath" w:date="2014-03-14T08:44:00Z">
              <w:r w:rsidR="00C52F35">
                <w:rPr>
                  <w:rFonts w:asciiTheme="minorHAnsi" w:eastAsia="Times New Roman" w:hAnsiTheme="minorHAnsi" w:cs="Calibri"/>
                  <w:color w:val="000000"/>
                  <w:sz w:val="20"/>
                  <w:szCs w:val="20"/>
                </w:rPr>
                <w:t>%</w:t>
              </w:r>
            </w:ins>
            <w:ins w:id="307" w:author="Jim Slaton" w:date="2014-03-02T21:33:00Z">
              <w:del w:id="308" w:author="Darin  McBeath" w:date="2014-03-13T15:01:00Z">
                <w:r w:rsidR="009C5D45" w:rsidDel="00E52B71">
                  <w:rPr>
                    <w:rFonts w:asciiTheme="minorHAnsi" w:eastAsia="Times New Roman" w:hAnsiTheme="minorHAnsi" w:cs="Calibri"/>
                    <w:color w:val="000000"/>
                    <w:sz w:val="20"/>
                    <w:szCs w:val="20"/>
                  </w:rPr>
                  <w:delText>93.65%</w:delText>
                </w:r>
              </w:del>
            </w:ins>
          </w:p>
        </w:tc>
        <w:tc>
          <w:tcPr>
            <w:tcW w:w="3192" w:type="dxa"/>
          </w:tcPr>
          <w:p w14:paraId="193AF0DF" w14:textId="3A0FF479" w:rsidR="009C5D45" w:rsidRDefault="004F53A8"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09" w:author="Jim Slaton" w:date="2014-03-02T21:32:00Z"/>
                <w:rFonts w:asciiTheme="minorHAnsi" w:eastAsia="Times New Roman" w:hAnsiTheme="minorHAnsi" w:cs="Calibri"/>
                <w:color w:val="000000"/>
                <w:sz w:val="20"/>
                <w:szCs w:val="20"/>
              </w:rPr>
            </w:pPr>
            <w:ins w:id="310" w:author="Darin  McBeath" w:date="2014-03-14T08:44:00Z">
              <w:r>
                <w:rPr>
                  <w:rFonts w:asciiTheme="minorHAnsi" w:eastAsia="Times New Roman" w:hAnsiTheme="minorHAnsi" w:cs="Calibri"/>
                  <w:color w:val="000000"/>
                  <w:sz w:val="20"/>
                  <w:szCs w:val="20"/>
                </w:rPr>
                <w:t>9</w:t>
              </w:r>
              <w:r w:rsidR="00382621">
                <w:rPr>
                  <w:rFonts w:asciiTheme="minorHAnsi" w:eastAsia="Times New Roman" w:hAnsiTheme="minorHAnsi" w:cs="Calibri"/>
                  <w:color w:val="000000"/>
                  <w:sz w:val="20"/>
                  <w:szCs w:val="20"/>
                </w:rPr>
                <w:t>0</w:t>
              </w:r>
              <w:r w:rsidR="00C52F35">
                <w:rPr>
                  <w:rFonts w:asciiTheme="minorHAnsi" w:eastAsia="Times New Roman" w:hAnsiTheme="minorHAnsi" w:cs="Calibri"/>
                  <w:color w:val="000000"/>
                  <w:sz w:val="20"/>
                  <w:szCs w:val="20"/>
                </w:rPr>
                <w:t>%</w:t>
              </w:r>
            </w:ins>
            <w:ins w:id="311" w:author="Jim Slaton" w:date="2014-03-02T21:33:00Z">
              <w:del w:id="312" w:author="Darin  McBeath" w:date="2014-03-13T15:01:00Z">
                <w:r w:rsidR="009C5D45" w:rsidDel="00E52B71">
                  <w:rPr>
                    <w:rFonts w:asciiTheme="minorHAnsi" w:eastAsia="Times New Roman" w:hAnsiTheme="minorHAnsi" w:cs="Calibri"/>
                    <w:color w:val="000000"/>
                    <w:sz w:val="20"/>
                    <w:szCs w:val="20"/>
                  </w:rPr>
                  <w:delText>6.35%</w:delText>
                </w:r>
              </w:del>
            </w:ins>
          </w:p>
        </w:tc>
      </w:tr>
      <w:tr w:rsidR="009C5D45" w14:paraId="5A4EC66C" w14:textId="77777777" w:rsidTr="009C5D45">
        <w:trPr>
          <w:ins w:id="313"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36A27962" w14:textId="160D877F" w:rsidR="009C5D45" w:rsidRDefault="009C5D45" w:rsidP="009C5D45">
            <w:pPr>
              <w:spacing w:before="100" w:beforeAutospacing="1" w:after="100" w:afterAutospacing="1"/>
              <w:jc w:val="center"/>
              <w:rPr>
                <w:ins w:id="314" w:author="Jim Slaton" w:date="2014-03-02T21:32:00Z"/>
                <w:rFonts w:asciiTheme="minorHAnsi" w:eastAsia="Times New Roman" w:hAnsiTheme="minorHAnsi" w:cs="Calibri"/>
                <w:color w:val="000000"/>
                <w:sz w:val="20"/>
                <w:szCs w:val="20"/>
              </w:rPr>
            </w:pPr>
            <w:ins w:id="315" w:author="Jim Slaton" w:date="2014-03-02T21:33:00Z">
              <w:r>
                <w:rPr>
                  <w:rFonts w:asciiTheme="minorHAnsi" w:eastAsia="Times New Roman" w:hAnsiTheme="minorHAnsi" w:cs="Calibri"/>
                  <w:color w:val="000000"/>
                  <w:sz w:val="20"/>
                  <w:szCs w:val="20"/>
                </w:rPr>
                <w:t>Institution</w:t>
              </w:r>
            </w:ins>
          </w:p>
        </w:tc>
        <w:tc>
          <w:tcPr>
            <w:tcW w:w="3192" w:type="dxa"/>
          </w:tcPr>
          <w:p w14:paraId="12177BD2" w14:textId="0BA67ADC" w:rsidR="009C5D45" w:rsidRDefault="004F53A8" w:rsidP="009C5D4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16" w:author="Jim Slaton" w:date="2014-03-02T21:32:00Z"/>
                <w:rFonts w:asciiTheme="minorHAnsi" w:eastAsia="Times New Roman" w:hAnsiTheme="minorHAnsi" w:cs="Calibri"/>
                <w:color w:val="000000"/>
                <w:sz w:val="20"/>
                <w:szCs w:val="20"/>
              </w:rPr>
            </w:pPr>
            <w:ins w:id="317" w:author="Darin  McBeath" w:date="2014-03-14T08:44:00Z">
              <w:r>
                <w:rPr>
                  <w:rFonts w:asciiTheme="minorHAnsi" w:eastAsia="Times New Roman" w:hAnsiTheme="minorHAnsi" w:cs="Calibri"/>
                  <w:color w:val="000000"/>
                  <w:sz w:val="20"/>
                  <w:szCs w:val="20"/>
                </w:rPr>
                <w:t>1</w:t>
              </w:r>
              <w:r w:rsidR="00C52F35">
                <w:rPr>
                  <w:rFonts w:asciiTheme="minorHAnsi" w:eastAsia="Times New Roman" w:hAnsiTheme="minorHAnsi" w:cs="Calibri"/>
                  <w:color w:val="000000"/>
                  <w:sz w:val="20"/>
                  <w:szCs w:val="20"/>
                </w:rPr>
                <w:t>%</w:t>
              </w:r>
            </w:ins>
            <w:ins w:id="318" w:author="Jim Slaton" w:date="2014-03-02T21:33:00Z">
              <w:del w:id="319" w:author="Darin  McBeath" w:date="2014-03-13T15:01:00Z">
                <w:r w:rsidR="009C5D45" w:rsidDel="00E52B71">
                  <w:rPr>
                    <w:rFonts w:asciiTheme="minorHAnsi" w:eastAsia="Times New Roman" w:hAnsiTheme="minorHAnsi" w:cs="Calibri"/>
                    <w:color w:val="000000"/>
                    <w:sz w:val="20"/>
                    <w:szCs w:val="20"/>
                  </w:rPr>
                  <w:delText>96.74%</w:delText>
                </w:r>
              </w:del>
            </w:ins>
          </w:p>
        </w:tc>
        <w:tc>
          <w:tcPr>
            <w:tcW w:w="3192" w:type="dxa"/>
          </w:tcPr>
          <w:p w14:paraId="29F5EB40" w14:textId="56921B94" w:rsidR="009C5D45" w:rsidRDefault="004F53A8" w:rsidP="009C5D4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20" w:author="Jim Slaton" w:date="2014-03-02T21:32:00Z"/>
                <w:rFonts w:asciiTheme="minorHAnsi" w:eastAsia="Times New Roman" w:hAnsiTheme="minorHAnsi" w:cs="Calibri"/>
                <w:color w:val="000000"/>
                <w:sz w:val="20"/>
                <w:szCs w:val="20"/>
              </w:rPr>
            </w:pPr>
            <w:ins w:id="321" w:author="Darin  McBeath" w:date="2014-03-14T08:44:00Z">
              <w:r>
                <w:rPr>
                  <w:rFonts w:asciiTheme="minorHAnsi" w:eastAsia="Times New Roman" w:hAnsiTheme="minorHAnsi" w:cs="Calibri"/>
                  <w:color w:val="000000"/>
                  <w:sz w:val="20"/>
                  <w:szCs w:val="20"/>
                </w:rPr>
                <w:t>99</w:t>
              </w:r>
              <w:r w:rsidR="00C52F35">
                <w:rPr>
                  <w:rFonts w:asciiTheme="minorHAnsi" w:eastAsia="Times New Roman" w:hAnsiTheme="minorHAnsi" w:cs="Calibri"/>
                  <w:color w:val="000000"/>
                  <w:sz w:val="20"/>
                  <w:szCs w:val="20"/>
                </w:rPr>
                <w:t>%</w:t>
              </w:r>
            </w:ins>
            <w:ins w:id="322" w:author="Jim Slaton" w:date="2014-03-02T21:34:00Z">
              <w:del w:id="323" w:author="Darin  McBeath" w:date="2014-03-13T15:01:00Z">
                <w:r w:rsidR="009C5D45" w:rsidDel="00E52B71">
                  <w:rPr>
                    <w:rFonts w:asciiTheme="minorHAnsi" w:eastAsia="Times New Roman" w:hAnsiTheme="minorHAnsi" w:cs="Calibri"/>
                    <w:color w:val="000000"/>
                    <w:sz w:val="20"/>
                    <w:szCs w:val="20"/>
                  </w:rPr>
                  <w:delText>3.26%</w:delText>
                </w:r>
              </w:del>
            </w:ins>
          </w:p>
        </w:tc>
      </w:tr>
      <w:tr w:rsidR="009C5D45" w14:paraId="6FB8EBDF" w14:textId="77777777" w:rsidTr="009C5D45">
        <w:trPr>
          <w:cnfStyle w:val="000000100000" w:firstRow="0" w:lastRow="0" w:firstColumn="0" w:lastColumn="0" w:oddVBand="0" w:evenVBand="0" w:oddHBand="1" w:evenHBand="0" w:firstRowFirstColumn="0" w:firstRowLastColumn="0" w:lastRowFirstColumn="0" w:lastRowLastColumn="0"/>
          <w:ins w:id="324" w:author="Jim Slaton" w:date="2014-03-02T21:32:00Z"/>
        </w:trPr>
        <w:tc>
          <w:tcPr>
            <w:cnfStyle w:val="001000000000" w:firstRow="0" w:lastRow="0" w:firstColumn="1" w:lastColumn="0" w:oddVBand="0" w:evenVBand="0" w:oddHBand="0" w:evenHBand="0" w:firstRowFirstColumn="0" w:firstRowLastColumn="0" w:lastRowFirstColumn="0" w:lastRowLastColumn="0"/>
            <w:tcW w:w="3192" w:type="dxa"/>
          </w:tcPr>
          <w:p w14:paraId="1B1F04B7" w14:textId="6C51867B" w:rsidR="009C5D45" w:rsidRDefault="009C5D45" w:rsidP="009C5D45">
            <w:pPr>
              <w:spacing w:before="100" w:beforeAutospacing="1" w:after="100" w:afterAutospacing="1"/>
              <w:jc w:val="center"/>
              <w:rPr>
                <w:ins w:id="325" w:author="Jim Slaton" w:date="2014-03-02T21:32:00Z"/>
                <w:rFonts w:asciiTheme="minorHAnsi" w:eastAsia="Times New Roman" w:hAnsiTheme="minorHAnsi" w:cs="Calibri"/>
                <w:color w:val="000000"/>
                <w:sz w:val="20"/>
                <w:szCs w:val="20"/>
              </w:rPr>
            </w:pPr>
            <w:ins w:id="326" w:author="Jim Slaton" w:date="2014-03-02T21:34:00Z">
              <w:r>
                <w:rPr>
                  <w:rFonts w:asciiTheme="minorHAnsi" w:eastAsia="Times New Roman" w:hAnsiTheme="minorHAnsi" w:cs="Calibri"/>
                  <w:color w:val="000000"/>
                  <w:sz w:val="20"/>
                  <w:szCs w:val="20"/>
                </w:rPr>
                <w:t>Author</w:t>
              </w:r>
            </w:ins>
          </w:p>
        </w:tc>
        <w:tc>
          <w:tcPr>
            <w:tcW w:w="3192" w:type="dxa"/>
          </w:tcPr>
          <w:p w14:paraId="10048E0A" w14:textId="5B737425" w:rsidR="009C5D45" w:rsidRDefault="00C52F35"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27" w:author="Jim Slaton" w:date="2014-03-02T21:32:00Z"/>
                <w:rFonts w:asciiTheme="minorHAnsi" w:eastAsia="Times New Roman" w:hAnsiTheme="minorHAnsi" w:cs="Calibri"/>
                <w:color w:val="000000"/>
                <w:sz w:val="20"/>
                <w:szCs w:val="20"/>
              </w:rPr>
            </w:pPr>
            <w:ins w:id="328" w:author="Darin  McBeath" w:date="2014-03-14T08:44:00Z">
              <w:r>
                <w:rPr>
                  <w:rFonts w:asciiTheme="minorHAnsi" w:eastAsia="Times New Roman" w:hAnsiTheme="minorHAnsi" w:cs="Calibri"/>
                  <w:color w:val="000000"/>
                  <w:sz w:val="20"/>
                  <w:szCs w:val="20"/>
                </w:rPr>
                <w:t>15%</w:t>
              </w:r>
            </w:ins>
            <w:ins w:id="329" w:author="Jim Slaton" w:date="2014-03-02T21:34:00Z">
              <w:del w:id="330" w:author="Darin  McBeath" w:date="2014-03-13T15:01:00Z">
                <w:r w:rsidR="009C5D45" w:rsidDel="00E52B71">
                  <w:rPr>
                    <w:rFonts w:asciiTheme="minorHAnsi" w:eastAsia="Times New Roman" w:hAnsiTheme="minorHAnsi" w:cs="Calibri"/>
                    <w:color w:val="000000"/>
                    <w:sz w:val="20"/>
                    <w:szCs w:val="20"/>
                  </w:rPr>
                  <w:delText>74.76%</w:delText>
                </w:r>
              </w:del>
            </w:ins>
          </w:p>
        </w:tc>
        <w:tc>
          <w:tcPr>
            <w:tcW w:w="3192" w:type="dxa"/>
          </w:tcPr>
          <w:p w14:paraId="19C9D9E5" w14:textId="773B8B13" w:rsidR="009C5D45" w:rsidRDefault="00C52F35" w:rsidP="009C5D4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31" w:author="Jim Slaton" w:date="2014-03-02T21:32:00Z"/>
                <w:rFonts w:asciiTheme="minorHAnsi" w:eastAsia="Times New Roman" w:hAnsiTheme="minorHAnsi" w:cs="Calibri"/>
                <w:color w:val="000000"/>
                <w:sz w:val="20"/>
                <w:szCs w:val="20"/>
              </w:rPr>
            </w:pPr>
            <w:ins w:id="332" w:author="Darin  McBeath" w:date="2014-03-14T08:44:00Z">
              <w:r>
                <w:rPr>
                  <w:rFonts w:asciiTheme="minorHAnsi" w:eastAsia="Times New Roman" w:hAnsiTheme="minorHAnsi" w:cs="Calibri"/>
                  <w:color w:val="000000"/>
                  <w:sz w:val="20"/>
                  <w:szCs w:val="20"/>
                </w:rPr>
                <w:t>85%</w:t>
              </w:r>
            </w:ins>
            <w:ins w:id="333" w:author="Jim Slaton" w:date="2014-03-02T21:34:00Z">
              <w:del w:id="334" w:author="Darin  McBeath" w:date="2014-03-13T15:01:00Z">
                <w:r w:rsidR="009C5D45" w:rsidDel="00E52B71">
                  <w:rPr>
                    <w:rFonts w:asciiTheme="minorHAnsi" w:eastAsia="Times New Roman" w:hAnsiTheme="minorHAnsi" w:cs="Calibri"/>
                    <w:color w:val="000000"/>
                    <w:sz w:val="20"/>
                    <w:szCs w:val="20"/>
                  </w:rPr>
                  <w:delText>25.24%</w:delText>
                </w:r>
              </w:del>
            </w:ins>
          </w:p>
        </w:tc>
      </w:tr>
    </w:tbl>
    <w:p w14:paraId="72AE019F" w14:textId="77777777" w:rsidR="004F71A6" w:rsidRDefault="004F71A6" w:rsidP="00821C99">
      <w:pPr>
        <w:autoSpaceDE w:val="0"/>
        <w:autoSpaceDN w:val="0"/>
        <w:adjustRightInd w:val="0"/>
        <w:rPr>
          <w:ins w:id="335" w:author="Jim Slaton" w:date="2014-03-02T21:56:00Z"/>
          <w:rFonts w:ascii="Calibri,Bold" w:eastAsiaTheme="minorHAnsi" w:hAnsi="Calibri,Bold" w:cs="Calibri,Bold"/>
          <w:b/>
          <w:bCs/>
        </w:rPr>
      </w:pPr>
    </w:p>
    <w:p w14:paraId="188124AE" w14:textId="2D68DAB0" w:rsidR="004F71A6" w:rsidRDefault="004F71A6" w:rsidP="004F71A6">
      <w:pPr>
        <w:autoSpaceDE w:val="0"/>
        <w:autoSpaceDN w:val="0"/>
        <w:adjustRightInd w:val="0"/>
        <w:jc w:val="center"/>
        <w:rPr>
          <w:ins w:id="336" w:author="Jim Slaton" w:date="2014-03-02T21:54:00Z"/>
          <w:rFonts w:ascii="Calibri,Bold" w:eastAsiaTheme="minorHAnsi" w:hAnsi="Calibri,Bold" w:cs="Calibri,Bold"/>
          <w:b/>
          <w:bCs/>
        </w:rPr>
      </w:pPr>
      <w:ins w:id="337" w:author="Jim Slaton" w:date="2014-03-02T21:56:00Z">
        <w:r>
          <w:rPr>
            <w:rFonts w:ascii="Calibri,Bold" w:eastAsiaTheme="minorHAnsi" w:hAnsi="Calibri,Bold" w:cs="Calibri,Bold"/>
            <w:b/>
            <w:bCs/>
          </w:rPr>
          <w:t>Max &amp; Avg QPS</w:t>
        </w:r>
      </w:ins>
    </w:p>
    <w:tbl>
      <w:tblPr>
        <w:tblStyle w:val="MediumGrid3-Accent1"/>
        <w:tblW w:w="0" w:type="auto"/>
        <w:tblLook w:val="04A0" w:firstRow="1" w:lastRow="0" w:firstColumn="1" w:lastColumn="0" w:noHBand="0" w:noVBand="1"/>
      </w:tblPr>
      <w:tblGrid>
        <w:gridCol w:w="3192"/>
        <w:gridCol w:w="3192"/>
        <w:gridCol w:w="3192"/>
      </w:tblGrid>
      <w:tr w:rsidR="004F71A6" w14:paraId="13026B0A" w14:textId="77777777" w:rsidTr="00FB59A9">
        <w:trPr>
          <w:cnfStyle w:val="100000000000" w:firstRow="1" w:lastRow="0" w:firstColumn="0" w:lastColumn="0" w:oddVBand="0" w:evenVBand="0" w:oddHBand="0" w:evenHBand="0" w:firstRowFirstColumn="0" w:firstRowLastColumn="0" w:lastRowFirstColumn="0" w:lastRowLastColumn="0"/>
          <w:ins w:id="338"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55B51A5C" w14:textId="77777777" w:rsidR="004F71A6" w:rsidRPr="009C5D45" w:rsidRDefault="004F71A6" w:rsidP="00FB59A9">
            <w:pPr>
              <w:autoSpaceDE w:val="0"/>
              <w:autoSpaceDN w:val="0"/>
              <w:adjustRightInd w:val="0"/>
              <w:jc w:val="center"/>
              <w:rPr>
                <w:ins w:id="339" w:author="Jim Slaton" w:date="2014-03-02T21:54:00Z"/>
                <w:rFonts w:ascii="Calibri,Bold" w:eastAsiaTheme="minorHAnsi" w:hAnsi="Calibri,Bold" w:cs="Calibri,Bold"/>
                <w:sz w:val="20"/>
                <w:szCs w:val="20"/>
                <w:lang w:val="en-GB"/>
              </w:rPr>
            </w:pPr>
            <w:ins w:id="340" w:author="Jim Slaton" w:date="2014-03-02T21:54:00Z">
              <w:r w:rsidRPr="009C5D45">
                <w:rPr>
                  <w:rFonts w:ascii="Calibri,Bold" w:eastAsiaTheme="minorHAnsi" w:hAnsi="Calibri,Bold" w:cs="Calibri,Bold"/>
                  <w:sz w:val="20"/>
                  <w:szCs w:val="20"/>
                  <w:lang w:val="en-GB"/>
                </w:rPr>
                <w:t>Cluster</w:t>
              </w:r>
            </w:ins>
          </w:p>
        </w:tc>
        <w:tc>
          <w:tcPr>
            <w:tcW w:w="3192" w:type="dxa"/>
          </w:tcPr>
          <w:p w14:paraId="1FC10BF9" w14:textId="1ED7661E" w:rsidR="004F71A6" w:rsidRDefault="004F71A6"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41" w:author="Jim Slaton" w:date="2014-03-02T21:54:00Z"/>
                <w:rFonts w:asciiTheme="minorHAnsi" w:eastAsia="Times New Roman" w:hAnsiTheme="minorHAnsi" w:cs="Calibri"/>
                <w:color w:val="000000"/>
                <w:sz w:val="20"/>
                <w:szCs w:val="20"/>
              </w:rPr>
            </w:pPr>
            <w:ins w:id="342" w:author="Jim Slaton" w:date="2014-03-02T21:54:00Z">
              <w:r>
                <w:rPr>
                  <w:rFonts w:ascii="Calibri,Bold" w:eastAsiaTheme="minorHAnsi" w:hAnsi="Calibri,Bold" w:cs="Calibri,Bold"/>
                  <w:sz w:val="20"/>
                  <w:szCs w:val="20"/>
                </w:rPr>
                <w:t>MAX QPS</w:t>
              </w:r>
            </w:ins>
          </w:p>
        </w:tc>
        <w:tc>
          <w:tcPr>
            <w:tcW w:w="3192" w:type="dxa"/>
          </w:tcPr>
          <w:p w14:paraId="4BF50D0C" w14:textId="567E05AC" w:rsidR="004F71A6" w:rsidRDefault="004F71A6"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43" w:author="Jim Slaton" w:date="2014-03-02T21:54:00Z"/>
                <w:rFonts w:asciiTheme="minorHAnsi" w:eastAsia="Times New Roman" w:hAnsiTheme="minorHAnsi" w:cs="Calibri"/>
                <w:color w:val="000000"/>
                <w:sz w:val="20"/>
                <w:szCs w:val="20"/>
              </w:rPr>
            </w:pPr>
            <w:ins w:id="344" w:author="Jim Slaton" w:date="2014-03-02T21:54:00Z">
              <w:r>
                <w:rPr>
                  <w:rFonts w:ascii="Calibri,Bold" w:eastAsiaTheme="minorHAnsi" w:hAnsi="Calibri,Bold" w:cs="Calibri,Bold"/>
                  <w:sz w:val="20"/>
                  <w:szCs w:val="20"/>
                </w:rPr>
                <w:t>Average QPS</w:t>
              </w:r>
            </w:ins>
          </w:p>
        </w:tc>
      </w:tr>
      <w:tr w:rsidR="004F71A6" w14:paraId="78B678A2" w14:textId="77777777" w:rsidTr="00FB59A9">
        <w:trPr>
          <w:cnfStyle w:val="000000100000" w:firstRow="0" w:lastRow="0" w:firstColumn="0" w:lastColumn="0" w:oddVBand="0" w:evenVBand="0" w:oddHBand="1" w:evenHBand="0" w:firstRowFirstColumn="0" w:firstRowLastColumn="0" w:lastRowFirstColumn="0" w:lastRowLastColumn="0"/>
          <w:ins w:id="345"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5ED124C4" w14:textId="77777777" w:rsidR="004F71A6" w:rsidRDefault="004F71A6" w:rsidP="00FB59A9">
            <w:pPr>
              <w:spacing w:before="100" w:beforeAutospacing="1" w:after="100" w:afterAutospacing="1"/>
              <w:jc w:val="center"/>
              <w:rPr>
                <w:ins w:id="346" w:author="Jim Slaton" w:date="2014-03-02T21:54:00Z"/>
                <w:rFonts w:asciiTheme="minorHAnsi" w:eastAsia="Times New Roman" w:hAnsiTheme="minorHAnsi" w:cs="Calibri"/>
                <w:color w:val="000000"/>
                <w:sz w:val="20"/>
                <w:szCs w:val="20"/>
              </w:rPr>
            </w:pPr>
            <w:ins w:id="347" w:author="Jim Slaton" w:date="2014-03-02T21:54:00Z">
              <w:r>
                <w:rPr>
                  <w:rFonts w:asciiTheme="minorHAnsi" w:eastAsia="Times New Roman" w:hAnsiTheme="minorHAnsi" w:cs="Calibri"/>
                  <w:color w:val="000000"/>
                  <w:sz w:val="20"/>
                  <w:szCs w:val="20"/>
                </w:rPr>
                <w:t>Scopus</w:t>
              </w:r>
            </w:ins>
          </w:p>
        </w:tc>
        <w:tc>
          <w:tcPr>
            <w:tcW w:w="3192" w:type="dxa"/>
          </w:tcPr>
          <w:p w14:paraId="187C4DA5" w14:textId="1B9FAAFD" w:rsidR="004F71A6"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48" w:author="Jim Slaton" w:date="2014-03-02T21:54:00Z"/>
                <w:rFonts w:asciiTheme="minorHAnsi" w:eastAsia="Times New Roman" w:hAnsiTheme="minorHAnsi" w:cs="Calibri"/>
                <w:color w:val="000000"/>
                <w:sz w:val="20"/>
                <w:szCs w:val="20"/>
              </w:rPr>
            </w:pPr>
            <w:ins w:id="349" w:author="Darin  McBeath" w:date="2014-03-13T16:32:00Z">
              <w:r>
                <w:rPr>
                  <w:rFonts w:asciiTheme="minorHAnsi" w:eastAsia="Times New Roman" w:hAnsiTheme="minorHAnsi" w:cs="Calibri"/>
                  <w:color w:val="000000"/>
                  <w:sz w:val="20"/>
                  <w:szCs w:val="20"/>
                </w:rPr>
                <w:t>91</w:t>
              </w:r>
            </w:ins>
            <w:ins w:id="350" w:author="Jim Slaton" w:date="2014-03-02T21:54:00Z">
              <w:del w:id="351" w:author="Darin  McBeath" w:date="2014-03-13T14:54:00Z">
                <w:r w:rsidR="004F71A6" w:rsidDel="00E52B71">
                  <w:rPr>
                    <w:rFonts w:asciiTheme="minorHAnsi" w:eastAsia="Times New Roman" w:hAnsiTheme="minorHAnsi" w:cs="Calibri"/>
                    <w:color w:val="000000"/>
                    <w:sz w:val="20"/>
                    <w:szCs w:val="20"/>
                  </w:rPr>
                  <w:delText>50.415</w:delText>
                </w:r>
              </w:del>
            </w:ins>
          </w:p>
        </w:tc>
        <w:tc>
          <w:tcPr>
            <w:tcW w:w="3192" w:type="dxa"/>
          </w:tcPr>
          <w:p w14:paraId="73BB6FA1" w14:textId="17BD20D9" w:rsidR="004F71A6" w:rsidRDefault="00831AB1"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52" w:author="Jim Slaton" w:date="2014-03-02T21:54:00Z"/>
                <w:rFonts w:asciiTheme="minorHAnsi" w:eastAsia="Times New Roman" w:hAnsiTheme="minorHAnsi" w:cs="Calibri"/>
                <w:color w:val="000000"/>
                <w:sz w:val="20"/>
                <w:szCs w:val="20"/>
              </w:rPr>
            </w:pPr>
            <w:ins w:id="353" w:author="Darin  McBeath" w:date="2014-03-13T15:22:00Z">
              <w:r>
                <w:rPr>
                  <w:rFonts w:asciiTheme="minorHAnsi" w:eastAsia="Times New Roman" w:hAnsiTheme="minorHAnsi" w:cs="Calibri"/>
                  <w:color w:val="000000"/>
                  <w:sz w:val="20"/>
                  <w:szCs w:val="20"/>
                </w:rPr>
                <w:t>6</w:t>
              </w:r>
              <w:r w:rsidR="00EE56BE">
                <w:rPr>
                  <w:rFonts w:asciiTheme="minorHAnsi" w:eastAsia="Times New Roman" w:hAnsiTheme="minorHAnsi" w:cs="Calibri"/>
                  <w:color w:val="000000"/>
                  <w:sz w:val="20"/>
                  <w:szCs w:val="20"/>
                </w:rPr>
                <w:t>5</w:t>
              </w:r>
            </w:ins>
            <w:ins w:id="354" w:author="Jim Slaton" w:date="2014-03-02T21:55:00Z">
              <w:del w:id="355" w:author="Darin  McBeath" w:date="2014-03-13T14:55:00Z">
                <w:r w:rsidR="004F71A6" w:rsidDel="00E52B71">
                  <w:rPr>
                    <w:rFonts w:asciiTheme="minorHAnsi" w:eastAsia="Times New Roman" w:hAnsiTheme="minorHAnsi" w:cs="Calibri"/>
                    <w:color w:val="000000"/>
                    <w:sz w:val="20"/>
                    <w:szCs w:val="20"/>
                  </w:rPr>
                  <w:delText>19.75</w:delText>
                </w:r>
              </w:del>
            </w:ins>
          </w:p>
        </w:tc>
      </w:tr>
      <w:tr w:rsidR="004F71A6" w14:paraId="237F39A7" w14:textId="77777777" w:rsidTr="00FB59A9">
        <w:trPr>
          <w:ins w:id="356"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0B3ED684" w14:textId="77777777" w:rsidR="004F71A6" w:rsidRDefault="004F71A6" w:rsidP="00FB59A9">
            <w:pPr>
              <w:spacing w:before="100" w:beforeAutospacing="1" w:after="100" w:afterAutospacing="1"/>
              <w:jc w:val="center"/>
              <w:rPr>
                <w:ins w:id="357" w:author="Jim Slaton" w:date="2014-03-02T21:54:00Z"/>
                <w:rFonts w:asciiTheme="minorHAnsi" w:eastAsia="Times New Roman" w:hAnsiTheme="minorHAnsi" w:cs="Calibri"/>
                <w:color w:val="000000"/>
                <w:sz w:val="20"/>
                <w:szCs w:val="20"/>
              </w:rPr>
            </w:pPr>
            <w:ins w:id="358" w:author="Jim Slaton" w:date="2014-03-02T21:54:00Z">
              <w:r>
                <w:rPr>
                  <w:rFonts w:asciiTheme="minorHAnsi" w:eastAsia="Times New Roman" w:hAnsiTheme="minorHAnsi" w:cs="Calibri"/>
                  <w:color w:val="000000"/>
                  <w:sz w:val="20"/>
                  <w:szCs w:val="20"/>
                </w:rPr>
                <w:t>Institution</w:t>
              </w:r>
            </w:ins>
          </w:p>
        </w:tc>
        <w:tc>
          <w:tcPr>
            <w:tcW w:w="3192" w:type="dxa"/>
          </w:tcPr>
          <w:p w14:paraId="04B83C94" w14:textId="6FAECCF8" w:rsidR="004F71A6" w:rsidRDefault="00EE56BE"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59" w:author="Jim Slaton" w:date="2014-03-02T21:54:00Z"/>
                <w:rFonts w:asciiTheme="minorHAnsi" w:eastAsia="Times New Roman" w:hAnsiTheme="minorHAnsi" w:cs="Calibri"/>
                <w:color w:val="000000"/>
                <w:sz w:val="20"/>
                <w:szCs w:val="20"/>
              </w:rPr>
            </w:pPr>
            <w:ins w:id="360" w:author="Darin  McBeath" w:date="2014-03-13T16:32:00Z">
              <w:r>
                <w:rPr>
                  <w:rFonts w:asciiTheme="minorHAnsi" w:eastAsia="Times New Roman" w:hAnsiTheme="minorHAnsi" w:cs="Calibri"/>
                  <w:color w:val="000000"/>
                  <w:sz w:val="20"/>
                  <w:szCs w:val="20"/>
                </w:rPr>
                <w:t>8</w:t>
              </w:r>
            </w:ins>
            <w:ins w:id="361" w:author="Jim Slaton" w:date="2014-03-02T21:55:00Z">
              <w:del w:id="362" w:author="Darin  McBeath" w:date="2014-03-13T15:01:00Z">
                <w:r w:rsidR="004F71A6" w:rsidDel="00E52B71">
                  <w:rPr>
                    <w:rFonts w:asciiTheme="minorHAnsi" w:eastAsia="Times New Roman" w:hAnsiTheme="minorHAnsi" w:cs="Calibri"/>
                    <w:color w:val="000000"/>
                    <w:sz w:val="20"/>
                    <w:szCs w:val="20"/>
                  </w:rPr>
                  <w:delText>2.6</w:delText>
                </w:r>
              </w:del>
            </w:ins>
          </w:p>
        </w:tc>
        <w:tc>
          <w:tcPr>
            <w:tcW w:w="3192" w:type="dxa"/>
          </w:tcPr>
          <w:p w14:paraId="2AF8BD34" w14:textId="57BFE02B" w:rsidR="004F71A6" w:rsidRDefault="00EE56BE"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363" w:author="Jim Slaton" w:date="2014-03-02T21:54:00Z"/>
                <w:rFonts w:asciiTheme="minorHAnsi" w:eastAsia="Times New Roman" w:hAnsiTheme="minorHAnsi" w:cs="Calibri"/>
                <w:color w:val="000000"/>
                <w:sz w:val="20"/>
                <w:szCs w:val="20"/>
              </w:rPr>
            </w:pPr>
            <w:ins w:id="364" w:author="Darin  McBeath" w:date="2014-03-13T15:24:00Z">
              <w:r>
                <w:rPr>
                  <w:rFonts w:asciiTheme="minorHAnsi" w:eastAsia="Times New Roman" w:hAnsiTheme="minorHAnsi" w:cs="Calibri"/>
                  <w:color w:val="000000"/>
                  <w:sz w:val="20"/>
                  <w:szCs w:val="20"/>
                </w:rPr>
                <w:t>4</w:t>
              </w:r>
            </w:ins>
            <w:ins w:id="365" w:author="Jim Slaton" w:date="2014-03-02T21:55:00Z">
              <w:del w:id="366" w:author="Darin  McBeath" w:date="2014-03-13T15:01:00Z">
                <w:r w:rsidR="004F71A6" w:rsidDel="00E52B71">
                  <w:rPr>
                    <w:rFonts w:asciiTheme="minorHAnsi" w:eastAsia="Times New Roman" w:hAnsiTheme="minorHAnsi" w:cs="Calibri"/>
                    <w:color w:val="000000"/>
                    <w:sz w:val="20"/>
                    <w:szCs w:val="20"/>
                  </w:rPr>
                  <w:delText>.43</w:delText>
                </w:r>
              </w:del>
            </w:ins>
          </w:p>
        </w:tc>
      </w:tr>
      <w:tr w:rsidR="004F71A6" w14:paraId="00078A7B" w14:textId="77777777" w:rsidTr="00FB59A9">
        <w:trPr>
          <w:cnfStyle w:val="000000100000" w:firstRow="0" w:lastRow="0" w:firstColumn="0" w:lastColumn="0" w:oddVBand="0" w:evenVBand="0" w:oddHBand="1" w:evenHBand="0" w:firstRowFirstColumn="0" w:firstRowLastColumn="0" w:lastRowFirstColumn="0" w:lastRowLastColumn="0"/>
          <w:ins w:id="367" w:author="Jim Slaton" w:date="2014-03-02T21:54:00Z"/>
        </w:trPr>
        <w:tc>
          <w:tcPr>
            <w:cnfStyle w:val="001000000000" w:firstRow="0" w:lastRow="0" w:firstColumn="1" w:lastColumn="0" w:oddVBand="0" w:evenVBand="0" w:oddHBand="0" w:evenHBand="0" w:firstRowFirstColumn="0" w:firstRowLastColumn="0" w:lastRowFirstColumn="0" w:lastRowLastColumn="0"/>
            <w:tcW w:w="3192" w:type="dxa"/>
          </w:tcPr>
          <w:p w14:paraId="62D37343" w14:textId="77777777" w:rsidR="004F71A6" w:rsidRDefault="004F71A6" w:rsidP="00FB59A9">
            <w:pPr>
              <w:spacing w:before="100" w:beforeAutospacing="1" w:after="100" w:afterAutospacing="1"/>
              <w:jc w:val="center"/>
              <w:rPr>
                <w:ins w:id="368" w:author="Jim Slaton" w:date="2014-03-02T21:54:00Z"/>
                <w:rFonts w:asciiTheme="minorHAnsi" w:eastAsia="Times New Roman" w:hAnsiTheme="minorHAnsi" w:cs="Calibri"/>
                <w:color w:val="000000"/>
                <w:sz w:val="20"/>
                <w:szCs w:val="20"/>
              </w:rPr>
            </w:pPr>
            <w:ins w:id="369" w:author="Jim Slaton" w:date="2014-03-02T21:54:00Z">
              <w:r>
                <w:rPr>
                  <w:rFonts w:asciiTheme="minorHAnsi" w:eastAsia="Times New Roman" w:hAnsiTheme="minorHAnsi" w:cs="Calibri"/>
                  <w:color w:val="000000"/>
                  <w:sz w:val="20"/>
                  <w:szCs w:val="20"/>
                </w:rPr>
                <w:t>Author</w:t>
              </w:r>
            </w:ins>
          </w:p>
        </w:tc>
        <w:tc>
          <w:tcPr>
            <w:tcW w:w="3192" w:type="dxa"/>
          </w:tcPr>
          <w:p w14:paraId="64F9C900" w14:textId="5BA1CECF" w:rsidR="004F71A6" w:rsidRDefault="00831AB1"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70" w:author="Jim Slaton" w:date="2014-03-02T21:54:00Z"/>
                <w:rFonts w:asciiTheme="minorHAnsi" w:eastAsia="Times New Roman" w:hAnsiTheme="minorHAnsi" w:cs="Calibri"/>
                <w:color w:val="000000"/>
                <w:sz w:val="20"/>
                <w:szCs w:val="20"/>
              </w:rPr>
            </w:pPr>
            <w:ins w:id="371" w:author="Darin  McBeath" w:date="2014-03-13T15:23:00Z">
              <w:r>
                <w:rPr>
                  <w:rFonts w:asciiTheme="minorHAnsi" w:eastAsia="Times New Roman" w:hAnsiTheme="minorHAnsi" w:cs="Calibri"/>
                  <w:color w:val="000000"/>
                  <w:sz w:val="20"/>
                  <w:szCs w:val="20"/>
                </w:rPr>
                <w:t>1</w:t>
              </w:r>
              <w:r w:rsidR="00EE56BE">
                <w:rPr>
                  <w:rFonts w:asciiTheme="minorHAnsi" w:eastAsia="Times New Roman" w:hAnsiTheme="minorHAnsi" w:cs="Calibri"/>
                  <w:color w:val="000000"/>
                  <w:sz w:val="20"/>
                  <w:szCs w:val="20"/>
                </w:rPr>
                <w:t>5</w:t>
              </w:r>
            </w:ins>
            <w:ins w:id="372" w:author="Jim Slaton" w:date="2014-03-02T21:55:00Z">
              <w:del w:id="373" w:author="Darin  McBeath" w:date="2014-03-13T14:58:00Z">
                <w:r w:rsidR="004F71A6" w:rsidDel="00E52B71">
                  <w:rPr>
                    <w:rFonts w:asciiTheme="minorHAnsi" w:eastAsia="Times New Roman" w:hAnsiTheme="minorHAnsi" w:cs="Calibri"/>
                    <w:color w:val="000000"/>
                    <w:sz w:val="20"/>
                    <w:szCs w:val="20"/>
                  </w:rPr>
                  <w:delText>18.02</w:delText>
                </w:r>
              </w:del>
            </w:ins>
          </w:p>
        </w:tc>
        <w:tc>
          <w:tcPr>
            <w:tcW w:w="3192" w:type="dxa"/>
          </w:tcPr>
          <w:p w14:paraId="5DA0E1E9" w14:textId="1317AF73" w:rsidR="004F71A6" w:rsidRDefault="00831AB1"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374" w:author="Jim Slaton" w:date="2014-03-02T21:54:00Z"/>
                <w:rFonts w:asciiTheme="minorHAnsi" w:eastAsia="Times New Roman" w:hAnsiTheme="minorHAnsi" w:cs="Calibri"/>
                <w:color w:val="000000"/>
                <w:sz w:val="20"/>
                <w:szCs w:val="20"/>
              </w:rPr>
            </w:pPr>
            <w:ins w:id="375" w:author="Darin  McBeath" w:date="2014-03-13T15:23:00Z">
              <w:r>
                <w:rPr>
                  <w:rFonts w:asciiTheme="minorHAnsi" w:eastAsia="Times New Roman" w:hAnsiTheme="minorHAnsi" w:cs="Calibri"/>
                  <w:color w:val="000000"/>
                  <w:sz w:val="20"/>
                  <w:szCs w:val="20"/>
                </w:rPr>
                <w:t>9</w:t>
              </w:r>
            </w:ins>
            <w:ins w:id="376" w:author="Jim Slaton" w:date="2014-03-02T21:55:00Z">
              <w:del w:id="377" w:author="Darin  McBeath" w:date="2014-03-13T14:58:00Z">
                <w:r w:rsidR="004F71A6" w:rsidDel="00E52B71">
                  <w:rPr>
                    <w:rFonts w:asciiTheme="minorHAnsi" w:eastAsia="Times New Roman" w:hAnsiTheme="minorHAnsi" w:cs="Calibri"/>
                    <w:color w:val="000000"/>
                    <w:sz w:val="20"/>
                    <w:szCs w:val="20"/>
                  </w:rPr>
                  <w:delText>3.7</w:delText>
                </w:r>
              </w:del>
            </w:ins>
          </w:p>
        </w:tc>
      </w:tr>
    </w:tbl>
    <w:p w14:paraId="43951100" w14:textId="77777777" w:rsidR="004F71A6" w:rsidRDefault="004F71A6" w:rsidP="00821C99">
      <w:pPr>
        <w:autoSpaceDE w:val="0"/>
        <w:autoSpaceDN w:val="0"/>
        <w:adjustRightInd w:val="0"/>
        <w:rPr>
          <w:ins w:id="378" w:author="Jim Slaton" w:date="2014-03-02T21:58:00Z"/>
          <w:rFonts w:ascii="Calibri,Bold" w:eastAsiaTheme="minorHAnsi" w:hAnsi="Calibri,Bold" w:cs="Calibri,Bold"/>
          <w:b/>
          <w:bCs/>
        </w:rPr>
      </w:pPr>
    </w:p>
    <w:p w14:paraId="132FA65A" w14:textId="77777777" w:rsidR="004F71A6" w:rsidRDefault="004F71A6" w:rsidP="00821C99">
      <w:pPr>
        <w:autoSpaceDE w:val="0"/>
        <w:autoSpaceDN w:val="0"/>
        <w:adjustRightInd w:val="0"/>
        <w:rPr>
          <w:ins w:id="379" w:author="Jim Slaton" w:date="2014-03-02T21:54:00Z"/>
          <w:rFonts w:ascii="Calibri,Bold" w:eastAsiaTheme="minorHAnsi" w:hAnsi="Calibri,Bold" w:cs="Calibri,Bold"/>
          <w:b/>
          <w:bCs/>
        </w:rPr>
      </w:pPr>
    </w:p>
    <w:p w14:paraId="610EE337" w14:textId="6DA89B6C" w:rsidR="004F71A6" w:rsidRDefault="004F71A6" w:rsidP="004F71A6">
      <w:pPr>
        <w:autoSpaceDE w:val="0"/>
        <w:autoSpaceDN w:val="0"/>
        <w:adjustRightInd w:val="0"/>
        <w:jc w:val="center"/>
        <w:rPr>
          <w:ins w:id="380" w:author="Jim Slaton" w:date="2014-03-02T21:58:00Z"/>
          <w:rFonts w:ascii="Calibri,Bold" w:eastAsiaTheme="minorHAnsi" w:hAnsi="Calibri,Bold" w:cs="Calibri,Bold"/>
          <w:b/>
          <w:bCs/>
        </w:rPr>
      </w:pPr>
      <w:ins w:id="381" w:author="Jim Slaton" w:date="2014-03-02T21:58:00Z">
        <w:r>
          <w:rPr>
            <w:rFonts w:ascii="Calibri,Bold" w:eastAsiaTheme="minorHAnsi" w:hAnsi="Calibri,Bold" w:cs="Calibri,Bold"/>
            <w:b/>
            <w:bCs/>
          </w:rPr>
          <w:t>Performance By Cluster (Milliseconds)</w:t>
        </w:r>
      </w:ins>
    </w:p>
    <w:tbl>
      <w:tblPr>
        <w:tblStyle w:val="MediumGrid3-Accent1"/>
        <w:tblW w:w="0" w:type="auto"/>
        <w:tblLook w:val="04A0" w:firstRow="1" w:lastRow="0" w:firstColumn="1" w:lastColumn="0" w:noHBand="0" w:noVBand="1"/>
      </w:tblPr>
      <w:tblGrid>
        <w:gridCol w:w="2125"/>
        <w:gridCol w:w="2038"/>
        <w:gridCol w:w="2043"/>
        <w:gridCol w:w="1685"/>
        <w:gridCol w:w="1685"/>
      </w:tblGrid>
      <w:tr w:rsidR="00821C99" w14:paraId="435D649F" w14:textId="7EFF4AF5" w:rsidTr="00D73ABF">
        <w:trPr>
          <w:cnfStyle w:val="100000000000" w:firstRow="1" w:lastRow="0" w:firstColumn="0" w:lastColumn="0" w:oddVBand="0" w:evenVBand="0" w:oddHBand="0" w:evenHBand="0" w:firstRowFirstColumn="0" w:firstRowLastColumn="0" w:lastRowFirstColumn="0" w:lastRowLastColumn="0"/>
          <w:ins w:id="382"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037FD70F" w14:textId="77777777" w:rsidR="00821C99" w:rsidRPr="009C5D45" w:rsidRDefault="00821C99" w:rsidP="00FB59A9">
            <w:pPr>
              <w:autoSpaceDE w:val="0"/>
              <w:autoSpaceDN w:val="0"/>
              <w:adjustRightInd w:val="0"/>
              <w:jc w:val="center"/>
              <w:rPr>
                <w:ins w:id="383" w:author="Jim Slaton" w:date="2014-03-02T21:43:00Z"/>
                <w:rFonts w:ascii="Calibri,Bold" w:eastAsiaTheme="minorHAnsi" w:hAnsi="Calibri,Bold" w:cs="Calibri,Bold"/>
                <w:sz w:val="20"/>
                <w:szCs w:val="20"/>
                <w:lang w:val="en-GB"/>
              </w:rPr>
            </w:pPr>
            <w:ins w:id="384" w:author="Jim Slaton" w:date="2014-03-02T21:43:00Z">
              <w:r w:rsidRPr="009C5D45">
                <w:rPr>
                  <w:rFonts w:ascii="Calibri,Bold" w:eastAsiaTheme="minorHAnsi" w:hAnsi="Calibri,Bold" w:cs="Calibri,Bold"/>
                  <w:sz w:val="20"/>
                  <w:szCs w:val="20"/>
                  <w:lang w:val="en-GB"/>
                </w:rPr>
                <w:t>Cluster</w:t>
              </w:r>
            </w:ins>
          </w:p>
        </w:tc>
        <w:tc>
          <w:tcPr>
            <w:tcW w:w="2038" w:type="dxa"/>
          </w:tcPr>
          <w:p w14:paraId="5A6A1BDC" w14:textId="66D58018" w:rsidR="00821C99"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5" w:author="Jim Slaton" w:date="2014-03-02T21:43:00Z"/>
                <w:rFonts w:asciiTheme="minorHAnsi" w:eastAsia="Times New Roman" w:hAnsiTheme="minorHAnsi" w:cs="Calibri"/>
                <w:color w:val="000000"/>
                <w:sz w:val="20"/>
                <w:szCs w:val="20"/>
              </w:rPr>
            </w:pPr>
            <w:ins w:id="386" w:author="Jim Slaton" w:date="2014-03-02T21:44:00Z">
              <w:r>
                <w:rPr>
                  <w:rFonts w:ascii="Calibri,Bold" w:eastAsiaTheme="minorHAnsi" w:hAnsi="Calibri,Bold" w:cs="Calibri,Bold"/>
                  <w:sz w:val="20"/>
                  <w:szCs w:val="20"/>
                </w:rPr>
                <w:t>Mean</w:t>
              </w:r>
            </w:ins>
          </w:p>
        </w:tc>
        <w:tc>
          <w:tcPr>
            <w:tcW w:w="2043" w:type="dxa"/>
          </w:tcPr>
          <w:p w14:paraId="33BBB6B7" w14:textId="43536E22" w:rsidR="00821C99"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7" w:author="Jim Slaton" w:date="2014-03-02T21:43:00Z"/>
                <w:rFonts w:asciiTheme="minorHAnsi" w:eastAsia="Times New Roman" w:hAnsiTheme="minorHAnsi" w:cs="Calibri"/>
                <w:color w:val="000000"/>
                <w:sz w:val="20"/>
                <w:szCs w:val="20"/>
              </w:rPr>
            </w:pPr>
            <w:ins w:id="388" w:author="Jim Slaton" w:date="2014-03-02T21:44:00Z">
              <w:r>
                <w:rPr>
                  <w:rFonts w:ascii="Calibri,Bold" w:eastAsiaTheme="minorHAnsi" w:hAnsi="Calibri,Bold" w:cs="Calibri,Bold"/>
                  <w:sz w:val="20"/>
                  <w:szCs w:val="20"/>
                </w:rPr>
                <w:t>Median</w:t>
              </w:r>
            </w:ins>
          </w:p>
        </w:tc>
        <w:tc>
          <w:tcPr>
            <w:tcW w:w="1685" w:type="dxa"/>
          </w:tcPr>
          <w:p w14:paraId="42E48B06" w14:textId="72B4D7DA" w:rsidR="00821C99" w:rsidRPr="009C5D45"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89" w:author="Jim Slaton" w:date="2014-03-02T21:44:00Z"/>
                <w:rFonts w:ascii="Calibri,Bold" w:eastAsiaTheme="minorHAnsi" w:hAnsi="Calibri,Bold" w:cs="Calibri,Bold"/>
                <w:sz w:val="20"/>
                <w:szCs w:val="20"/>
              </w:rPr>
            </w:pPr>
            <w:ins w:id="390" w:author="Jim Slaton" w:date="2014-03-02T21:44:00Z">
              <w:r>
                <w:rPr>
                  <w:rFonts w:ascii="Calibri,Bold" w:eastAsiaTheme="minorHAnsi" w:hAnsi="Calibri,Bold" w:cs="Calibri,Bold"/>
                  <w:sz w:val="20"/>
                  <w:szCs w:val="20"/>
                </w:rPr>
                <w:t>P95th</w:t>
              </w:r>
            </w:ins>
          </w:p>
        </w:tc>
        <w:tc>
          <w:tcPr>
            <w:tcW w:w="1685" w:type="dxa"/>
          </w:tcPr>
          <w:p w14:paraId="22EBA665" w14:textId="1EC9CDAB" w:rsidR="00821C99" w:rsidRPr="009C5D45" w:rsidRDefault="00821C99" w:rsidP="00FB59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ins w:id="391" w:author="Jim Slaton" w:date="2014-03-02T21:44:00Z"/>
                <w:rFonts w:ascii="Calibri,Bold" w:eastAsiaTheme="minorHAnsi" w:hAnsi="Calibri,Bold" w:cs="Calibri,Bold"/>
                <w:sz w:val="20"/>
                <w:szCs w:val="20"/>
              </w:rPr>
            </w:pPr>
            <w:ins w:id="392" w:author="Jim Slaton" w:date="2014-03-02T21:44:00Z">
              <w:r>
                <w:rPr>
                  <w:rFonts w:ascii="Calibri,Bold" w:eastAsiaTheme="minorHAnsi" w:hAnsi="Calibri,Bold" w:cs="Calibri,Bold"/>
                  <w:sz w:val="20"/>
                  <w:szCs w:val="20"/>
                </w:rPr>
                <w:t>Max</w:t>
              </w:r>
            </w:ins>
          </w:p>
        </w:tc>
      </w:tr>
      <w:tr w:rsidR="00821C99" w14:paraId="30B670FE" w14:textId="455B413D" w:rsidTr="00D73ABF">
        <w:trPr>
          <w:cnfStyle w:val="000000100000" w:firstRow="0" w:lastRow="0" w:firstColumn="0" w:lastColumn="0" w:oddVBand="0" w:evenVBand="0" w:oddHBand="1" w:evenHBand="0" w:firstRowFirstColumn="0" w:firstRowLastColumn="0" w:lastRowFirstColumn="0" w:lastRowLastColumn="0"/>
          <w:ins w:id="393"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70E9EEF1" w14:textId="64DCEB8C" w:rsidR="00821C99" w:rsidRPr="00D73ABF" w:rsidRDefault="00821C99" w:rsidP="00D73ABF">
            <w:pPr>
              <w:spacing w:before="100" w:beforeAutospacing="1" w:after="100" w:afterAutospacing="1"/>
              <w:jc w:val="center"/>
              <w:rPr>
                <w:ins w:id="394" w:author="Jim Slaton" w:date="2014-03-02T21:43:00Z"/>
                <w:rFonts w:asciiTheme="minorHAnsi" w:eastAsia="Times New Roman" w:hAnsiTheme="minorHAnsi" w:cs="Calibri"/>
                <w:color w:val="000000"/>
                <w:sz w:val="18"/>
                <w:szCs w:val="20"/>
              </w:rPr>
            </w:pPr>
            <w:ins w:id="395" w:author="Jim Slaton" w:date="2014-03-02T21:43:00Z">
              <w:r w:rsidRPr="00D73ABF">
                <w:rPr>
                  <w:rFonts w:asciiTheme="minorHAnsi" w:eastAsia="Times New Roman" w:hAnsiTheme="minorHAnsi" w:cs="Calibri"/>
                  <w:color w:val="000000"/>
                  <w:sz w:val="18"/>
                  <w:szCs w:val="20"/>
                </w:rPr>
                <w:t>Scopus</w:t>
              </w:r>
            </w:ins>
            <w:ins w:id="396" w:author="Jim Slaton" w:date="2014-03-02T21:44:00Z">
              <w:del w:id="397" w:author="Darin  McBeath" w:date="2014-03-14T08:54:00Z">
                <w:r w:rsidRPr="00D73ABF" w:rsidDel="00D73ABF">
                  <w:rPr>
                    <w:rFonts w:asciiTheme="minorHAnsi" w:eastAsia="Times New Roman" w:hAnsiTheme="minorHAnsi" w:cs="Calibri"/>
                    <w:color w:val="000000"/>
                    <w:sz w:val="18"/>
                    <w:szCs w:val="20"/>
                  </w:rPr>
                  <w:delText xml:space="preserve"> Implicit</w:delText>
                </w:r>
              </w:del>
            </w:ins>
            <w:ins w:id="398" w:author="Darin  McBeath" w:date="2014-03-14T08:54:00Z">
              <w:r w:rsidR="00D73ABF" w:rsidRPr="00D73ABF">
                <w:rPr>
                  <w:rFonts w:asciiTheme="minorHAnsi" w:eastAsia="Times New Roman" w:hAnsiTheme="minorHAnsi" w:cs="Calibri"/>
                  <w:color w:val="000000"/>
                  <w:sz w:val="18"/>
                  <w:szCs w:val="20"/>
                </w:rPr>
                <w:t xml:space="preserve"> Navig</w:t>
              </w:r>
            </w:ins>
            <w:ins w:id="399" w:author="Darin  McBeath" w:date="2014-03-14T08:55:00Z">
              <w:r w:rsidR="00D73ABF" w:rsidRPr="00D73ABF">
                <w:rPr>
                  <w:rFonts w:asciiTheme="minorHAnsi" w:eastAsia="Times New Roman" w:hAnsiTheme="minorHAnsi" w:cs="Calibri"/>
                  <w:color w:val="000000"/>
                  <w:sz w:val="18"/>
                  <w:szCs w:val="20"/>
                </w:rPr>
                <w:t>a</w:t>
              </w:r>
            </w:ins>
            <w:ins w:id="400" w:author="Darin  McBeath" w:date="2014-03-14T08:54:00Z">
              <w:r w:rsidR="00D73ABF" w:rsidRPr="00D73ABF">
                <w:rPr>
                  <w:rFonts w:asciiTheme="minorHAnsi" w:eastAsia="Times New Roman" w:hAnsiTheme="minorHAnsi" w:cs="Calibri"/>
                  <w:color w:val="000000"/>
                  <w:sz w:val="18"/>
                  <w:szCs w:val="20"/>
                </w:rPr>
                <w:t>tors</w:t>
              </w:r>
            </w:ins>
          </w:p>
        </w:tc>
        <w:tc>
          <w:tcPr>
            <w:tcW w:w="2038" w:type="dxa"/>
          </w:tcPr>
          <w:p w14:paraId="598082D1" w14:textId="576F7B42"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01" w:author="Jim Slaton" w:date="2014-03-02T21:43:00Z"/>
                <w:rFonts w:asciiTheme="minorHAnsi" w:eastAsia="Times New Roman" w:hAnsiTheme="minorHAnsi" w:cs="Calibri"/>
                <w:color w:val="000000"/>
                <w:sz w:val="20"/>
                <w:szCs w:val="20"/>
              </w:rPr>
            </w:pPr>
            <w:ins w:id="402" w:author="Darin  McBeath" w:date="2014-03-14T11:42:00Z">
              <w:r>
                <w:rPr>
                  <w:rFonts w:asciiTheme="minorHAnsi" w:eastAsia="Times New Roman" w:hAnsiTheme="minorHAnsi" w:cs="Calibri"/>
                  <w:color w:val="000000"/>
                  <w:sz w:val="20"/>
                  <w:szCs w:val="20"/>
                </w:rPr>
                <w:t>452</w:t>
              </w:r>
            </w:ins>
            <w:ins w:id="403" w:author="Jim Slaton" w:date="2014-03-02T21:44:00Z">
              <w:del w:id="404" w:author="Darin  McBeath" w:date="2014-03-13T15:01:00Z">
                <w:r w:rsidR="00821C99" w:rsidDel="00E52B71">
                  <w:rPr>
                    <w:rFonts w:asciiTheme="minorHAnsi" w:eastAsia="Times New Roman" w:hAnsiTheme="minorHAnsi" w:cs="Calibri"/>
                    <w:color w:val="000000"/>
                    <w:sz w:val="20"/>
                    <w:szCs w:val="20"/>
                  </w:rPr>
                  <w:delText>476.8</w:delText>
                </w:r>
              </w:del>
            </w:ins>
          </w:p>
        </w:tc>
        <w:tc>
          <w:tcPr>
            <w:tcW w:w="2043" w:type="dxa"/>
          </w:tcPr>
          <w:p w14:paraId="32278217" w14:textId="03165294"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05" w:author="Jim Slaton" w:date="2014-03-02T21:43:00Z"/>
                <w:rFonts w:asciiTheme="minorHAnsi" w:eastAsia="Times New Roman" w:hAnsiTheme="minorHAnsi" w:cs="Calibri"/>
                <w:color w:val="000000"/>
                <w:sz w:val="20"/>
                <w:szCs w:val="20"/>
              </w:rPr>
            </w:pPr>
            <w:ins w:id="406" w:author="Darin  McBeath" w:date="2014-03-14T11:43:00Z">
              <w:r>
                <w:rPr>
                  <w:rFonts w:asciiTheme="minorHAnsi" w:eastAsia="Times New Roman" w:hAnsiTheme="minorHAnsi" w:cs="Calibri"/>
                  <w:color w:val="000000"/>
                  <w:sz w:val="20"/>
                  <w:szCs w:val="20"/>
                </w:rPr>
                <w:t>259</w:t>
              </w:r>
            </w:ins>
            <w:ins w:id="407" w:author="Jim Slaton" w:date="2014-03-02T21:44:00Z">
              <w:del w:id="408" w:author="Darin  McBeath" w:date="2014-03-13T15:02:00Z">
                <w:r w:rsidR="00821C99" w:rsidDel="00E52B71">
                  <w:rPr>
                    <w:rFonts w:asciiTheme="minorHAnsi" w:eastAsia="Times New Roman" w:hAnsiTheme="minorHAnsi" w:cs="Calibri"/>
                    <w:color w:val="000000"/>
                    <w:sz w:val="20"/>
                    <w:szCs w:val="20"/>
                  </w:rPr>
                  <w:delText>221</w:delText>
                </w:r>
              </w:del>
            </w:ins>
          </w:p>
        </w:tc>
        <w:tc>
          <w:tcPr>
            <w:tcW w:w="1685" w:type="dxa"/>
          </w:tcPr>
          <w:p w14:paraId="702922A3" w14:textId="6A59EA9B"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09" w:author="Jim Slaton" w:date="2014-03-02T21:44:00Z"/>
                <w:rFonts w:asciiTheme="minorHAnsi" w:eastAsia="Times New Roman" w:hAnsiTheme="minorHAnsi" w:cs="Calibri"/>
                <w:color w:val="000000"/>
                <w:sz w:val="20"/>
                <w:szCs w:val="20"/>
              </w:rPr>
            </w:pPr>
            <w:ins w:id="410" w:author="Darin  McBeath" w:date="2014-03-14T11:45:00Z">
              <w:r>
                <w:rPr>
                  <w:rFonts w:asciiTheme="minorHAnsi" w:eastAsia="Times New Roman" w:hAnsiTheme="minorHAnsi" w:cs="Calibri"/>
                  <w:color w:val="000000"/>
                  <w:sz w:val="20"/>
                  <w:szCs w:val="20"/>
                </w:rPr>
                <w:t>1022</w:t>
              </w:r>
            </w:ins>
            <w:ins w:id="411" w:author="Jim Slaton" w:date="2014-03-02T21:44:00Z">
              <w:del w:id="412" w:author="Darin  McBeath" w:date="2014-03-13T15:02:00Z">
                <w:r w:rsidR="00821C99" w:rsidDel="00E52B71">
                  <w:rPr>
                    <w:rFonts w:asciiTheme="minorHAnsi" w:eastAsia="Times New Roman" w:hAnsiTheme="minorHAnsi" w:cs="Calibri"/>
                    <w:color w:val="000000"/>
                    <w:sz w:val="20"/>
                    <w:szCs w:val="20"/>
                  </w:rPr>
                  <w:delText>834</w:delText>
                </w:r>
              </w:del>
            </w:ins>
          </w:p>
        </w:tc>
        <w:tc>
          <w:tcPr>
            <w:tcW w:w="1685" w:type="dxa"/>
          </w:tcPr>
          <w:p w14:paraId="58E2A51D" w14:textId="057F68E2"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13" w:author="Jim Slaton" w:date="2014-03-02T21:44:00Z"/>
                <w:rFonts w:asciiTheme="minorHAnsi" w:eastAsia="Times New Roman" w:hAnsiTheme="minorHAnsi" w:cs="Calibri"/>
                <w:color w:val="000000"/>
                <w:sz w:val="20"/>
                <w:szCs w:val="20"/>
              </w:rPr>
            </w:pPr>
            <w:ins w:id="414" w:author="Darin  McBeath" w:date="2014-03-14T11:46:00Z">
              <w:r>
                <w:rPr>
                  <w:rFonts w:asciiTheme="minorHAnsi" w:eastAsia="Times New Roman" w:hAnsiTheme="minorHAnsi" w:cs="Calibri"/>
                  <w:color w:val="000000"/>
                  <w:sz w:val="20"/>
                  <w:szCs w:val="20"/>
                </w:rPr>
                <w:t>65058</w:t>
              </w:r>
            </w:ins>
            <w:ins w:id="415" w:author="Jim Slaton" w:date="2014-03-02T21:44:00Z">
              <w:del w:id="416" w:author="Darin  McBeath" w:date="2014-03-13T15:02:00Z">
                <w:r w:rsidR="00821C99" w:rsidDel="00E52B71">
                  <w:rPr>
                    <w:rFonts w:asciiTheme="minorHAnsi" w:eastAsia="Times New Roman" w:hAnsiTheme="minorHAnsi" w:cs="Calibri"/>
                    <w:color w:val="000000"/>
                    <w:sz w:val="20"/>
                    <w:szCs w:val="20"/>
                  </w:rPr>
                  <w:delText>430522</w:delText>
                </w:r>
              </w:del>
            </w:ins>
          </w:p>
        </w:tc>
      </w:tr>
      <w:tr w:rsidR="00821C99" w14:paraId="10C7E618" w14:textId="09E52F37" w:rsidTr="00D73ABF">
        <w:trPr>
          <w:ins w:id="417"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6219826F" w14:textId="11EC766E" w:rsidR="00821C99" w:rsidRPr="00D73ABF" w:rsidRDefault="00821C99" w:rsidP="00FB59A9">
            <w:pPr>
              <w:spacing w:before="100" w:beforeAutospacing="1" w:after="100" w:afterAutospacing="1"/>
              <w:jc w:val="center"/>
              <w:rPr>
                <w:ins w:id="418" w:author="Jim Slaton" w:date="2014-03-02T21:43:00Z"/>
                <w:rFonts w:asciiTheme="minorHAnsi" w:eastAsia="Times New Roman" w:hAnsiTheme="minorHAnsi" w:cs="Calibri"/>
                <w:color w:val="000000"/>
                <w:sz w:val="18"/>
                <w:szCs w:val="20"/>
              </w:rPr>
            </w:pPr>
            <w:ins w:id="419" w:author="Jim Slaton" w:date="2014-03-02T21:45:00Z">
              <w:r w:rsidRPr="00D73ABF">
                <w:rPr>
                  <w:rFonts w:asciiTheme="minorHAnsi" w:eastAsia="Times New Roman" w:hAnsiTheme="minorHAnsi" w:cs="Calibri"/>
                  <w:color w:val="000000"/>
                  <w:sz w:val="18"/>
                  <w:szCs w:val="20"/>
                </w:rPr>
                <w:t xml:space="preserve">Scopus </w:t>
              </w:r>
            </w:ins>
            <w:ins w:id="420" w:author="Darin  McBeath" w:date="2014-03-14T08:54:00Z">
              <w:r w:rsidR="00D73ABF" w:rsidRPr="00D73ABF">
                <w:rPr>
                  <w:rFonts w:asciiTheme="minorHAnsi" w:eastAsia="Times New Roman" w:hAnsiTheme="minorHAnsi" w:cs="Calibri"/>
                  <w:color w:val="000000"/>
                  <w:sz w:val="18"/>
                  <w:szCs w:val="20"/>
                </w:rPr>
                <w:t>No Navigators</w:t>
              </w:r>
            </w:ins>
            <w:ins w:id="421" w:author="Jim Slaton" w:date="2014-03-02T21:45:00Z">
              <w:del w:id="422" w:author="Darin  McBeath" w:date="2014-03-14T08:54:00Z">
                <w:r w:rsidRPr="00D73ABF" w:rsidDel="00D73ABF">
                  <w:rPr>
                    <w:rFonts w:asciiTheme="minorHAnsi" w:eastAsia="Times New Roman" w:hAnsiTheme="minorHAnsi" w:cs="Calibri"/>
                    <w:color w:val="000000"/>
                    <w:sz w:val="18"/>
                    <w:szCs w:val="20"/>
                  </w:rPr>
                  <w:delText>Explicit</w:delText>
                </w:r>
              </w:del>
            </w:ins>
          </w:p>
        </w:tc>
        <w:tc>
          <w:tcPr>
            <w:tcW w:w="2038" w:type="dxa"/>
          </w:tcPr>
          <w:p w14:paraId="07ADC514" w14:textId="1CEB1DB8" w:rsidR="00821C99" w:rsidRDefault="0007048B"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23" w:author="Jim Slaton" w:date="2014-03-02T21:43:00Z"/>
                <w:rFonts w:asciiTheme="minorHAnsi" w:eastAsia="Times New Roman" w:hAnsiTheme="minorHAnsi" w:cs="Calibri"/>
                <w:color w:val="000000"/>
                <w:sz w:val="20"/>
                <w:szCs w:val="20"/>
              </w:rPr>
            </w:pPr>
            <w:ins w:id="424" w:author="Darin  McBeath" w:date="2014-03-14T15:12:00Z">
              <w:r>
                <w:rPr>
                  <w:rFonts w:asciiTheme="minorHAnsi" w:eastAsia="Times New Roman" w:hAnsiTheme="minorHAnsi" w:cs="Calibri"/>
                  <w:color w:val="000000"/>
                  <w:sz w:val="20"/>
                  <w:szCs w:val="20"/>
                </w:rPr>
                <w:t>397</w:t>
              </w:r>
            </w:ins>
            <w:ins w:id="425" w:author="Jim Slaton" w:date="2014-03-02T21:45:00Z">
              <w:del w:id="426" w:author="Darin  McBeath" w:date="2014-03-13T15:01:00Z">
                <w:r w:rsidR="00821C99" w:rsidDel="00E52B71">
                  <w:rPr>
                    <w:rFonts w:asciiTheme="minorHAnsi" w:eastAsia="Times New Roman" w:hAnsiTheme="minorHAnsi" w:cs="Calibri"/>
                    <w:color w:val="000000"/>
                    <w:sz w:val="20"/>
                    <w:szCs w:val="20"/>
                  </w:rPr>
                  <w:delText>258.43</w:delText>
                </w:r>
              </w:del>
            </w:ins>
          </w:p>
        </w:tc>
        <w:tc>
          <w:tcPr>
            <w:tcW w:w="2043" w:type="dxa"/>
          </w:tcPr>
          <w:p w14:paraId="306E4132" w14:textId="5E9D1469" w:rsidR="00821C99" w:rsidRDefault="0007048B"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27" w:author="Jim Slaton" w:date="2014-03-02T21:43:00Z"/>
                <w:rFonts w:asciiTheme="minorHAnsi" w:eastAsia="Times New Roman" w:hAnsiTheme="minorHAnsi" w:cs="Calibri"/>
                <w:color w:val="000000"/>
                <w:sz w:val="20"/>
                <w:szCs w:val="20"/>
              </w:rPr>
            </w:pPr>
            <w:ins w:id="428" w:author="Darin  McBeath" w:date="2014-03-14T15:12:00Z">
              <w:r>
                <w:rPr>
                  <w:rFonts w:asciiTheme="minorHAnsi" w:eastAsia="Times New Roman" w:hAnsiTheme="minorHAnsi" w:cs="Calibri"/>
                  <w:color w:val="000000"/>
                  <w:sz w:val="20"/>
                  <w:szCs w:val="20"/>
                </w:rPr>
                <w:t>171</w:t>
              </w:r>
            </w:ins>
            <w:ins w:id="429" w:author="Jim Slaton" w:date="2014-03-02T21:45:00Z">
              <w:del w:id="430" w:author="Darin  McBeath" w:date="2014-03-13T15:02:00Z">
                <w:r w:rsidR="00821C99" w:rsidDel="00E52B71">
                  <w:rPr>
                    <w:rFonts w:asciiTheme="minorHAnsi" w:eastAsia="Times New Roman" w:hAnsiTheme="minorHAnsi" w:cs="Calibri"/>
                    <w:color w:val="000000"/>
                    <w:sz w:val="20"/>
                    <w:szCs w:val="20"/>
                  </w:rPr>
                  <w:delText>108</w:delText>
                </w:r>
              </w:del>
            </w:ins>
          </w:p>
        </w:tc>
        <w:tc>
          <w:tcPr>
            <w:tcW w:w="1685" w:type="dxa"/>
          </w:tcPr>
          <w:p w14:paraId="533A9AC1" w14:textId="5F6405E0" w:rsidR="00821C99" w:rsidRDefault="0007048B"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31" w:author="Jim Slaton" w:date="2014-03-02T21:44:00Z"/>
                <w:rFonts w:asciiTheme="minorHAnsi" w:eastAsia="Times New Roman" w:hAnsiTheme="minorHAnsi" w:cs="Calibri"/>
                <w:color w:val="000000"/>
                <w:sz w:val="20"/>
                <w:szCs w:val="20"/>
              </w:rPr>
            </w:pPr>
            <w:ins w:id="432" w:author="Darin  McBeath" w:date="2014-03-14T15:12:00Z">
              <w:r>
                <w:rPr>
                  <w:rFonts w:asciiTheme="minorHAnsi" w:eastAsia="Times New Roman" w:hAnsiTheme="minorHAnsi" w:cs="Calibri"/>
                  <w:color w:val="000000"/>
                  <w:sz w:val="20"/>
                  <w:szCs w:val="20"/>
                </w:rPr>
                <w:t>633</w:t>
              </w:r>
            </w:ins>
            <w:ins w:id="433" w:author="Jim Slaton" w:date="2014-03-02T21:45:00Z">
              <w:del w:id="434" w:author="Darin  McBeath" w:date="2014-03-13T15:02:00Z">
                <w:r w:rsidR="00821C99" w:rsidDel="00E52B71">
                  <w:rPr>
                    <w:rFonts w:asciiTheme="minorHAnsi" w:eastAsia="Times New Roman" w:hAnsiTheme="minorHAnsi" w:cs="Calibri"/>
                    <w:color w:val="000000"/>
                    <w:sz w:val="20"/>
                    <w:szCs w:val="20"/>
                  </w:rPr>
                  <w:delText>447</w:delText>
                </w:r>
              </w:del>
            </w:ins>
          </w:p>
        </w:tc>
        <w:tc>
          <w:tcPr>
            <w:tcW w:w="1685" w:type="dxa"/>
          </w:tcPr>
          <w:p w14:paraId="3851171D" w14:textId="03E748F2"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35" w:author="Jim Slaton" w:date="2014-03-02T21:44:00Z"/>
                <w:rFonts w:asciiTheme="minorHAnsi" w:eastAsia="Times New Roman" w:hAnsiTheme="minorHAnsi" w:cs="Calibri"/>
                <w:color w:val="000000"/>
                <w:sz w:val="20"/>
                <w:szCs w:val="20"/>
              </w:rPr>
            </w:pPr>
            <w:ins w:id="436" w:author="Darin  McBeath" w:date="2014-03-14T11:46:00Z">
              <w:r>
                <w:rPr>
                  <w:rFonts w:asciiTheme="minorHAnsi" w:eastAsia="Times New Roman" w:hAnsiTheme="minorHAnsi" w:cs="Calibri"/>
                  <w:color w:val="000000"/>
                  <w:sz w:val="20"/>
                  <w:szCs w:val="20"/>
                </w:rPr>
                <w:t>179189</w:t>
              </w:r>
            </w:ins>
            <w:ins w:id="437" w:author="Jim Slaton" w:date="2014-03-02T21:45:00Z">
              <w:del w:id="438" w:author="Darin  McBeath" w:date="2014-03-13T15:02:00Z">
                <w:r w:rsidR="00821C99" w:rsidDel="00E52B71">
                  <w:rPr>
                    <w:rFonts w:asciiTheme="minorHAnsi" w:eastAsia="Times New Roman" w:hAnsiTheme="minorHAnsi" w:cs="Calibri"/>
                    <w:color w:val="000000"/>
                    <w:sz w:val="20"/>
                    <w:szCs w:val="20"/>
                  </w:rPr>
                  <w:delText>190735</w:delText>
                </w:r>
              </w:del>
            </w:ins>
          </w:p>
        </w:tc>
      </w:tr>
      <w:tr w:rsidR="00821C99" w14:paraId="58BF5115" w14:textId="19F08DFA" w:rsidTr="00D73ABF">
        <w:trPr>
          <w:cnfStyle w:val="000000100000" w:firstRow="0" w:lastRow="0" w:firstColumn="0" w:lastColumn="0" w:oddVBand="0" w:evenVBand="0" w:oddHBand="1" w:evenHBand="0" w:firstRowFirstColumn="0" w:firstRowLastColumn="0" w:lastRowFirstColumn="0" w:lastRowLastColumn="0"/>
          <w:ins w:id="439" w:author="Jim Slaton" w:date="2014-03-02T21:43:00Z"/>
        </w:trPr>
        <w:tc>
          <w:tcPr>
            <w:cnfStyle w:val="001000000000" w:firstRow="0" w:lastRow="0" w:firstColumn="1" w:lastColumn="0" w:oddVBand="0" w:evenVBand="0" w:oddHBand="0" w:evenHBand="0" w:firstRowFirstColumn="0" w:firstRowLastColumn="0" w:lastRowFirstColumn="0" w:lastRowLastColumn="0"/>
            <w:tcW w:w="2125" w:type="dxa"/>
          </w:tcPr>
          <w:p w14:paraId="5FD2F2C5" w14:textId="79E86E50" w:rsidR="00821C99" w:rsidRPr="00D73ABF" w:rsidRDefault="00821C99" w:rsidP="00D73ABF">
            <w:pPr>
              <w:spacing w:before="100" w:beforeAutospacing="1" w:after="100" w:afterAutospacing="1"/>
              <w:jc w:val="center"/>
              <w:rPr>
                <w:ins w:id="440" w:author="Jim Slaton" w:date="2014-03-02T21:43:00Z"/>
                <w:rFonts w:asciiTheme="minorHAnsi" w:eastAsia="Times New Roman" w:hAnsiTheme="minorHAnsi" w:cs="Calibri"/>
                <w:color w:val="000000"/>
                <w:sz w:val="18"/>
                <w:szCs w:val="20"/>
              </w:rPr>
            </w:pPr>
            <w:ins w:id="441" w:author="Jim Slaton" w:date="2014-03-02T21:45:00Z">
              <w:r w:rsidRPr="00D73ABF">
                <w:rPr>
                  <w:rFonts w:asciiTheme="minorHAnsi" w:eastAsia="Times New Roman" w:hAnsiTheme="minorHAnsi" w:cs="Calibri"/>
                  <w:color w:val="000000"/>
                  <w:sz w:val="18"/>
                  <w:szCs w:val="20"/>
                </w:rPr>
                <w:t xml:space="preserve">Author </w:t>
              </w:r>
              <w:del w:id="442" w:author="Darin  McBeath" w:date="2014-03-14T08:54:00Z">
                <w:r w:rsidRPr="00D73ABF" w:rsidDel="00D73ABF">
                  <w:rPr>
                    <w:rFonts w:asciiTheme="minorHAnsi" w:eastAsia="Times New Roman" w:hAnsiTheme="minorHAnsi" w:cs="Calibri"/>
                    <w:color w:val="000000"/>
                    <w:sz w:val="18"/>
                    <w:szCs w:val="20"/>
                  </w:rPr>
                  <w:delText>Implicit</w:delText>
                </w:r>
              </w:del>
            </w:ins>
            <w:ins w:id="443" w:author="Darin  McBeath" w:date="2014-03-14T08:54:00Z">
              <w:r w:rsidR="00D73ABF" w:rsidRPr="00D73ABF">
                <w:rPr>
                  <w:rFonts w:asciiTheme="minorHAnsi" w:eastAsia="Times New Roman" w:hAnsiTheme="minorHAnsi" w:cs="Calibri"/>
                  <w:color w:val="000000"/>
                  <w:sz w:val="18"/>
                  <w:szCs w:val="20"/>
                </w:rPr>
                <w:t>Navigators</w:t>
              </w:r>
            </w:ins>
          </w:p>
        </w:tc>
        <w:tc>
          <w:tcPr>
            <w:tcW w:w="2038" w:type="dxa"/>
          </w:tcPr>
          <w:p w14:paraId="3AB8576B" w14:textId="593DD8A8"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44" w:author="Jim Slaton" w:date="2014-03-02T21:43:00Z"/>
                <w:rFonts w:asciiTheme="minorHAnsi" w:eastAsia="Times New Roman" w:hAnsiTheme="minorHAnsi" w:cs="Calibri"/>
                <w:color w:val="000000"/>
                <w:sz w:val="20"/>
                <w:szCs w:val="20"/>
              </w:rPr>
            </w:pPr>
            <w:ins w:id="445" w:author="Darin  McBeath" w:date="2014-03-14T11:43:00Z">
              <w:r>
                <w:rPr>
                  <w:rFonts w:asciiTheme="minorHAnsi" w:eastAsia="Times New Roman" w:hAnsiTheme="minorHAnsi" w:cs="Calibri"/>
                  <w:color w:val="000000"/>
                  <w:sz w:val="20"/>
                  <w:szCs w:val="20"/>
                </w:rPr>
                <w:t>242</w:t>
              </w:r>
            </w:ins>
            <w:ins w:id="446" w:author="Jim Slaton" w:date="2014-03-02T21:45:00Z">
              <w:del w:id="447" w:author="Darin  McBeath" w:date="2014-03-13T15:01:00Z">
                <w:r w:rsidR="00821C99" w:rsidDel="00E52B71">
                  <w:rPr>
                    <w:rFonts w:asciiTheme="minorHAnsi" w:eastAsia="Times New Roman" w:hAnsiTheme="minorHAnsi" w:cs="Calibri"/>
                    <w:color w:val="000000"/>
                    <w:sz w:val="20"/>
                    <w:szCs w:val="20"/>
                  </w:rPr>
                  <w:delText>74.487</w:delText>
                </w:r>
              </w:del>
            </w:ins>
          </w:p>
        </w:tc>
        <w:tc>
          <w:tcPr>
            <w:tcW w:w="2043" w:type="dxa"/>
          </w:tcPr>
          <w:p w14:paraId="4CFE7445" w14:textId="39607963"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48" w:author="Jim Slaton" w:date="2014-03-02T21:43:00Z"/>
                <w:rFonts w:asciiTheme="minorHAnsi" w:eastAsia="Times New Roman" w:hAnsiTheme="minorHAnsi" w:cs="Calibri"/>
                <w:color w:val="000000"/>
                <w:sz w:val="20"/>
                <w:szCs w:val="20"/>
              </w:rPr>
            </w:pPr>
            <w:ins w:id="449" w:author="Darin  McBeath" w:date="2014-03-14T11:44:00Z">
              <w:r>
                <w:rPr>
                  <w:rFonts w:asciiTheme="minorHAnsi" w:eastAsia="Times New Roman" w:hAnsiTheme="minorHAnsi" w:cs="Calibri"/>
                  <w:color w:val="000000"/>
                  <w:sz w:val="20"/>
                  <w:szCs w:val="20"/>
                </w:rPr>
                <w:t>101</w:t>
              </w:r>
            </w:ins>
            <w:ins w:id="450" w:author="Jim Slaton" w:date="2014-03-02T21:45:00Z">
              <w:del w:id="451" w:author="Darin  McBeath" w:date="2014-03-13T15:02:00Z">
                <w:r w:rsidR="00821C99" w:rsidDel="00E52B71">
                  <w:rPr>
                    <w:rFonts w:asciiTheme="minorHAnsi" w:eastAsia="Times New Roman" w:hAnsiTheme="minorHAnsi" w:cs="Calibri"/>
                    <w:color w:val="000000"/>
                    <w:sz w:val="20"/>
                    <w:szCs w:val="20"/>
                  </w:rPr>
                  <w:delText>47</w:delText>
                </w:r>
              </w:del>
            </w:ins>
          </w:p>
        </w:tc>
        <w:tc>
          <w:tcPr>
            <w:tcW w:w="1685" w:type="dxa"/>
          </w:tcPr>
          <w:p w14:paraId="302B537C" w14:textId="4E7FD370"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52" w:author="Jim Slaton" w:date="2014-03-02T21:44:00Z"/>
                <w:rFonts w:asciiTheme="minorHAnsi" w:eastAsia="Times New Roman" w:hAnsiTheme="minorHAnsi" w:cs="Calibri"/>
                <w:color w:val="000000"/>
                <w:sz w:val="20"/>
                <w:szCs w:val="20"/>
              </w:rPr>
            </w:pPr>
            <w:ins w:id="453" w:author="Darin  McBeath" w:date="2014-03-14T11:46:00Z">
              <w:r>
                <w:rPr>
                  <w:rFonts w:asciiTheme="minorHAnsi" w:eastAsia="Times New Roman" w:hAnsiTheme="minorHAnsi" w:cs="Calibri"/>
                  <w:color w:val="000000"/>
                  <w:sz w:val="20"/>
                  <w:szCs w:val="20"/>
                </w:rPr>
                <w:t>1013</w:t>
              </w:r>
            </w:ins>
            <w:ins w:id="454" w:author="Jim Slaton" w:date="2014-03-02T21:45:00Z">
              <w:del w:id="455" w:author="Darin  McBeath" w:date="2014-03-13T15:02:00Z">
                <w:r w:rsidR="00821C99" w:rsidDel="00E52B71">
                  <w:rPr>
                    <w:rFonts w:asciiTheme="minorHAnsi" w:eastAsia="Times New Roman" w:hAnsiTheme="minorHAnsi" w:cs="Calibri"/>
                    <w:color w:val="000000"/>
                    <w:sz w:val="20"/>
                    <w:szCs w:val="20"/>
                  </w:rPr>
                  <w:delText>119</w:delText>
                </w:r>
              </w:del>
            </w:ins>
          </w:p>
        </w:tc>
        <w:tc>
          <w:tcPr>
            <w:tcW w:w="1685" w:type="dxa"/>
          </w:tcPr>
          <w:p w14:paraId="3C836C83" w14:textId="5AE63126"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56" w:author="Jim Slaton" w:date="2014-03-02T21:44:00Z"/>
                <w:rFonts w:asciiTheme="minorHAnsi" w:eastAsia="Times New Roman" w:hAnsiTheme="minorHAnsi" w:cs="Calibri"/>
                <w:color w:val="000000"/>
                <w:sz w:val="20"/>
                <w:szCs w:val="20"/>
              </w:rPr>
            </w:pPr>
            <w:ins w:id="457" w:author="Darin  McBeath" w:date="2014-03-14T11:46:00Z">
              <w:r>
                <w:rPr>
                  <w:rFonts w:asciiTheme="minorHAnsi" w:eastAsia="Times New Roman" w:hAnsiTheme="minorHAnsi" w:cs="Calibri"/>
                  <w:color w:val="000000"/>
                  <w:sz w:val="20"/>
                  <w:szCs w:val="20"/>
                </w:rPr>
                <w:t>29091</w:t>
              </w:r>
            </w:ins>
            <w:ins w:id="458" w:author="Jim Slaton" w:date="2014-03-02T21:45:00Z">
              <w:del w:id="459" w:author="Darin  McBeath" w:date="2014-03-13T15:02:00Z">
                <w:r w:rsidR="00821C99" w:rsidDel="00E52B71">
                  <w:rPr>
                    <w:rFonts w:asciiTheme="minorHAnsi" w:eastAsia="Times New Roman" w:hAnsiTheme="minorHAnsi" w:cs="Calibri"/>
                    <w:color w:val="000000"/>
                    <w:sz w:val="20"/>
                    <w:szCs w:val="20"/>
                  </w:rPr>
                  <w:delText>22922</w:delText>
                </w:r>
              </w:del>
            </w:ins>
          </w:p>
        </w:tc>
      </w:tr>
      <w:tr w:rsidR="00821C99" w14:paraId="6EE43FCF" w14:textId="77777777" w:rsidTr="00D73ABF">
        <w:trPr>
          <w:ins w:id="460" w:author="Jim Slaton" w:date="2014-03-02T21:45:00Z"/>
        </w:trPr>
        <w:tc>
          <w:tcPr>
            <w:cnfStyle w:val="001000000000" w:firstRow="0" w:lastRow="0" w:firstColumn="1" w:lastColumn="0" w:oddVBand="0" w:evenVBand="0" w:oddHBand="0" w:evenHBand="0" w:firstRowFirstColumn="0" w:firstRowLastColumn="0" w:lastRowFirstColumn="0" w:lastRowLastColumn="0"/>
            <w:tcW w:w="2125" w:type="dxa"/>
          </w:tcPr>
          <w:p w14:paraId="6399ED3D" w14:textId="0A4536B3" w:rsidR="00821C99" w:rsidRPr="00D73ABF" w:rsidRDefault="00821C99" w:rsidP="00FB59A9">
            <w:pPr>
              <w:spacing w:before="100" w:beforeAutospacing="1" w:after="100" w:afterAutospacing="1"/>
              <w:jc w:val="center"/>
              <w:rPr>
                <w:ins w:id="461" w:author="Jim Slaton" w:date="2014-03-02T21:45:00Z"/>
                <w:rFonts w:asciiTheme="minorHAnsi" w:eastAsia="Times New Roman" w:hAnsiTheme="minorHAnsi" w:cs="Calibri"/>
                <w:color w:val="000000"/>
                <w:sz w:val="18"/>
                <w:szCs w:val="20"/>
              </w:rPr>
            </w:pPr>
            <w:ins w:id="462" w:author="Jim Slaton" w:date="2014-03-02T21:45:00Z">
              <w:r w:rsidRPr="00D73ABF">
                <w:rPr>
                  <w:rFonts w:asciiTheme="minorHAnsi" w:eastAsia="Times New Roman" w:hAnsiTheme="minorHAnsi" w:cs="Calibri"/>
                  <w:color w:val="000000"/>
                  <w:sz w:val="18"/>
                  <w:szCs w:val="20"/>
                </w:rPr>
                <w:t xml:space="preserve">Author </w:t>
              </w:r>
            </w:ins>
            <w:ins w:id="463" w:author="Darin  McBeath" w:date="2014-03-14T08:55:00Z">
              <w:r w:rsidR="00D73ABF" w:rsidRPr="00D73ABF">
                <w:rPr>
                  <w:rFonts w:asciiTheme="minorHAnsi" w:eastAsia="Times New Roman" w:hAnsiTheme="minorHAnsi" w:cs="Calibri"/>
                  <w:color w:val="000000"/>
                  <w:sz w:val="18"/>
                  <w:szCs w:val="20"/>
                </w:rPr>
                <w:t>No Navigators</w:t>
              </w:r>
            </w:ins>
            <w:ins w:id="464" w:author="Jim Slaton" w:date="2014-03-02T21:45:00Z">
              <w:del w:id="465" w:author="Darin  McBeath" w:date="2014-03-14T08:55:00Z">
                <w:r w:rsidRPr="00D73ABF" w:rsidDel="00D73ABF">
                  <w:rPr>
                    <w:rFonts w:asciiTheme="minorHAnsi" w:eastAsia="Times New Roman" w:hAnsiTheme="minorHAnsi" w:cs="Calibri"/>
                    <w:color w:val="000000"/>
                    <w:sz w:val="18"/>
                    <w:szCs w:val="20"/>
                  </w:rPr>
                  <w:delText>Explicit</w:delText>
                </w:r>
              </w:del>
            </w:ins>
          </w:p>
        </w:tc>
        <w:tc>
          <w:tcPr>
            <w:tcW w:w="2038" w:type="dxa"/>
          </w:tcPr>
          <w:p w14:paraId="232F3340" w14:textId="34AD9ABF"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66" w:author="Jim Slaton" w:date="2014-03-02T21:45:00Z"/>
                <w:rFonts w:asciiTheme="minorHAnsi" w:eastAsia="Times New Roman" w:hAnsiTheme="minorHAnsi" w:cs="Calibri"/>
                <w:color w:val="000000"/>
                <w:sz w:val="20"/>
                <w:szCs w:val="20"/>
              </w:rPr>
            </w:pPr>
            <w:ins w:id="467" w:author="Darin  McBeath" w:date="2014-03-14T11:43:00Z">
              <w:r>
                <w:rPr>
                  <w:rFonts w:asciiTheme="minorHAnsi" w:eastAsia="Times New Roman" w:hAnsiTheme="minorHAnsi" w:cs="Calibri"/>
                  <w:color w:val="000000"/>
                  <w:sz w:val="20"/>
                  <w:szCs w:val="20"/>
                </w:rPr>
                <w:t>131</w:t>
              </w:r>
            </w:ins>
            <w:ins w:id="468" w:author="Jim Slaton" w:date="2014-03-02T21:45:00Z">
              <w:del w:id="469" w:author="Darin  McBeath" w:date="2014-03-13T15:02:00Z">
                <w:r w:rsidR="00821C99" w:rsidDel="00E52B71">
                  <w:rPr>
                    <w:rFonts w:asciiTheme="minorHAnsi" w:eastAsia="Times New Roman" w:hAnsiTheme="minorHAnsi" w:cs="Calibri"/>
                    <w:color w:val="000000"/>
                    <w:sz w:val="20"/>
                    <w:szCs w:val="20"/>
                  </w:rPr>
                  <w:delText>233.47</w:delText>
                </w:r>
              </w:del>
            </w:ins>
          </w:p>
        </w:tc>
        <w:tc>
          <w:tcPr>
            <w:tcW w:w="2043" w:type="dxa"/>
          </w:tcPr>
          <w:p w14:paraId="64CDDBEA" w14:textId="451DA804"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70" w:author="Jim Slaton" w:date="2014-03-02T21:45:00Z"/>
                <w:rFonts w:asciiTheme="minorHAnsi" w:eastAsia="Times New Roman" w:hAnsiTheme="minorHAnsi" w:cs="Calibri"/>
                <w:color w:val="000000"/>
                <w:sz w:val="20"/>
                <w:szCs w:val="20"/>
              </w:rPr>
            </w:pPr>
            <w:ins w:id="471" w:author="Darin  McBeath" w:date="2014-03-14T11:44:00Z">
              <w:r>
                <w:rPr>
                  <w:rFonts w:asciiTheme="minorHAnsi" w:eastAsia="Times New Roman" w:hAnsiTheme="minorHAnsi" w:cs="Calibri"/>
                  <w:color w:val="000000"/>
                  <w:sz w:val="20"/>
                  <w:szCs w:val="20"/>
                </w:rPr>
                <w:t>46</w:t>
              </w:r>
            </w:ins>
            <w:ins w:id="472" w:author="Jim Slaton" w:date="2014-03-02T21:45:00Z">
              <w:del w:id="473" w:author="Darin  McBeath" w:date="2014-03-13T15:02:00Z">
                <w:r w:rsidR="00821C99" w:rsidDel="00E52B71">
                  <w:rPr>
                    <w:rFonts w:asciiTheme="minorHAnsi" w:eastAsia="Times New Roman" w:hAnsiTheme="minorHAnsi" w:cs="Calibri"/>
                    <w:color w:val="000000"/>
                    <w:sz w:val="20"/>
                    <w:szCs w:val="20"/>
                  </w:rPr>
                  <w:delText>112</w:delText>
                </w:r>
              </w:del>
            </w:ins>
          </w:p>
        </w:tc>
        <w:tc>
          <w:tcPr>
            <w:tcW w:w="1685" w:type="dxa"/>
          </w:tcPr>
          <w:p w14:paraId="487A8CA7" w14:textId="18DF3FCA"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74" w:author="Jim Slaton" w:date="2014-03-02T21:45:00Z"/>
                <w:rFonts w:asciiTheme="minorHAnsi" w:eastAsia="Times New Roman" w:hAnsiTheme="minorHAnsi" w:cs="Calibri"/>
                <w:color w:val="000000"/>
                <w:sz w:val="20"/>
                <w:szCs w:val="20"/>
              </w:rPr>
            </w:pPr>
            <w:ins w:id="475" w:author="Darin  McBeath" w:date="2014-03-14T11:46:00Z">
              <w:r>
                <w:rPr>
                  <w:rFonts w:asciiTheme="minorHAnsi" w:eastAsia="Times New Roman" w:hAnsiTheme="minorHAnsi" w:cs="Calibri"/>
                  <w:color w:val="000000"/>
                  <w:sz w:val="20"/>
                  <w:szCs w:val="20"/>
                </w:rPr>
                <w:t>174</w:t>
              </w:r>
            </w:ins>
            <w:ins w:id="476" w:author="Jim Slaton" w:date="2014-03-02T21:45:00Z">
              <w:del w:id="477" w:author="Darin  McBeath" w:date="2014-03-13T15:02:00Z">
                <w:r w:rsidR="00821C99" w:rsidDel="00E52B71">
                  <w:rPr>
                    <w:rFonts w:asciiTheme="minorHAnsi" w:eastAsia="Times New Roman" w:hAnsiTheme="minorHAnsi" w:cs="Calibri"/>
                    <w:color w:val="000000"/>
                    <w:sz w:val="20"/>
                    <w:szCs w:val="20"/>
                  </w:rPr>
                  <w:delText>900</w:delText>
                </w:r>
              </w:del>
            </w:ins>
          </w:p>
        </w:tc>
        <w:tc>
          <w:tcPr>
            <w:tcW w:w="1685" w:type="dxa"/>
          </w:tcPr>
          <w:p w14:paraId="2072CB0C" w14:textId="4BF85259"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478" w:author="Jim Slaton" w:date="2014-03-02T21:45:00Z"/>
                <w:rFonts w:asciiTheme="minorHAnsi" w:eastAsia="Times New Roman" w:hAnsiTheme="minorHAnsi" w:cs="Calibri"/>
                <w:color w:val="000000"/>
                <w:sz w:val="20"/>
                <w:szCs w:val="20"/>
              </w:rPr>
            </w:pPr>
            <w:ins w:id="479" w:author="Darin  McBeath" w:date="2014-03-14T11:46:00Z">
              <w:r>
                <w:rPr>
                  <w:rFonts w:asciiTheme="minorHAnsi" w:eastAsia="Times New Roman" w:hAnsiTheme="minorHAnsi" w:cs="Calibri"/>
                  <w:color w:val="000000"/>
                  <w:sz w:val="20"/>
                  <w:szCs w:val="20"/>
                </w:rPr>
                <w:t>28168</w:t>
              </w:r>
            </w:ins>
            <w:ins w:id="480" w:author="Jim Slaton" w:date="2014-03-02T21:46:00Z">
              <w:del w:id="481" w:author="Darin  McBeath" w:date="2014-03-13T15:02:00Z">
                <w:r w:rsidR="00821C99" w:rsidDel="00E52B71">
                  <w:rPr>
                    <w:rFonts w:asciiTheme="minorHAnsi" w:eastAsia="Times New Roman" w:hAnsiTheme="minorHAnsi" w:cs="Calibri"/>
                    <w:color w:val="000000"/>
                    <w:sz w:val="20"/>
                    <w:szCs w:val="20"/>
                  </w:rPr>
                  <w:delText>48773</w:delText>
                </w:r>
              </w:del>
            </w:ins>
          </w:p>
        </w:tc>
      </w:tr>
      <w:tr w:rsidR="00821C99" w14:paraId="0F747E8D" w14:textId="77777777" w:rsidTr="00D73ABF">
        <w:trPr>
          <w:cnfStyle w:val="000000100000" w:firstRow="0" w:lastRow="0" w:firstColumn="0" w:lastColumn="0" w:oddVBand="0" w:evenVBand="0" w:oddHBand="1" w:evenHBand="0" w:firstRowFirstColumn="0" w:firstRowLastColumn="0" w:lastRowFirstColumn="0" w:lastRowLastColumn="0"/>
          <w:ins w:id="482" w:author="Jim Slaton" w:date="2014-03-02T21:46:00Z"/>
        </w:trPr>
        <w:tc>
          <w:tcPr>
            <w:cnfStyle w:val="001000000000" w:firstRow="0" w:lastRow="0" w:firstColumn="1" w:lastColumn="0" w:oddVBand="0" w:evenVBand="0" w:oddHBand="0" w:evenHBand="0" w:firstRowFirstColumn="0" w:firstRowLastColumn="0" w:lastRowFirstColumn="0" w:lastRowLastColumn="0"/>
            <w:tcW w:w="2125" w:type="dxa"/>
          </w:tcPr>
          <w:p w14:paraId="031C97F6" w14:textId="49E2D70B" w:rsidR="00821C99" w:rsidRPr="00D73ABF" w:rsidRDefault="00821C99" w:rsidP="00D73ABF">
            <w:pPr>
              <w:spacing w:before="100" w:beforeAutospacing="1" w:after="100" w:afterAutospacing="1"/>
              <w:jc w:val="center"/>
              <w:rPr>
                <w:ins w:id="483" w:author="Jim Slaton" w:date="2014-03-02T21:46:00Z"/>
                <w:rFonts w:asciiTheme="minorHAnsi" w:eastAsia="Times New Roman" w:hAnsiTheme="minorHAnsi" w:cs="Calibri"/>
                <w:color w:val="000000"/>
                <w:sz w:val="18"/>
                <w:szCs w:val="20"/>
              </w:rPr>
            </w:pPr>
            <w:ins w:id="484" w:author="Jim Slaton" w:date="2014-03-02T21:46:00Z">
              <w:r w:rsidRPr="00D73ABF">
                <w:rPr>
                  <w:rFonts w:asciiTheme="minorHAnsi" w:eastAsia="Times New Roman" w:hAnsiTheme="minorHAnsi" w:cs="Calibri"/>
                  <w:color w:val="000000"/>
                  <w:sz w:val="18"/>
                  <w:szCs w:val="20"/>
                </w:rPr>
                <w:t>Ins</w:t>
              </w:r>
            </w:ins>
            <w:ins w:id="485" w:author="Darin  McBeath" w:date="2014-03-05T08:45:00Z">
              <w:r w:rsidR="00796DE5" w:rsidRPr="00D73ABF">
                <w:rPr>
                  <w:rFonts w:asciiTheme="minorHAnsi" w:eastAsia="Times New Roman" w:hAnsiTheme="minorHAnsi" w:cs="Calibri"/>
                  <w:color w:val="000000"/>
                  <w:sz w:val="18"/>
                  <w:szCs w:val="20"/>
                </w:rPr>
                <w:t>t</w:t>
              </w:r>
            </w:ins>
            <w:ins w:id="486" w:author="Jim Slaton" w:date="2014-03-02T21:46:00Z">
              <w:r w:rsidRPr="00D73ABF">
                <w:rPr>
                  <w:rFonts w:asciiTheme="minorHAnsi" w:eastAsia="Times New Roman" w:hAnsiTheme="minorHAnsi" w:cs="Calibri"/>
                  <w:color w:val="000000"/>
                  <w:sz w:val="18"/>
                  <w:szCs w:val="20"/>
                </w:rPr>
                <w:t>itution</w:t>
              </w:r>
              <w:del w:id="487" w:author="Darin  McBeath" w:date="2014-03-14T08:55:00Z">
                <w:r w:rsidRPr="00D73ABF" w:rsidDel="00D73ABF">
                  <w:rPr>
                    <w:rFonts w:asciiTheme="minorHAnsi" w:eastAsia="Times New Roman" w:hAnsiTheme="minorHAnsi" w:cs="Calibri"/>
                    <w:color w:val="000000"/>
                    <w:sz w:val="18"/>
                    <w:szCs w:val="20"/>
                  </w:rPr>
                  <w:delText xml:space="preserve"> Implicit</w:delText>
                </w:r>
              </w:del>
            </w:ins>
            <w:ins w:id="488" w:author="Darin  McBeath" w:date="2014-03-14T08:55:00Z">
              <w:r w:rsidR="00D73ABF" w:rsidRPr="00D73ABF">
                <w:rPr>
                  <w:rFonts w:asciiTheme="minorHAnsi" w:eastAsia="Times New Roman" w:hAnsiTheme="minorHAnsi" w:cs="Calibri"/>
                  <w:color w:val="000000"/>
                  <w:sz w:val="18"/>
                  <w:szCs w:val="20"/>
                </w:rPr>
                <w:t xml:space="preserve"> Navigators</w:t>
              </w:r>
            </w:ins>
          </w:p>
        </w:tc>
        <w:tc>
          <w:tcPr>
            <w:tcW w:w="2038" w:type="dxa"/>
          </w:tcPr>
          <w:p w14:paraId="7AFE59C8" w14:textId="0DE167EF"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89" w:author="Jim Slaton" w:date="2014-03-02T21:46:00Z"/>
                <w:rFonts w:asciiTheme="minorHAnsi" w:eastAsia="Times New Roman" w:hAnsiTheme="minorHAnsi" w:cs="Calibri"/>
                <w:color w:val="000000"/>
                <w:sz w:val="20"/>
                <w:szCs w:val="20"/>
              </w:rPr>
            </w:pPr>
            <w:ins w:id="490" w:author="Darin  McBeath" w:date="2014-03-14T11:42:00Z">
              <w:r>
                <w:rPr>
                  <w:rFonts w:asciiTheme="minorHAnsi" w:eastAsia="Times New Roman" w:hAnsiTheme="minorHAnsi" w:cs="Calibri"/>
                  <w:color w:val="000000"/>
                  <w:sz w:val="20"/>
                  <w:szCs w:val="20"/>
                </w:rPr>
                <w:t>129</w:t>
              </w:r>
            </w:ins>
            <w:ins w:id="491" w:author="Jim Slaton" w:date="2014-03-02T21:46:00Z">
              <w:del w:id="492" w:author="Darin  McBeath" w:date="2014-03-13T15:02:00Z">
                <w:r w:rsidR="00821C99" w:rsidDel="00E52B71">
                  <w:rPr>
                    <w:rFonts w:asciiTheme="minorHAnsi" w:eastAsia="Times New Roman" w:hAnsiTheme="minorHAnsi" w:cs="Calibri"/>
                    <w:color w:val="000000"/>
                    <w:sz w:val="20"/>
                    <w:szCs w:val="20"/>
                  </w:rPr>
                  <w:delText>122.88</w:delText>
                </w:r>
              </w:del>
            </w:ins>
          </w:p>
        </w:tc>
        <w:tc>
          <w:tcPr>
            <w:tcW w:w="2043" w:type="dxa"/>
          </w:tcPr>
          <w:p w14:paraId="0AC74E50" w14:textId="1DC382F0"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93" w:author="Jim Slaton" w:date="2014-03-02T21:46:00Z"/>
                <w:rFonts w:asciiTheme="minorHAnsi" w:eastAsia="Times New Roman" w:hAnsiTheme="minorHAnsi" w:cs="Calibri"/>
                <w:color w:val="000000"/>
                <w:sz w:val="20"/>
                <w:szCs w:val="20"/>
              </w:rPr>
            </w:pPr>
            <w:ins w:id="494" w:author="Darin  McBeath" w:date="2014-03-14T11:44:00Z">
              <w:r>
                <w:rPr>
                  <w:rFonts w:asciiTheme="minorHAnsi" w:eastAsia="Times New Roman" w:hAnsiTheme="minorHAnsi" w:cs="Calibri"/>
                  <w:color w:val="000000"/>
                  <w:sz w:val="20"/>
                  <w:szCs w:val="20"/>
                </w:rPr>
                <w:t>103</w:t>
              </w:r>
            </w:ins>
            <w:ins w:id="495" w:author="Jim Slaton" w:date="2014-03-02T21:46:00Z">
              <w:del w:id="496" w:author="Darin  McBeath" w:date="2014-03-13T15:02:00Z">
                <w:r w:rsidR="00821C99" w:rsidDel="00E52B71">
                  <w:rPr>
                    <w:rFonts w:asciiTheme="minorHAnsi" w:eastAsia="Times New Roman" w:hAnsiTheme="minorHAnsi" w:cs="Calibri"/>
                    <w:color w:val="000000"/>
                    <w:sz w:val="20"/>
                    <w:szCs w:val="20"/>
                  </w:rPr>
                  <w:delText>89</w:delText>
                </w:r>
              </w:del>
            </w:ins>
          </w:p>
        </w:tc>
        <w:tc>
          <w:tcPr>
            <w:tcW w:w="1685" w:type="dxa"/>
          </w:tcPr>
          <w:p w14:paraId="1B1418D3" w14:textId="479EE287"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497" w:author="Jim Slaton" w:date="2014-03-02T21:46:00Z"/>
                <w:rFonts w:asciiTheme="minorHAnsi" w:eastAsia="Times New Roman" w:hAnsiTheme="minorHAnsi" w:cs="Calibri"/>
                <w:color w:val="000000"/>
                <w:sz w:val="20"/>
                <w:szCs w:val="20"/>
              </w:rPr>
            </w:pPr>
            <w:ins w:id="498" w:author="Darin  McBeath" w:date="2014-03-14T11:46:00Z">
              <w:r>
                <w:rPr>
                  <w:rFonts w:asciiTheme="minorHAnsi" w:eastAsia="Times New Roman" w:hAnsiTheme="minorHAnsi" w:cs="Calibri"/>
                  <w:color w:val="000000"/>
                  <w:sz w:val="20"/>
                  <w:szCs w:val="20"/>
                </w:rPr>
                <w:t>243</w:t>
              </w:r>
            </w:ins>
            <w:ins w:id="499" w:author="Jim Slaton" w:date="2014-03-02T21:46:00Z">
              <w:del w:id="500" w:author="Darin  McBeath" w:date="2014-03-13T15:02:00Z">
                <w:r w:rsidR="00821C99" w:rsidDel="00E52B71">
                  <w:rPr>
                    <w:rFonts w:asciiTheme="minorHAnsi" w:eastAsia="Times New Roman" w:hAnsiTheme="minorHAnsi" w:cs="Calibri"/>
                    <w:color w:val="000000"/>
                    <w:sz w:val="20"/>
                    <w:szCs w:val="20"/>
                  </w:rPr>
                  <w:delText>257</w:delText>
                </w:r>
              </w:del>
            </w:ins>
          </w:p>
        </w:tc>
        <w:tc>
          <w:tcPr>
            <w:tcW w:w="1685" w:type="dxa"/>
          </w:tcPr>
          <w:p w14:paraId="6D090E3F" w14:textId="107C0E7B" w:rsidR="00821C99" w:rsidRDefault="004F53A8" w:rsidP="00FB59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ins w:id="501" w:author="Jim Slaton" w:date="2014-03-02T21:46:00Z"/>
                <w:rFonts w:asciiTheme="minorHAnsi" w:eastAsia="Times New Roman" w:hAnsiTheme="minorHAnsi" w:cs="Calibri"/>
                <w:color w:val="000000"/>
                <w:sz w:val="20"/>
                <w:szCs w:val="20"/>
              </w:rPr>
            </w:pPr>
            <w:ins w:id="502" w:author="Darin  McBeath" w:date="2014-03-14T11:47:00Z">
              <w:r>
                <w:rPr>
                  <w:rFonts w:asciiTheme="minorHAnsi" w:eastAsia="Times New Roman" w:hAnsiTheme="minorHAnsi" w:cs="Calibri"/>
                  <w:color w:val="000000"/>
                  <w:sz w:val="20"/>
                  <w:szCs w:val="20"/>
                </w:rPr>
                <w:t>979</w:t>
              </w:r>
            </w:ins>
            <w:ins w:id="503" w:author="Jim Slaton" w:date="2014-03-02T21:46:00Z">
              <w:del w:id="504" w:author="Darin  McBeath" w:date="2014-03-13T15:02:00Z">
                <w:r w:rsidR="00821C99" w:rsidDel="00E52B71">
                  <w:rPr>
                    <w:rFonts w:asciiTheme="minorHAnsi" w:eastAsia="Times New Roman" w:hAnsiTheme="minorHAnsi" w:cs="Calibri"/>
                    <w:color w:val="000000"/>
                    <w:sz w:val="20"/>
                    <w:szCs w:val="20"/>
                  </w:rPr>
                  <w:delText>4301</w:delText>
                </w:r>
              </w:del>
            </w:ins>
          </w:p>
        </w:tc>
      </w:tr>
      <w:tr w:rsidR="00821C99" w14:paraId="621D275F" w14:textId="77777777" w:rsidTr="00D73ABF">
        <w:trPr>
          <w:ins w:id="505" w:author="Jim Slaton" w:date="2014-03-02T21:46:00Z"/>
        </w:trPr>
        <w:tc>
          <w:tcPr>
            <w:cnfStyle w:val="001000000000" w:firstRow="0" w:lastRow="0" w:firstColumn="1" w:lastColumn="0" w:oddVBand="0" w:evenVBand="0" w:oddHBand="0" w:evenHBand="0" w:firstRowFirstColumn="0" w:firstRowLastColumn="0" w:lastRowFirstColumn="0" w:lastRowLastColumn="0"/>
            <w:tcW w:w="2125" w:type="dxa"/>
          </w:tcPr>
          <w:p w14:paraId="4FBAB8C1" w14:textId="1E609E36" w:rsidR="00821C99" w:rsidRDefault="00821C99" w:rsidP="00FB59A9">
            <w:pPr>
              <w:spacing w:before="100" w:beforeAutospacing="1" w:after="100" w:afterAutospacing="1"/>
              <w:jc w:val="center"/>
              <w:rPr>
                <w:ins w:id="506" w:author="Jim Slaton" w:date="2014-03-02T21:46:00Z"/>
                <w:rFonts w:asciiTheme="minorHAnsi" w:eastAsia="Times New Roman" w:hAnsiTheme="minorHAnsi" w:cs="Calibri"/>
                <w:color w:val="000000"/>
                <w:sz w:val="20"/>
                <w:szCs w:val="20"/>
              </w:rPr>
            </w:pPr>
            <w:ins w:id="507" w:author="Jim Slaton" w:date="2014-03-02T21:46:00Z">
              <w:r w:rsidRPr="00D73ABF">
                <w:rPr>
                  <w:rFonts w:asciiTheme="minorHAnsi" w:eastAsia="Times New Roman" w:hAnsiTheme="minorHAnsi" w:cs="Calibri"/>
                  <w:color w:val="000000"/>
                  <w:sz w:val="18"/>
                  <w:szCs w:val="20"/>
                </w:rPr>
                <w:t>Institu</w:t>
              </w:r>
            </w:ins>
            <w:ins w:id="508" w:author="Darin  McBeath" w:date="2014-03-05T08:45:00Z">
              <w:r w:rsidR="00796DE5" w:rsidRPr="00D73ABF">
                <w:rPr>
                  <w:rFonts w:asciiTheme="minorHAnsi" w:eastAsia="Times New Roman" w:hAnsiTheme="minorHAnsi" w:cs="Calibri"/>
                  <w:color w:val="000000"/>
                  <w:sz w:val="18"/>
                  <w:szCs w:val="20"/>
                </w:rPr>
                <w:t>t</w:t>
              </w:r>
            </w:ins>
            <w:ins w:id="509" w:author="Jim Slaton" w:date="2014-03-02T21:46:00Z">
              <w:r w:rsidRPr="00D73ABF">
                <w:rPr>
                  <w:rFonts w:asciiTheme="minorHAnsi" w:eastAsia="Times New Roman" w:hAnsiTheme="minorHAnsi" w:cs="Calibri"/>
                  <w:color w:val="000000"/>
                  <w:sz w:val="18"/>
                  <w:szCs w:val="20"/>
                </w:rPr>
                <w:t xml:space="preserve">ion </w:t>
              </w:r>
            </w:ins>
            <w:ins w:id="510" w:author="Darin  McBeath" w:date="2014-03-14T08:55:00Z">
              <w:r w:rsidR="00D73ABF" w:rsidRPr="00D73ABF">
                <w:rPr>
                  <w:rFonts w:asciiTheme="minorHAnsi" w:eastAsia="Times New Roman" w:hAnsiTheme="minorHAnsi" w:cs="Calibri"/>
                  <w:color w:val="000000"/>
                  <w:sz w:val="18"/>
                  <w:szCs w:val="20"/>
                </w:rPr>
                <w:t>No Navigators</w:t>
              </w:r>
            </w:ins>
            <w:ins w:id="511" w:author="Jim Slaton" w:date="2014-03-02T21:46:00Z">
              <w:del w:id="512" w:author="Darin  McBeath" w:date="2014-03-14T08:55:00Z">
                <w:r w:rsidDel="00D73ABF">
                  <w:rPr>
                    <w:rFonts w:asciiTheme="minorHAnsi" w:eastAsia="Times New Roman" w:hAnsiTheme="minorHAnsi" w:cs="Calibri"/>
                    <w:color w:val="000000"/>
                    <w:sz w:val="20"/>
                    <w:szCs w:val="20"/>
                  </w:rPr>
                  <w:delText>Explicit</w:delText>
                </w:r>
              </w:del>
            </w:ins>
          </w:p>
        </w:tc>
        <w:tc>
          <w:tcPr>
            <w:tcW w:w="2038" w:type="dxa"/>
          </w:tcPr>
          <w:p w14:paraId="494EB5A1" w14:textId="1B5CFC0A"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13" w:author="Jim Slaton" w:date="2014-03-02T21:46:00Z"/>
                <w:rFonts w:asciiTheme="minorHAnsi" w:eastAsia="Times New Roman" w:hAnsiTheme="minorHAnsi" w:cs="Calibri"/>
                <w:color w:val="000000"/>
                <w:sz w:val="20"/>
                <w:szCs w:val="20"/>
              </w:rPr>
            </w:pPr>
            <w:ins w:id="514" w:author="Darin  McBeath" w:date="2014-03-14T11:43:00Z">
              <w:r>
                <w:rPr>
                  <w:rFonts w:asciiTheme="minorHAnsi" w:eastAsia="Times New Roman" w:hAnsiTheme="minorHAnsi" w:cs="Calibri"/>
                  <w:color w:val="000000"/>
                  <w:sz w:val="20"/>
                  <w:szCs w:val="20"/>
                </w:rPr>
                <w:t>95</w:t>
              </w:r>
            </w:ins>
            <w:ins w:id="515" w:author="Jim Slaton" w:date="2014-03-02T21:46:00Z">
              <w:del w:id="516" w:author="Darin  McBeath" w:date="2014-03-13T15:02:00Z">
                <w:r w:rsidR="00821C99" w:rsidDel="00E52B71">
                  <w:rPr>
                    <w:rFonts w:asciiTheme="minorHAnsi" w:eastAsia="Times New Roman" w:hAnsiTheme="minorHAnsi" w:cs="Calibri"/>
                    <w:color w:val="000000"/>
                    <w:sz w:val="20"/>
                    <w:szCs w:val="20"/>
                  </w:rPr>
                  <w:delText>178.18</w:delText>
                </w:r>
              </w:del>
            </w:ins>
          </w:p>
        </w:tc>
        <w:tc>
          <w:tcPr>
            <w:tcW w:w="2043" w:type="dxa"/>
          </w:tcPr>
          <w:p w14:paraId="6B9AC271" w14:textId="7082F0B9"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17" w:author="Jim Slaton" w:date="2014-03-02T21:46:00Z"/>
                <w:rFonts w:asciiTheme="minorHAnsi" w:eastAsia="Times New Roman" w:hAnsiTheme="minorHAnsi" w:cs="Calibri"/>
                <w:color w:val="000000"/>
                <w:sz w:val="20"/>
                <w:szCs w:val="20"/>
              </w:rPr>
            </w:pPr>
            <w:ins w:id="518" w:author="Darin  McBeath" w:date="2014-03-14T11:44:00Z">
              <w:r>
                <w:rPr>
                  <w:rFonts w:asciiTheme="minorHAnsi" w:eastAsia="Times New Roman" w:hAnsiTheme="minorHAnsi" w:cs="Calibri"/>
                  <w:color w:val="000000"/>
                  <w:sz w:val="20"/>
                  <w:szCs w:val="20"/>
                </w:rPr>
                <w:t>70</w:t>
              </w:r>
            </w:ins>
            <w:ins w:id="519" w:author="Jim Slaton" w:date="2014-03-02T21:46:00Z">
              <w:del w:id="520" w:author="Darin  McBeath" w:date="2014-03-13T15:02:00Z">
                <w:r w:rsidR="00821C99" w:rsidDel="00E52B71">
                  <w:rPr>
                    <w:rFonts w:asciiTheme="minorHAnsi" w:eastAsia="Times New Roman" w:hAnsiTheme="minorHAnsi" w:cs="Calibri"/>
                    <w:color w:val="000000"/>
                    <w:sz w:val="20"/>
                    <w:szCs w:val="20"/>
                  </w:rPr>
                  <w:delText>122.5</w:delText>
                </w:r>
              </w:del>
            </w:ins>
          </w:p>
        </w:tc>
        <w:tc>
          <w:tcPr>
            <w:tcW w:w="1685" w:type="dxa"/>
          </w:tcPr>
          <w:p w14:paraId="2B226AE7" w14:textId="35652D16" w:rsidR="00821C99" w:rsidRDefault="004F53A8" w:rsidP="00FB59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21" w:author="Jim Slaton" w:date="2014-03-02T21:46:00Z"/>
                <w:rFonts w:asciiTheme="minorHAnsi" w:eastAsia="Times New Roman" w:hAnsiTheme="minorHAnsi" w:cs="Calibri"/>
                <w:color w:val="000000"/>
                <w:sz w:val="20"/>
                <w:szCs w:val="20"/>
              </w:rPr>
            </w:pPr>
            <w:ins w:id="522" w:author="Darin  McBeath" w:date="2014-03-14T11:46:00Z">
              <w:r>
                <w:rPr>
                  <w:rFonts w:asciiTheme="minorHAnsi" w:eastAsia="Times New Roman" w:hAnsiTheme="minorHAnsi" w:cs="Calibri"/>
                  <w:color w:val="000000"/>
                  <w:sz w:val="20"/>
                  <w:szCs w:val="20"/>
                </w:rPr>
                <w:t>180</w:t>
              </w:r>
            </w:ins>
            <w:ins w:id="523" w:author="Jim Slaton" w:date="2014-03-02T21:47:00Z">
              <w:del w:id="524" w:author="Darin  McBeath" w:date="2014-03-13T15:02:00Z">
                <w:r w:rsidR="00821C99" w:rsidDel="00E52B71">
                  <w:rPr>
                    <w:rFonts w:asciiTheme="minorHAnsi" w:eastAsia="Times New Roman" w:hAnsiTheme="minorHAnsi" w:cs="Calibri"/>
                    <w:color w:val="000000"/>
                    <w:sz w:val="20"/>
                    <w:szCs w:val="20"/>
                  </w:rPr>
                  <w:delText>507</w:delText>
                </w:r>
              </w:del>
            </w:ins>
          </w:p>
        </w:tc>
        <w:tc>
          <w:tcPr>
            <w:tcW w:w="1685" w:type="dxa"/>
          </w:tcPr>
          <w:p w14:paraId="626BF183" w14:textId="0244389D" w:rsidR="00821C99" w:rsidRDefault="004F53A8" w:rsidP="00821C9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ns w:id="525" w:author="Jim Slaton" w:date="2014-03-02T21:46:00Z"/>
                <w:rFonts w:asciiTheme="minorHAnsi" w:eastAsia="Times New Roman" w:hAnsiTheme="minorHAnsi" w:cs="Calibri"/>
                <w:color w:val="000000"/>
                <w:sz w:val="20"/>
                <w:szCs w:val="20"/>
              </w:rPr>
            </w:pPr>
            <w:ins w:id="526" w:author="Darin  McBeath" w:date="2014-03-14T11:47:00Z">
              <w:r>
                <w:rPr>
                  <w:rFonts w:asciiTheme="minorHAnsi" w:eastAsia="Times New Roman" w:hAnsiTheme="minorHAnsi" w:cs="Calibri"/>
                  <w:color w:val="000000"/>
                  <w:sz w:val="20"/>
                  <w:szCs w:val="20"/>
                </w:rPr>
                <w:t>3643</w:t>
              </w:r>
            </w:ins>
            <w:ins w:id="527" w:author="Jim Slaton" w:date="2014-03-02T21:47:00Z">
              <w:del w:id="528" w:author="Darin  McBeath" w:date="2014-03-13T15:02:00Z">
                <w:r w:rsidR="00821C99" w:rsidDel="00E52B71">
                  <w:rPr>
                    <w:rFonts w:asciiTheme="minorHAnsi" w:eastAsia="Times New Roman" w:hAnsiTheme="minorHAnsi" w:cs="Calibri"/>
                    <w:color w:val="000000"/>
                    <w:sz w:val="20"/>
                    <w:szCs w:val="20"/>
                  </w:rPr>
                  <w:delText>1772</w:delText>
                </w:r>
              </w:del>
            </w:ins>
          </w:p>
        </w:tc>
      </w:tr>
    </w:tbl>
    <w:p w14:paraId="7F268316" w14:textId="77777777" w:rsidR="00821C99" w:rsidRDefault="00821C99" w:rsidP="00821C99">
      <w:pPr>
        <w:autoSpaceDE w:val="0"/>
        <w:autoSpaceDN w:val="0"/>
        <w:adjustRightInd w:val="0"/>
        <w:rPr>
          <w:ins w:id="529" w:author="Jim Slaton" w:date="2014-03-02T21:43:00Z"/>
          <w:rFonts w:ascii="Calibri,Bold" w:eastAsiaTheme="minorHAnsi" w:hAnsi="Calibri,Bold" w:cs="Calibri,Bold"/>
          <w:b/>
          <w:bCs/>
        </w:rPr>
      </w:pPr>
    </w:p>
    <w:p w14:paraId="78099679" w14:textId="77777777" w:rsidR="00821C99" w:rsidRDefault="00821C99" w:rsidP="00821C99">
      <w:pPr>
        <w:autoSpaceDE w:val="0"/>
        <w:autoSpaceDN w:val="0"/>
        <w:adjustRightInd w:val="0"/>
        <w:rPr>
          <w:ins w:id="530" w:author="Jim Slaton" w:date="2014-03-02T21:43:00Z"/>
          <w:rFonts w:ascii="Calibri,Bold" w:eastAsiaTheme="minorHAnsi" w:hAnsi="Calibri,Bold" w:cs="Calibri,Bold"/>
          <w:b/>
          <w:bCs/>
        </w:rPr>
      </w:pPr>
    </w:p>
    <w:p w14:paraId="22DE8F01" w14:textId="7BD303F6" w:rsidR="00821C99" w:rsidRPr="00A864DB" w:rsidRDefault="00A864DB" w:rsidP="00821C99">
      <w:pPr>
        <w:autoSpaceDE w:val="0"/>
        <w:autoSpaceDN w:val="0"/>
        <w:adjustRightInd w:val="0"/>
        <w:rPr>
          <w:ins w:id="531" w:author="Jim Slaton" w:date="2014-03-02T21:43:00Z"/>
          <w:rFonts w:ascii="Calibri,Bold" w:eastAsiaTheme="minorHAnsi" w:hAnsi="Calibri,Bold" w:cs="Calibri,Bold"/>
          <w:bCs/>
          <w:sz w:val="20"/>
        </w:rPr>
      </w:pPr>
      <w:ins w:id="532" w:author="Jim Slaton" w:date="2014-03-02T21:50:00Z">
        <w:r w:rsidRPr="00A864DB">
          <w:rPr>
            <w:rFonts w:ascii="Calibri,Bold" w:eastAsiaTheme="minorHAnsi" w:hAnsi="Calibri,Bold" w:cs="Calibri,Bold"/>
            <w:bCs/>
            <w:sz w:val="20"/>
          </w:rPr>
          <w:t>The data below was based on the collected set of queries used to drive the Hothouse testing.</w:t>
        </w:r>
      </w:ins>
    </w:p>
    <w:p w14:paraId="4F20D455" w14:textId="77777777" w:rsidR="00821C99" w:rsidRDefault="00821C99" w:rsidP="00821C99">
      <w:pPr>
        <w:autoSpaceDE w:val="0"/>
        <w:autoSpaceDN w:val="0"/>
        <w:adjustRightInd w:val="0"/>
        <w:rPr>
          <w:ins w:id="533" w:author="Jim Slaton" w:date="2014-03-02T21:43:00Z"/>
          <w:rFonts w:ascii="Calibri,Bold" w:eastAsiaTheme="minorHAnsi" w:hAnsi="Calibri,Bold" w:cs="Calibri,Bold"/>
          <w:b/>
          <w:bCs/>
        </w:rPr>
      </w:pPr>
    </w:p>
    <w:p w14:paraId="4F4C93F5" w14:textId="2F7E56E9" w:rsidR="009C5D45" w:rsidDel="00821C99" w:rsidRDefault="009C5D45" w:rsidP="00821C99">
      <w:pPr>
        <w:spacing w:after="200" w:line="276" w:lineRule="auto"/>
        <w:rPr>
          <w:del w:id="534" w:author="Jim Slaton" w:date="2014-03-02T21:36:00Z"/>
          <w:rFonts w:ascii="Calibri" w:eastAsiaTheme="minorHAnsi" w:hAnsi="Calibri" w:cs="Calibri"/>
          <w:sz w:val="20"/>
          <w:szCs w:val="20"/>
        </w:rPr>
      </w:pPr>
    </w:p>
    <w:p w14:paraId="4D12C85D" w14:textId="1CD8F287" w:rsidR="00D1584F" w:rsidRPr="00197918" w:rsidDel="00A864DB" w:rsidRDefault="00D1584F" w:rsidP="00C23CD5">
      <w:pPr>
        <w:spacing w:after="200" w:line="276" w:lineRule="auto"/>
        <w:rPr>
          <w:del w:id="535" w:author="Jim Slaton" w:date="2014-03-02T21:48:00Z"/>
          <w:rFonts w:asciiTheme="minorHAnsi" w:eastAsia="Times New Roman" w:hAnsiTheme="minorHAnsi" w:cs="Calibri"/>
          <w:color w:val="000000"/>
          <w:sz w:val="20"/>
          <w:szCs w:val="20"/>
        </w:rPr>
      </w:pPr>
    </w:p>
    <w:tbl>
      <w:tblPr>
        <w:tblStyle w:val="TableGrid"/>
        <w:tblW w:w="6052" w:type="dxa"/>
        <w:tblInd w:w="108" w:type="dxa"/>
        <w:tblLook w:val="04A0" w:firstRow="1" w:lastRow="0" w:firstColumn="1" w:lastColumn="0" w:noHBand="0" w:noVBand="1"/>
      </w:tblPr>
      <w:tblGrid>
        <w:gridCol w:w="1424"/>
        <w:gridCol w:w="2191"/>
        <w:gridCol w:w="2437"/>
      </w:tblGrid>
      <w:tr w:rsidR="00821C99" w:rsidRPr="00197918" w14:paraId="087D8349" w14:textId="77777777" w:rsidTr="00821C99">
        <w:trPr>
          <w:trHeight w:val="382"/>
        </w:trPr>
        <w:tc>
          <w:tcPr>
            <w:tcW w:w="1424" w:type="dxa"/>
          </w:tcPr>
          <w:p w14:paraId="38F9A832" w14:textId="77777777" w:rsidR="00821C99" w:rsidRPr="00197918" w:rsidRDefault="00821C99" w:rsidP="00E429E2">
            <w:p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Content Type</w:t>
            </w:r>
          </w:p>
        </w:tc>
        <w:tc>
          <w:tcPr>
            <w:tcW w:w="2191" w:type="dxa"/>
          </w:tcPr>
          <w:p w14:paraId="5CB64C72" w14:textId="77777777" w:rsidR="00821C99" w:rsidRPr="00197918" w:rsidRDefault="00821C99" w:rsidP="00E429E2">
            <w:p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Query</w:t>
            </w:r>
          </w:p>
        </w:tc>
        <w:tc>
          <w:tcPr>
            <w:tcW w:w="2437" w:type="dxa"/>
          </w:tcPr>
          <w:p w14:paraId="589F99CA" w14:textId="77777777" w:rsidR="00821C99" w:rsidRPr="00197918" w:rsidRDefault="00821C99" w:rsidP="00E429E2">
            <w:p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Percentage of Mix</w:t>
            </w:r>
          </w:p>
        </w:tc>
      </w:tr>
      <w:tr w:rsidR="00821C99" w:rsidRPr="00197918" w14:paraId="044AE2B5" w14:textId="77777777" w:rsidTr="00821C99">
        <w:trPr>
          <w:trHeight w:val="382"/>
        </w:trPr>
        <w:tc>
          <w:tcPr>
            <w:tcW w:w="1424" w:type="dxa"/>
          </w:tcPr>
          <w:p w14:paraId="52223B4B"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Affiliation</w:t>
            </w:r>
          </w:p>
        </w:tc>
        <w:tc>
          <w:tcPr>
            <w:tcW w:w="2191" w:type="dxa"/>
          </w:tcPr>
          <w:p w14:paraId="064999CC"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36" w:author="Darin  McBeath" w:date="2014-02-21T12:09: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(afid)</w:t>
            </w:r>
          </w:p>
        </w:tc>
        <w:tc>
          <w:tcPr>
            <w:tcW w:w="2437" w:type="dxa"/>
          </w:tcPr>
          <w:p w14:paraId="509DC9A7"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99%</w:t>
            </w:r>
          </w:p>
        </w:tc>
      </w:tr>
      <w:tr w:rsidR="00821C99" w:rsidRPr="00197918" w14:paraId="57E29C79" w14:textId="77777777" w:rsidTr="00821C99">
        <w:trPr>
          <w:trHeight w:val="404"/>
        </w:trPr>
        <w:tc>
          <w:tcPr>
            <w:tcW w:w="1424" w:type="dxa"/>
          </w:tcPr>
          <w:p w14:paraId="47E7FBC4"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Affiliation</w:t>
            </w:r>
          </w:p>
        </w:tc>
        <w:tc>
          <w:tcPr>
            <w:tcW w:w="2191" w:type="dxa"/>
          </w:tcPr>
          <w:p w14:paraId="29B26905"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User/other</w:t>
            </w:r>
          </w:p>
        </w:tc>
        <w:tc>
          <w:tcPr>
            <w:tcW w:w="2437" w:type="dxa"/>
          </w:tcPr>
          <w:p w14:paraId="3C739DFD"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1%</w:t>
            </w:r>
          </w:p>
        </w:tc>
      </w:tr>
      <w:tr w:rsidR="00760BE4" w:rsidRPr="00197918" w14:paraId="6FCED68A" w14:textId="77777777" w:rsidTr="00821C99">
        <w:trPr>
          <w:trHeight w:val="404"/>
          <w:ins w:id="537" w:author="Darin  McBeath" w:date="2014-03-11T13:38:00Z"/>
        </w:trPr>
        <w:tc>
          <w:tcPr>
            <w:tcW w:w="1424" w:type="dxa"/>
          </w:tcPr>
          <w:p w14:paraId="6EE2D0A0" w14:textId="3FBEBC19" w:rsidR="00760BE4" w:rsidRPr="00821C99" w:rsidRDefault="00760BE4" w:rsidP="00E429E2">
            <w:pPr>
              <w:spacing w:before="100" w:beforeAutospacing="1" w:after="100" w:afterAutospacing="1"/>
              <w:rPr>
                <w:ins w:id="538" w:author="Darin  McBeath" w:date="2014-03-11T13:38:00Z"/>
                <w:rFonts w:asciiTheme="minorHAnsi" w:eastAsia="Times New Roman" w:hAnsiTheme="minorHAnsi" w:cs="Calibri"/>
                <w:color w:val="000000"/>
                <w:sz w:val="20"/>
                <w:szCs w:val="20"/>
              </w:rPr>
            </w:pPr>
            <w:ins w:id="539" w:author="Darin  McBeath" w:date="2014-03-11T13:38:00Z">
              <w:r>
                <w:rPr>
                  <w:rFonts w:asciiTheme="minorHAnsi" w:eastAsia="Times New Roman" w:hAnsiTheme="minorHAnsi" w:cs="Calibri"/>
                  <w:color w:val="000000"/>
                  <w:sz w:val="20"/>
                  <w:szCs w:val="20"/>
                </w:rPr>
                <w:t>Affiliation</w:t>
              </w:r>
            </w:ins>
          </w:p>
        </w:tc>
        <w:tc>
          <w:tcPr>
            <w:tcW w:w="2191" w:type="dxa"/>
          </w:tcPr>
          <w:p w14:paraId="0E6A71AE" w14:textId="79C9B9CC" w:rsidR="00760BE4" w:rsidRPr="00821C99" w:rsidRDefault="001C74CB" w:rsidP="00E429E2">
            <w:pPr>
              <w:spacing w:before="100" w:beforeAutospacing="1" w:after="100" w:afterAutospacing="1"/>
              <w:rPr>
                <w:ins w:id="540" w:author="Darin  McBeath" w:date="2014-03-11T13:38:00Z"/>
                <w:rFonts w:asciiTheme="minorHAnsi" w:eastAsia="Times New Roman" w:hAnsiTheme="minorHAnsi" w:cs="Calibri"/>
                <w:color w:val="000000"/>
                <w:sz w:val="20"/>
                <w:szCs w:val="20"/>
              </w:rPr>
            </w:pPr>
            <w:ins w:id="541" w:author="Darin  McBeath" w:date="2014-03-14T08:46:00Z">
              <w:r>
                <w:rPr>
                  <w:rFonts w:asciiTheme="minorHAnsi" w:eastAsia="Times New Roman" w:hAnsiTheme="minorHAnsi" w:cs="Calibri"/>
                  <w:color w:val="000000"/>
                  <w:sz w:val="20"/>
                  <w:szCs w:val="20"/>
                </w:rPr>
                <w:t>Navigators</w:t>
              </w:r>
            </w:ins>
          </w:p>
        </w:tc>
        <w:tc>
          <w:tcPr>
            <w:tcW w:w="2437" w:type="dxa"/>
          </w:tcPr>
          <w:p w14:paraId="2497D4E3" w14:textId="39BD9D24" w:rsidR="00760BE4" w:rsidRPr="00821C99" w:rsidRDefault="00003B50" w:rsidP="00E429E2">
            <w:pPr>
              <w:spacing w:before="100" w:beforeAutospacing="1" w:after="100" w:afterAutospacing="1"/>
              <w:rPr>
                <w:ins w:id="542" w:author="Darin  McBeath" w:date="2014-03-11T13:38:00Z"/>
                <w:rFonts w:asciiTheme="minorHAnsi" w:eastAsia="Times New Roman" w:hAnsiTheme="minorHAnsi" w:cs="Calibri"/>
                <w:color w:val="000000"/>
                <w:sz w:val="20"/>
                <w:szCs w:val="20"/>
              </w:rPr>
            </w:pPr>
            <w:ins w:id="543" w:author="Darin  McBeath" w:date="2014-03-11T14:21:00Z">
              <w:r>
                <w:rPr>
                  <w:rFonts w:asciiTheme="minorHAnsi" w:eastAsia="Times New Roman" w:hAnsiTheme="minorHAnsi" w:cs="Calibri"/>
                  <w:color w:val="000000"/>
                  <w:sz w:val="20"/>
                  <w:szCs w:val="20"/>
                </w:rPr>
                <w:t>1%</w:t>
              </w:r>
            </w:ins>
          </w:p>
        </w:tc>
      </w:tr>
      <w:tr w:rsidR="00760BE4" w:rsidRPr="00197918" w14:paraId="4928DD4D" w14:textId="77777777" w:rsidTr="00821C99">
        <w:trPr>
          <w:trHeight w:val="404"/>
          <w:ins w:id="544" w:author="Darin  McBeath" w:date="2014-03-11T13:38:00Z"/>
        </w:trPr>
        <w:tc>
          <w:tcPr>
            <w:tcW w:w="1424" w:type="dxa"/>
          </w:tcPr>
          <w:p w14:paraId="43ADA735" w14:textId="076C2DE3" w:rsidR="00760BE4" w:rsidRPr="00821C99" w:rsidRDefault="00760BE4" w:rsidP="00E429E2">
            <w:pPr>
              <w:spacing w:before="100" w:beforeAutospacing="1" w:after="100" w:afterAutospacing="1"/>
              <w:rPr>
                <w:ins w:id="545" w:author="Darin  McBeath" w:date="2014-03-11T13:38:00Z"/>
                <w:rFonts w:asciiTheme="minorHAnsi" w:eastAsia="Times New Roman" w:hAnsiTheme="minorHAnsi" w:cs="Calibri"/>
                <w:color w:val="000000"/>
                <w:sz w:val="20"/>
                <w:szCs w:val="20"/>
              </w:rPr>
            </w:pPr>
            <w:ins w:id="546" w:author="Darin  McBeath" w:date="2014-03-11T13:39:00Z">
              <w:r>
                <w:rPr>
                  <w:rFonts w:asciiTheme="minorHAnsi" w:eastAsia="Times New Roman" w:hAnsiTheme="minorHAnsi" w:cs="Calibri"/>
                  <w:color w:val="000000"/>
                  <w:sz w:val="20"/>
                  <w:szCs w:val="20"/>
                </w:rPr>
                <w:t>Affiliation</w:t>
              </w:r>
            </w:ins>
          </w:p>
        </w:tc>
        <w:tc>
          <w:tcPr>
            <w:tcW w:w="2191" w:type="dxa"/>
          </w:tcPr>
          <w:p w14:paraId="77F470FF" w14:textId="03EF4CA4" w:rsidR="00760BE4" w:rsidRPr="00821C99" w:rsidRDefault="001C74CB" w:rsidP="00E429E2">
            <w:pPr>
              <w:spacing w:before="100" w:beforeAutospacing="1" w:after="100" w:afterAutospacing="1"/>
              <w:rPr>
                <w:ins w:id="547" w:author="Darin  McBeath" w:date="2014-03-11T13:38:00Z"/>
                <w:rFonts w:asciiTheme="minorHAnsi" w:eastAsia="Times New Roman" w:hAnsiTheme="minorHAnsi" w:cs="Calibri"/>
                <w:color w:val="000000"/>
                <w:sz w:val="20"/>
                <w:szCs w:val="20"/>
              </w:rPr>
            </w:pPr>
            <w:ins w:id="548" w:author="Darin  McBeath" w:date="2014-03-14T08:46:00Z">
              <w:r>
                <w:rPr>
                  <w:rFonts w:asciiTheme="minorHAnsi" w:eastAsia="Times New Roman" w:hAnsiTheme="minorHAnsi" w:cs="Calibri"/>
                  <w:color w:val="000000"/>
                  <w:sz w:val="20"/>
                  <w:szCs w:val="20"/>
                </w:rPr>
                <w:t>No Navigators</w:t>
              </w:r>
            </w:ins>
          </w:p>
        </w:tc>
        <w:tc>
          <w:tcPr>
            <w:tcW w:w="2437" w:type="dxa"/>
          </w:tcPr>
          <w:p w14:paraId="779FD12F" w14:textId="3A424778" w:rsidR="00760BE4" w:rsidRPr="00821C99" w:rsidRDefault="00003B50" w:rsidP="00E429E2">
            <w:pPr>
              <w:spacing w:before="100" w:beforeAutospacing="1" w:after="100" w:afterAutospacing="1"/>
              <w:rPr>
                <w:ins w:id="549" w:author="Darin  McBeath" w:date="2014-03-11T13:38:00Z"/>
                <w:rFonts w:asciiTheme="minorHAnsi" w:eastAsia="Times New Roman" w:hAnsiTheme="minorHAnsi" w:cs="Calibri"/>
                <w:color w:val="000000"/>
                <w:sz w:val="20"/>
                <w:szCs w:val="20"/>
              </w:rPr>
            </w:pPr>
            <w:ins w:id="550" w:author="Darin  McBeath" w:date="2014-03-11T14:21:00Z">
              <w:r>
                <w:rPr>
                  <w:rFonts w:asciiTheme="minorHAnsi" w:eastAsia="Times New Roman" w:hAnsiTheme="minorHAnsi" w:cs="Calibri"/>
                  <w:color w:val="000000"/>
                  <w:sz w:val="20"/>
                  <w:szCs w:val="20"/>
                </w:rPr>
                <w:t>99%</w:t>
              </w:r>
            </w:ins>
          </w:p>
        </w:tc>
      </w:tr>
      <w:tr w:rsidR="00821C99" w:rsidRPr="00197918" w14:paraId="70B5ED80" w14:textId="77777777" w:rsidTr="00821C99">
        <w:trPr>
          <w:trHeight w:val="404"/>
        </w:trPr>
        <w:tc>
          <w:tcPr>
            <w:tcW w:w="1424" w:type="dxa"/>
          </w:tcPr>
          <w:p w14:paraId="2B99C0F9"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Author</w:t>
            </w:r>
          </w:p>
        </w:tc>
        <w:tc>
          <w:tcPr>
            <w:tcW w:w="2191" w:type="dxa"/>
          </w:tcPr>
          <w:p w14:paraId="448CE354" w14:textId="411CF6D5"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ins w:id="551" w:author="Darin  McBeath" w:date="2014-02-21T12:09:00Z">
              <w:r w:rsidRPr="00821C99">
                <w:rPr>
                  <w:rFonts w:asciiTheme="minorHAnsi" w:eastAsia="Times New Roman" w:hAnsiTheme="minorHAnsi" w:cs="Calibri"/>
                  <w:color w:val="000000"/>
                  <w:sz w:val="20"/>
                  <w:szCs w:val="20"/>
                </w:rPr>
                <w:t xml:space="preserve"> </w:t>
              </w:r>
            </w:ins>
            <w:del w:id="552" w:author="Darin  McBeath" w:date="2014-02-21T12:09:00Z">
              <w:r w:rsidRPr="00821C99" w:rsidDel="00D1584F">
                <w:rPr>
                  <w:rFonts w:asciiTheme="minorHAnsi" w:eastAsia="Times New Roman" w:hAnsiTheme="minorHAnsi" w:cs="Calibri"/>
                  <w:color w:val="000000"/>
                  <w:sz w:val="20"/>
                  <w:szCs w:val="20"/>
                </w:rPr>
                <w:delText xml:space="preserve">structure </w:delText>
              </w:r>
            </w:del>
            <w:r w:rsidRPr="00821C99">
              <w:rPr>
                <w:rFonts w:asciiTheme="minorHAnsi" w:eastAsia="Times New Roman" w:hAnsiTheme="minorHAnsi" w:cs="Calibri"/>
                <w:color w:val="000000"/>
                <w:sz w:val="20"/>
                <w:szCs w:val="20"/>
              </w:rPr>
              <w:t>(auid)</w:t>
            </w:r>
          </w:p>
        </w:tc>
        <w:tc>
          <w:tcPr>
            <w:tcW w:w="2437" w:type="dxa"/>
          </w:tcPr>
          <w:p w14:paraId="6BF9E34E" w14:textId="1429D27B"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ins w:id="553" w:author="Darin  McBeath" w:date="2014-02-24T08:30:00Z">
              <w:r w:rsidRPr="00821C99">
                <w:rPr>
                  <w:rFonts w:asciiTheme="minorHAnsi" w:eastAsia="Times New Roman" w:hAnsiTheme="minorHAnsi" w:cs="Calibri"/>
                  <w:color w:val="000000"/>
                  <w:sz w:val="20"/>
                  <w:szCs w:val="20"/>
                </w:rPr>
                <w:t>61</w:t>
              </w:r>
            </w:ins>
            <w:del w:id="554" w:author="Darin  McBeath" w:date="2014-02-24T08:30:00Z">
              <w:r w:rsidRPr="00821C99" w:rsidDel="00F92D5F">
                <w:rPr>
                  <w:rFonts w:asciiTheme="minorHAnsi" w:eastAsia="Times New Roman" w:hAnsiTheme="minorHAnsi" w:cs="Calibri"/>
                  <w:color w:val="000000"/>
                  <w:sz w:val="20"/>
                  <w:szCs w:val="20"/>
                </w:rPr>
                <w:delText>59</w:delText>
              </w:r>
            </w:del>
            <w:r w:rsidRPr="00821C99">
              <w:rPr>
                <w:rFonts w:asciiTheme="minorHAnsi" w:eastAsia="Times New Roman" w:hAnsiTheme="minorHAnsi" w:cs="Calibri"/>
                <w:color w:val="000000"/>
                <w:sz w:val="20"/>
                <w:szCs w:val="20"/>
              </w:rPr>
              <w:t>%</w:t>
            </w:r>
          </w:p>
        </w:tc>
      </w:tr>
      <w:tr w:rsidR="00821C99" w:rsidRPr="00197918" w14:paraId="01AC9D89" w14:textId="77777777" w:rsidTr="00821C99">
        <w:trPr>
          <w:trHeight w:val="404"/>
          <w:ins w:id="555" w:author="Darin  McBeath" w:date="2014-02-24T08:25:00Z"/>
        </w:trPr>
        <w:tc>
          <w:tcPr>
            <w:tcW w:w="1424" w:type="dxa"/>
          </w:tcPr>
          <w:p w14:paraId="5655B7E7" w14:textId="56243BED" w:rsidR="00821C99" w:rsidRPr="00821C99" w:rsidRDefault="00821C99" w:rsidP="00E429E2">
            <w:pPr>
              <w:spacing w:before="100" w:beforeAutospacing="1" w:after="100" w:afterAutospacing="1"/>
              <w:rPr>
                <w:ins w:id="556" w:author="Darin  McBeath" w:date="2014-02-24T08:25:00Z"/>
                <w:rFonts w:asciiTheme="minorHAnsi" w:eastAsia="Times New Roman" w:hAnsiTheme="minorHAnsi" w:cs="Calibri"/>
                <w:color w:val="000000"/>
                <w:sz w:val="20"/>
                <w:szCs w:val="20"/>
              </w:rPr>
            </w:pPr>
            <w:ins w:id="557" w:author="Darin  McBeath" w:date="2014-02-24T08:25:00Z">
              <w:r w:rsidRPr="00821C99">
                <w:rPr>
                  <w:rFonts w:asciiTheme="minorHAnsi" w:eastAsia="Times New Roman" w:hAnsiTheme="minorHAnsi" w:cs="Calibri"/>
                  <w:color w:val="000000"/>
                  <w:sz w:val="20"/>
                  <w:szCs w:val="20"/>
                </w:rPr>
                <w:t>Author</w:t>
              </w:r>
            </w:ins>
          </w:p>
        </w:tc>
        <w:tc>
          <w:tcPr>
            <w:tcW w:w="2191" w:type="dxa"/>
          </w:tcPr>
          <w:p w14:paraId="317CF681" w14:textId="471BE4EA" w:rsidR="00821C99" w:rsidRPr="00821C99" w:rsidRDefault="00821C99" w:rsidP="00E429E2">
            <w:pPr>
              <w:spacing w:before="100" w:beforeAutospacing="1" w:after="100" w:afterAutospacing="1"/>
              <w:rPr>
                <w:ins w:id="558" w:author="Darin  McBeath" w:date="2014-02-24T08:25:00Z"/>
                <w:rFonts w:asciiTheme="minorHAnsi" w:eastAsia="Times New Roman" w:hAnsiTheme="minorHAnsi" w:cs="Calibri"/>
                <w:color w:val="000000"/>
                <w:sz w:val="20"/>
                <w:szCs w:val="20"/>
              </w:rPr>
            </w:pPr>
            <w:ins w:id="559" w:author="Darin  McBeath" w:date="2014-02-24T08:26:00Z">
              <w:r w:rsidRPr="00821C99">
                <w:rPr>
                  <w:rFonts w:asciiTheme="minorHAnsi" w:eastAsia="Times New Roman" w:hAnsiTheme="minorHAnsi" w:cs="Calibri"/>
                  <w:color w:val="000000"/>
                  <w:sz w:val="20"/>
                  <w:szCs w:val="20"/>
                </w:rPr>
                <w:t>Infra (auidafid)</w:t>
              </w:r>
            </w:ins>
          </w:p>
        </w:tc>
        <w:tc>
          <w:tcPr>
            <w:tcW w:w="2437" w:type="dxa"/>
          </w:tcPr>
          <w:p w14:paraId="220987AF" w14:textId="237C7A9F" w:rsidR="00821C99" w:rsidRPr="00821C99" w:rsidRDefault="00821C99" w:rsidP="00E429E2">
            <w:pPr>
              <w:spacing w:before="100" w:beforeAutospacing="1" w:after="100" w:afterAutospacing="1"/>
              <w:rPr>
                <w:ins w:id="560" w:author="Darin  McBeath" w:date="2014-02-24T08:25:00Z"/>
                <w:rFonts w:asciiTheme="minorHAnsi" w:eastAsia="Times New Roman" w:hAnsiTheme="minorHAnsi" w:cs="Calibri"/>
                <w:color w:val="000000"/>
                <w:sz w:val="20"/>
                <w:szCs w:val="20"/>
              </w:rPr>
            </w:pPr>
            <w:ins w:id="561" w:author="Darin  McBeath" w:date="2014-02-24T08:31:00Z">
              <w:r w:rsidRPr="00821C99">
                <w:rPr>
                  <w:rFonts w:asciiTheme="minorHAnsi" w:eastAsia="Times New Roman" w:hAnsiTheme="minorHAnsi" w:cs="Calibri"/>
                  <w:color w:val="000000"/>
                  <w:sz w:val="20"/>
                  <w:szCs w:val="20"/>
                </w:rPr>
                <w:t>18%</w:t>
              </w:r>
            </w:ins>
          </w:p>
        </w:tc>
      </w:tr>
      <w:tr w:rsidR="00821C99" w:rsidRPr="00197918" w14:paraId="78A4A154" w14:textId="77777777" w:rsidTr="00821C99">
        <w:trPr>
          <w:trHeight w:val="404"/>
        </w:trPr>
        <w:tc>
          <w:tcPr>
            <w:tcW w:w="1424" w:type="dxa"/>
          </w:tcPr>
          <w:p w14:paraId="0E653EF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Author</w:t>
            </w:r>
          </w:p>
        </w:tc>
        <w:tc>
          <w:tcPr>
            <w:tcW w:w="2191" w:type="dxa"/>
          </w:tcPr>
          <w:p w14:paraId="5D2C4558"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User/other</w:t>
            </w:r>
          </w:p>
        </w:tc>
        <w:tc>
          <w:tcPr>
            <w:tcW w:w="2437" w:type="dxa"/>
          </w:tcPr>
          <w:p w14:paraId="066D17BD" w14:textId="7978F99A"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ins w:id="562" w:author="Darin  McBeath" w:date="2014-02-24T08:31:00Z">
              <w:r w:rsidRPr="00821C99">
                <w:rPr>
                  <w:rFonts w:asciiTheme="minorHAnsi" w:eastAsia="Times New Roman" w:hAnsiTheme="minorHAnsi" w:cs="Calibri"/>
                  <w:color w:val="000000"/>
                  <w:sz w:val="20"/>
                  <w:szCs w:val="20"/>
                </w:rPr>
                <w:t>2</w:t>
              </w:r>
            </w:ins>
            <w:del w:id="563" w:author="Darin  McBeath" w:date="2014-02-24T08:31:00Z">
              <w:r w:rsidRPr="00821C99" w:rsidDel="00F92D5F">
                <w:rPr>
                  <w:rFonts w:asciiTheme="minorHAnsi" w:eastAsia="Times New Roman" w:hAnsiTheme="minorHAnsi" w:cs="Calibri"/>
                  <w:color w:val="000000"/>
                  <w:sz w:val="20"/>
                  <w:szCs w:val="20"/>
                </w:rPr>
                <w:delText>4</w:delText>
              </w:r>
            </w:del>
            <w:r w:rsidRPr="00821C99">
              <w:rPr>
                <w:rFonts w:asciiTheme="minorHAnsi" w:eastAsia="Times New Roman" w:hAnsiTheme="minorHAnsi" w:cs="Calibri"/>
                <w:color w:val="000000"/>
                <w:sz w:val="20"/>
                <w:szCs w:val="20"/>
              </w:rPr>
              <w:t>1%</w:t>
            </w:r>
          </w:p>
        </w:tc>
      </w:tr>
      <w:tr w:rsidR="00760BE4" w:rsidRPr="00197918" w14:paraId="084F6947" w14:textId="77777777" w:rsidTr="00821C99">
        <w:trPr>
          <w:trHeight w:val="404"/>
          <w:ins w:id="564" w:author="Darin  McBeath" w:date="2014-03-11T13:39:00Z"/>
        </w:trPr>
        <w:tc>
          <w:tcPr>
            <w:tcW w:w="1424" w:type="dxa"/>
          </w:tcPr>
          <w:p w14:paraId="746656C7" w14:textId="6986742D" w:rsidR="00760BE4" w:rsidRPr="00821C99" w:rsidRDefault="00760BE4" w:rsidP="00E429E2">
            <w:pPr>
              <w:spacing w:before="100" w:beforeAutospacing="1" w:after="100" w:afterAutospacing="1"/>
              <w:rPr>
                <w:ins w:id="565" w:author="Darin  McBeath" w:date="2014-03-11T13:39:00Z"/>
                <w:rFonts w:asciiTheme="minorHAnsi" w:eastAsia="Times New Roman" w:hAnsiTheme="minorHAnsi" w:cs="Calibri"/>
                <w:color w:val="000000"/>
                <w:sz w:val="20"/>
                <w:szCs w:val="20"/>
              </w:rPr>
            </w:pPr>
            <w:ins w:id="566" w:author="Darin  McBeath" w:date="2014-03-11T13:39:00Z">
              <w:r>
                <w:rPr>
                  <w:rFonts w:asciiTheme="minorHAnsi" w:eastAsia="Times New Roman" w:hAnsiTheme="minorHAnsi" w:cs="Calibri"/>
                  <w:color w:val="000000"/>
                  <w:sz w:val="20"/>
                  <w:szCs w:val="20"/>
                </w:rPr>
                <w:t>Author</w:t>
              </w:r>
            </w:ins>
          </w:p>
        </w:tc>
        <w:tc>
          <w:tcPr>
            <w:tcW w:w="2191" w:type="dxa"/>
          </w:tcPr>
          <w:p w14:paraId="151C11FF" w14:textId="75B8068A" w:rsidR="00760BE4" w:rsidRPr="00821C99" w:rsidRDefault="001C74CB" w:rsidP="00E429E2">
            <w:pPr>
              <w:spacing w:before="100" w:beforeAutospacing="1" w:after="100" w:afterAutospacing="1"/>
              <w:rPr>
                <w:ins w:id="567" w:author="Darin  McBeath" w:date="2014-03-11T13:39:00Z"/>
                <w:rFonts w:asciiTheme="minorHAnsi" w:eastAsia="Times New Roman" w:hAnsiTheme="minorHAnsi" w:cs="Calibri"/>
                <w:color w:val="000000"/>
                <w:sz w:val="20"/>
                <w:szCs w:val="20"/>
              </w:rPr>
            </w:pPr>
            <w:ins w:id="568" w:author="Darin  McBeath" w:date="2014-03-14T08:46:00Z">
              <w:r>
                <w:rPr>
                  <w:rFonts w:asciiTheme="minorHAnsi" w:eastAsia="Times New Roman" w:hAnsiTheme="minorHAnsi" w:cs="Calibri"/>
                  <w:color w:val="000000"/>
                  <w:sz w:val="20"/>
                  <w:szCs w:val="20"/>
                </w:rPr>
                <w:t>Navigators</w:t>
              </w:r>
            </w:ins>
          </w:p>
        </w:tc>
        <w:tc>
          <w:tcPr>
            <w:tcW w:w="2437" w:type="dxa"/>
          </w:tcPr>
          <w:p w14:paraId="70EB274B" w14:textId="1BBC94D2" w:rsidR="00760BE4" w:rsidRPr="00821C99" w:rsidRDefault="00003B50" w:rsidP="00E429E2">
            <w:pPr>
              <w:spacing w:before="100" w:beforeAutospacing="1" w:after="100" w:afterAutospacing="1"/>
              <w:rPr>
                <w:ins w:id="569" w:author="Darin  McBeath" w:date="2014-03-11T13:39:00Z"/>
                <w:rFonts w:asciiTheme="minorHAnsi" w:eastAsia="Times New Roman" w:hAnsiTheme="minorHAnsi" w:cs="Calibri"/>
                <w:color w:val="000000"/>
                <w:sz w:val="20"/>
                <w:szCs w:val="20"/>
              </w:rPr>
            </w:pPr>
            <w:ins w:id="570" w:author="Darin  McBeath" w:date="2014-03-11T14:21:00Z">
              <w:r>
                <w:rPr>
                  <w:rFonts w:asciiTheme="minorHAnsi" w:eastAsia="Times New Roman" w:hAnsiTheme="minorHAnsi" w:cs="Calibri"/>
                  <w:color w:val="000000"/>
                  <w:sz w:val="20"/>
                  <w:szCs w:val="20"/>
                </w:rPr>
                <w:t>15%</w:t>
              </w:r>
            </w:ins>
          </w:p>
        </w:tc>
      </w:tr>
      <w:tr w:rsidR="00760BE4" w:rsidRPr="00197918" w14:paraId="0C4531A8" w14:textId="77777777" w:rsidTr="00821C99">
        <w:trPr>
          <w:trHeight w:val="404"/>
          <w:ins w:id="571" w:author="Darin  McBeath" w:date="2014-03-11T13:39:00Z"/>
        </w:trPr>
        <w:tc>
          <w:tcPr>
            <w:tcW w:w="1424" w:type="dxa"/>
          </w:tcPr>
          <w:p w14:paraId="42E172FD" w14:textId="558EB706" w:rsidR="00760BE4" w:rsidRDefault="00760BE4" w:rsidP="00E429E2">
            <w:pPr>
              <w:spacing w:before="100" w:beforeAutospacing="1" w:after="100" w:afterAutospacing="1"/>
              <w:rPr>
                <w:ins w:id="572" w:author="Darin  McBeath" w:date="2014-03-11T13:39:00Z"/>
                <w:rFonts w:asciiTheme="minorHAnsi" w:eastAsia="Times New Roman" w:hAnsiTheme="minorHAnsi" w:cs="Calibri"/>
                <w:color w:val="000000"/>
                <w:sz w:val="20"/>
                <w:szCs w:val="20"/>
              </w:rPr>
            </w:pPr>
            <w:ins w:id="573" w:author="Darin  McBeath" w:date="2014-03-11T13:39:00Z">
              <w:r>
                <w:rPr>
                  <w:rFonts w:asciiTheme="minorHAnsi" w:eastAsia="Times New Roman" w:hAnsiTheme="minorHAnsi" w:cs="Calibri"/>
                  <w:color w:val="000000"/>
                  <w:sz w:val="20"/>
                  <w:szCs w:val="20"/>
                </w:rPr>
                <w:t>Author</w:t>
              </w:r>
            </w:ins>
          </w:p>
        </w:tc>
        <w:tc>
          <w:tcPr>
            <w:tcW w:w="2191" w:type="dxa"/>
          </w:tcPr>
          <w:p w14:paraId="5E052A4D" w14:textId="39DE035F" w:rsidR="00760BE4" w:rsidRDefault="001C74CB" w:rsidP="00E429E2">
            <w:pPr>
              <w:spacing w:before="100" w:beforeAutospacing="1" w:after="100" w:afterAutospacing="1"/>
              <w:rPr>
                <w:ins w:id="574" w:author="Darin  McBeath" w:date="2014-03-11T13:39:00Z"/>
                <w:rFonts w:asciiTheme="minorHAnsi" w:eastAsia="Times New Roman" w:hAnsiTheme="minorHAnsi" w:cs="Calibri"/>
                <w:color w:val="000000"/>
                <w:sz w:val="20"/>
                <w:szCs w:val="20"/>
              </w:rPr>
            </w:pPr>
            <w:ins w:id="575" w:author="Darin  McBeath" w:date="2014-03-14T08:46:00Z">
              <w:r>
                <w:rPr>
                  <w:rFonts w:asciiTheme="minorHAnsi" w:eastAsia="Times New Roman" w:hAnsiTheme="minorHAnsi" w:cs="Calibri"/>
                  <w:color w:val="000000"/>
                  <w:sz w:val="20"/>
                  <w:szCs w:val="20"/>
                </w:rPr>
                <w:t>No Navigators</w:t>
              </w:r>
            </w:ins>
          </w:p>
        </w:tc>
        <w:tc>
          <w:tcPr>
            <w:tcW w:w="2437" w:type="dxa"/>
          </w:tcPr>
          <w:p w14:paraId="0734B660" w14:textId="2CA6080B" w:rsidR="00760BE4" w:rsidRPr="00821C99" w:rsidRDefault="00003B50" w:rsidP="00E429E2">
            <w:pPr>
              <w:spacing w:before="100" w:beforeAutospacing="1" w:after="100" w:afterAutospacing="1"/>
              <w:rPr>
                <w:ins w:id="576" w:author="Darin  McBeath" w:date="2014-03-11T13:39:00Z"/>
                <w:rFonts w:asciiTheme="minorHAnsi" w:eastAsia="Times New Roman" w:hAnsiTheme="minorHAnsi" w:cs="Calibri"/>
                <w:color w:val="000000"/>
                <w:sz w:val="20"/>
                <w:szCs w:val="20"/>
              </w:rPr>
            </w:pPr>
            <w:ins w:id="577" w:author="Darin  McBeath" w:date="2014-03-11T14:21:00Z">
              <w:r>
                <w:rPr>
                  <w:rFonts w:asciiTheme="minorHAnsi" w:eastAsia="Times New Roman" w:hAnsiTheme="minorHAnsi" w:cs="Calibri"/>
                  <w:color w:val="000000"/>
                  <w:sz w:val="20"/>
                  <w:szCs w:val="20"/>
                </w:rPr>
                <w:t>85%</w:t>
              </w:r>
            </w:ins>
          </w:p>
        </w:tc>
      </w:tr>
      <w:tr w:rsidR="00821C99" w:rsidRPr="00197918" w14:paraId="418242FF" w14:textId="77777777" w:rsidTr="00821C99">
        <w:trPr>
          <w:trHeight w:val="404"/>
        </w:trPr>
        <w:tc>
          <w:tcPr>
            <w:tcW w:w="1424" w:type="dxa"/>
          </w:tcPr>
          <w:p w14:paraId="5ECDFC9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1F5F13A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78"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(doi)</w:t>
            </w:r>
          </w:p>
        </w:tc>
        <w:tc>
          <w:tcPr>
            <w:tcW w:w="2437" w:type="dxa"/>
          </w:tcPr>
          <w:p w14:paraId="1D80CFDF" w14:textId="35F6E4DA" w:rsidR="00821C99" w:rsidRPr="00821C99" w:rsidRDefault="00803400" w:rsidP="00E429E2">
            <w:pPr>
              <w:spacing w:before="100" w:beforeAutospacing="1" w:after="100" w:afterAutospacing="1"/>
              <w:rPr>
                <w:rFonts w:asciiTheme="minorHAnsi" w:eastAsia="Times New Roman" w:hAnsiTheme="minorHAnsi" w:cs="Calibri"/>
                <w:color w:val="000000"/>
                <w:sz w:val="20"/>
                <w:szCs w:val="20"/>
              </w:rPr>
            </w:pPr>
            <w:ins w:id="579" w:author="Darin  McBeath" w:date="2014-02-21T12:08:00Z">
              <w:r>
                <w:rPr>
                  <w:rFonts w:asciiTheme="minorHAnsi" w:eastAsia="Times New Roman" w:hAnsiTheme="minorHAnsi" w:cs="Calibri"/>
                  <w:color w:val="000000"/>
                  <w:sz w:val="20"/>
                  <w:szCs w:val="20"/>
                </w:rPr>
                <w:t>6</w:t>
              </w:r>
            </w:ins>
            <w:del w:id="580" w:author="Darin  McBeath" w:date="2014-02-21T12:08:00Z">
              <w:r w:rsidR="00821C99" w:rsidRPr="00821C99" w:rsidDel="0029044C">
                <w:rPr>
                  <w:rFonts w:asciiTheme="minorHAnsi" w:eastAsia="Times New Roman" w:hAnsiTheme="minorHAnsi" w:cs="Calibri"/>
                  <w:color w:val="000000"/>
                  <w:sz w:val="20"/>
                  <w:szCs w:val="20"/>
                </w:rPr>
                <w:delText>8</w:delText>
              </w:r>
            </w:del>
            <w:r w:rsidR="00821C99" w:rsidRPr="00821C99">
              <w:rPr>
                <w:rFonts w:asciiTheme="minorHAnsi" w:eastAsia="Times New Roman" w:hAnsiTheme="minorHAnsi" w:cs="Calibri"/>
                <w:color w:val="000000"/>
                <w:sz w:val="20"/>
                <w:szCs w:val="20"/>
              </w:rPr>
              <w:t>%</w:t>
            </w:r>
          </w:p>
        </w:tc>
      </w:tr>
      <w:tr w:rsidR="00821C99" w:rsidRPr="00197918" w14:paraId="5A651FEB" w14:textId="77777777" w:rsidTr="00821C99">
        <w:trPr>
          <w:trHeight w:val="404"/>
        </w:trPr>
        <w:tc>
          <w:tcPr>
            <w:tcW w:w="1424" w:type="dxa"/>
          </w:tcPr>
          <w:p w14:paraId="3D510B4D"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692B5A9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81"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(eid)</w:t>
            </w:r>
          </w:p>
        </w:tc>
        <w:tc>
          <w:tcPr>
            <w:tcW w:w="2437" w:type="dxa"/>
          </w:tcPr>
          <w:p w14:paraId="3F3E6576" w14:textId="7BB0D4E4" w:rsidR="00821C99" w:rsidRPr="00821C99" w:rsidRDefault="00821C99" w:rsidP="0029044C">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1</w:t>
            </w:r>
            <w:ins w:id="582" w:author="Darin  McBeath" w:date="2014-02-21T12:08:00Z">
              <w:r w:rsidR="00803400">
                <w:rPr>
                  <w:rFonts w:asciiTheme="minorHAnsi" w:eastAsia="Times New Roman" w:hAnsiTheme="minorHAnsi" w:cs="Calibri"/>
                  <w:color w:val="000000"/>
                  <w:sz w:val="20"/>
                  <w:szCs w:val="20"/>
                </w:rPr>
                <w:t>1</w:t>
              </w:r>
              <w:r w:rsidRPr="00821C99">
                <w:rPr>
                  <w:rFonts w:asciiTheme="minorHAnsi" w:eastAsia="Times New Roman" w:hAnsiTheme="minorHAnsi" w:cs="Calibri"/>
                  <w:color w:val="000000"/>
                  <w:sz w:val="20"/>
                  <w:szCs w:val="20"/>
                </w:rPr>
                <w:t>%</w:t>
              </w:r>
            </w:ins>
            <w:del w:id="583" w:author="Darin  McBeath" w:date="2014-02-21T12:08:00Z">
              <w:r w:rsidRPr="00821C99" w:rsidDel="0029044C">
                <w:rPr>
                  <w:rFonts w:asciiTheme="minorHAnsi" w:eastAsia="Times New Roman" w:hAnsiTheme="minorHAnsi" w:cs="Calibri"/>
                  <w:color w:val="000000"/>
                  <w:sz w:val="20"/>
                  <w:szCs w:val="20"/>
                </w:rPr>
                <w:delText>4%</w:delText>
              </w:r>
            </w:del>
          </w:p>
        </w:tc>
      </w:tr>
      <w:tr w:rsidR="00821C99" w:rsidRPr="00197918" w14:paraId="34F653AD" w14:textId="77777777" w:rsidTr="00821C99">
        <w:trPr>
          <w:trHeight w:val="404"/>
        </w:trPr>
        <w:tc>
          <w:tcPr>
            <w:tcW w:w="1424" w:type="dxa"/>
          </w:tcPr>
          <w:p w14:paraId="74866FDB"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647E1D9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84"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(sdeid)</w:t>
            </w:r>
          </w:p>
        </w:tc>
        <w:tc>
          <w:tcPr>
            <w:tcW w:w="2437" w:type="dxa"/>
          </w:tcPr>
          <w:p w14:paraId="55412B00" w14:textId="49E417A7" w:rsidR="00821C99" w:rsidRPr="00821C99" w:rsidRDefault="00803400" w:rsidP="00E429E2">
            <w:pPr>
              <w:spacing w:before="100" w:beforeAutospacing="1" w:after="100" w:afterAutospacing="1"/>
              <w:rPr>
                <w:rFonts w:asciiTheme="minorHAnsi" w:eastAsia="Times New Roman" w:hAnsiTheme="minorHAnsi" w:cs="Calibri"/>
                <w:color w:val="000000"/>
                <w:sz w:val="20"/>
                <w:szCs w:val="20"/>
              </w:rPr>
            </w:pPr>
            <w:ins w:id="585" w:author="Darin  McBeath" w:date="2014-03-11T13:34:00Z">
              <w:r>
                <w:rPr>
                  <w:rFonts w:asciiTheme="minorHAnsi" w:eastAsia="Times New Roman" w:hAnsiTheme="minorHAnsi" w:cs="Calibri"/>
                  <w:color w:val="000000"/>
                  <w:sz w:val="20"/>
                  <w:szCs w:val="20"/>
                </w:rPr>
                <w:t>4</w:t>
              </w:r>
            </w:ins>
            <w:del w:id="586" w:author="Darin  McBeath" w:date="2014-03-11T13:34:00Z">
              <w:r w:rsidR="00821C99" w:rsidRPr="00821C99" w:rsidDel="00803400">
                <w:rPr>
                  <w:rFonts w:asciiTheme="minorHAnsi" w:eastAsia="Times New Roman" w:hAnsiTheme="minorHAnsi" w:cs="Calibri"/>
                  <w:color w:val="000000"/>
                  <w:sz w:val="20"/>
                  <w:szCs w:val="20"/>
                </w:rPr>
                <w:delText>6</w:delText>
              </w:r>
            </w:del>
            <w:r w:rsidR="00821C99" w:rsidRPr="00821C99">
              <w:rPr>
                <w:rFonts w:asciiTheme="minorHAnsi" w:eastAsia="Times New Roman" w:hAnsiTheme="minorHAnsi" w:cs="Calibri"/>
                <w:color w:val="000000"/>
                <w:sz w:val="20"/>
                <w:szCs w:val="20"/>
              </w:rPr>
              <w:t>%</w:t>
            </w:r>
          </w:p>
        </w:tc>
      </w:tr>
      <w:tr w:rsidR="00821C99" w:rsidRPr="00197918" w14:paraId="7AA7E3B3" w14:textId="77777777" w:rsidTr="00821C99">
        <w:trPr>
          <w:trHeight w:val="404"/>
        </w:trPr>
        <w:tc>
          <w:tcPr>
            <w:tcW w:w="1424" w:type="dxa"/>
          </w:tcPr>
          <w:p w14:paraId="68F4F1E1"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17F0435F"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87"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(refeid)</w:t>
            </w:r>
          </w:p>
        </w:tc>
        <w:tc>
          <w:tcPr>
            <w:tcW w:w="2437" w:type="dxa"/>
          </w:tcPr>
          <w:p w14:paraId="775545EF" w14:textId="4E6C4001" w:rsidR="00821C99" w:rsidRPr="00821C99" w:rsidRDefault="00803400" w:rsidP="00E429E2">
            <w:pPr>
              <w:spacing w:before="100" w:beforeAutospacing="1" w:after="100" w:afterAutospacing="1"/>
              <w:rPr>
                <w:rFonts w:asciiTheme="minorHAnsi" w:eastAsia="Times New Roman" w:hAnsiTheme="minorHAnsi" w:cs="Calibri"/>
                <w:color w:val="000000"/>
                <w:sz w:val="20"/>
                <w:szCs w:val="20"/>
              </w:rPr>
            </w:pPr>
            <w:ins w:id="588" w:author="Darin  McBeath" w:date="2014-03-11T13:34:00Z">
              <w:r>
                <w:rPr>
                  <w:rFonts w:asciiTheme="minorHAnsi" w:eastAsia="Times New Roman" w:hAnsiTheme="minorHAnsi" w:cs="Calibri"/>
                  <w:color w:val="000000"/>
                  <w:sz w:val="20"/>
                  <w:szCs w:val="20"/>
                </w:rPr>
                <w:t>8</w:t>
              </w:r>
            </w:ins>
            <w:del w:id="589" w:author="Darin  McBeath" w:date="2014-03-11T13:34:00Z">
              <w:r w:rsidR="00821C99" w:rsidRPr="00821C99" w:rsidDel="00803400">
                <w:rPr>
                  <w:rFonts w:asciiTheme="minorHAnsi" w:eastAsia="Times New Roman" w:hAnsiTheme="minorHAnsi" w:cs="Calibri"/>
                  <w:color w:val="000000"/>
                  <w:sz w:val="20"/>
                  <w:szCs w:val="20"/>
                </w:rPr>
                <w:delText>10</w:delText>
              </w:r>
            </w:del>
            <w:r w:rsidR="00821C99" w:rsidRPr="00821C99">
              <w:rPr>
                <w:rFonts w:asciiTheme="minorHAnsi" w:eastAsia="Times New Roman" w:hAnsiTheme="minorHAnsi" w:cs="Calibri"/>
                <w:color w:val="000000"/>
                <w:sz w:val="20"/>
                <w:szCs w:val="20"/>
              </w:rPr>
              <w:t>%</w:t>
            </w:r>
          </w:p>
        </w:tc>
      </w:tr>
      <w:tr w:rsidR="00821C99" w:rsidRPr="00197918" w14:paraId="4522DEED" w14:textId="77777777" w:rsidTr="00821C99">
        <w:trPr>
          <w:trHeight w:val="404"/>
        </w:trPr>
        <w:tc>
          <w:tcPr>
            <w:tcW w:w="1424" w:type="dxa"/>
          </w:tcPr>
          <w:p w14:paraId="15D74716"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7ECED09C"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Infra</w:t>
            </w:r>
            <w:del w:id="590" w:author="Darin  McBeath" w:date="2014-02-21T12:10:00Z">
              <w:r w:rsidRPr="00821C99" w:rsidDel="00D1584F">
                <w:rPr>
                  <w:rFonts w:asciiTheme="minorHAnsi" w:eastAsia="Times New Roman" w:hAnsiTheme="minorHAnsi" w:cs="Calibri"/>
                  <w:color w:val="000000"/>
                  <w:sz w:val="20"/>
                  <w:szCs w:val="20"/>
                </w:rPr>
                <w:delText>structure</w:delText>
              </w:r>
            </w:del>
            <w:r w:rsidRPr="00821C99">
              <w:rPr>
                <w:rFonts w:asciiTheme="minorHAnsi" w:eastAsia="Times New Roman" w:hAnsiTheme="minorHAnsi" w:cs="Calibri"/>
                <w:color w:val="000000"/>
                <w:sz w:val="20"/>
                <w:szCs w:val="20"/>
              </w:rPr>
              <w:t xml:space="preserve"> (au</w:t>
            </w:r>
            <w:del w:id="591" w:author="Darin  McBeath" w:date="2014-02-21T12:08:00Z">
              <w:r w:rsidRPr="00821C99" w:rsidDel="00D1584F">
                <w:rPr>
                  <w:rFonts w:asciiTheme="minorHAnsi" w:eastAsia="Times New Roman" w:hAnsiTheme="minorHAnsi" w:cs="Calibri"/>
                  <w:color w:val="000000"/>
                  <w:sz w:val="20"/>
                  <w:szCs w:val="20"/>
                </w:rPr>
                <w:delText>th</w:delText>
              </w:r>
            </w:del>
            <w:r w:rsidRPr="00821C99">
              <w:rPr>
                <w:rFonts w:asciiTheme="minorHAnsi" w:eastAsia="Times New Roman" w:hAnsiTheme="minorHAnsi" w:cs="Calibri"/>
                <w:color w:val="000000"/>
                <w:sz w:val="20"/>
                <w:szCs w:val="20"/>
              </w:rPr>
              <w:t>id)</w:t>
            </w:r>
          </w:p>
        </w:tc>
        <w:tc>
          <w:tcPr>
            <w:tcW w:w="2437" w:type="dxa"/>
          </w:tcPr>
          <w:p w14:paraId="5F25E4A9" w14:textId="36BCF58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del w:id="592" w:author="Darin  McBeath" w:date="2014-03-11T13:34:00Z">
              <w:r w:rsidRPr="00821C99" w:rsidDel="00803400">
                <w:rPr>
                  <w:rFonts w:asciiTheme="minorHAnsi" w:eastAsia="Times New Roman" w:hAnsiTheme="minorHAnsi" w:cs="Calibri"/>
                  <w:color w:val="000000"/>
                  <w:sz w:val="20"/>
                  <w:szCs w:val="20"/>
                </w:rPr>
                <w:delText>2</w:delText>
              </w:r>
            </w:del>
            <w:ins w:id="593" w:author="Darin  McBeath" w:date="2014-03-11T13:34:00Z">
              <w:r w:rsidR="00803400">
                <w:rPr>
                  <w:rFonts w:asciiTheme="minorHAnsi" w:eastAsia="Times New Roman" w:hAnsiTheme="minorHAnsi" w:cs="Calibri"/>
                  <w:color w:val="000000"/>
                  <w:sz w:val="20"/>
                  <w:szCs w:val="20"/>
                </w:rPr>
                <w:t>17</w:t>
              </w:r>
            </w:ins>
            <w:del w:id="594" w:author="Darin  McBeath" w:date="2014-02-21T12:08:00Z">
              <w:r w:rsidRPr="00821C99" w:rsidDel="00D1584F">
                <w:rPr>
                  <w:rFonts w:asciiTheme="minorHAnsi" w:eastAsia="Times New Roman" w:hAnsiTheme="minorHAnsi" w:cs="Calibri"/>
                  <w:color w:val="000000"/>
                  <w:sz w:val="20"/>
                  <w:szCs w:val="20"/>
                </w:rPr>
                <w:delText>2</w:delText>
              </w:r>
            </w:del>
            <w:r w:rsidRPr="00821C99">
              <w:rPr>
                <w:rFonts w:asciiTheme="minorHAnsi" w:eastAsia="Times New Roman" w:hAnsiTheme="minorHAnsi" w:cs="Calibri"/>
                <w:color w:val="000000"/>
                <w:sz w:val="20"/>
                <w:szCs w:val="20"/>
              </w:rPr>
              <w:t>%</w:t>
            </w:r>
          </w:p>
        </w:tc>
      </w:tr>
      <w:tr w:rsidR="00821C99" w:rsidRPr="00197918" w14:paraId="3292AEDE" w14:textId="77777777" w:rsidTr="00821C99">
        <w:trPr>
          <w:trHeight w:val="404"/>
          <w:ins w:id="595" w:author="Darin  McBeath" w:date="2014-02-21T12:09:00Z"/>
        </w:trPr>
        <w:tc>
          <w:tcPr>
            <w:tcW w:w="1424" w:type="dxa"/>
          </w:tcPr>
          <w:p w14:paraId="67373BCF" w14:textId="404B4B46" w:rsidR="00821C99" w:rsidRPr="00821C99" w:rsidRDefault="00821C99" w:rsidP="00E429E2">
            <w:pPr>
              <w:spacing w:before="100" w:beforeAutospacing="1" w:after="100" w:afterAutospacing="1"/>
              <w:rPr>
                <w:ins w:id="596" w:author="Darin  McBeath" w:date="2014-02-21T12:09:00Z"/>
                <w:rFonts w:asciiTheme="minorHAnsi" w:eastAsia="Times New Roman" w:hAnsiTheme="minorHAnsi" w:cs="Calibri"/>
                <w:color w:val="000000"/>
                <w:sz w:val="20"/>
                <w:szCs w:val="20"/>
              </w:rPr>
            </w:pPr>
            <w:ins w:id="597" w:author="Darin  McBeath" w:date="2014-02-21T12:09:00Z">
              <w:r w:rsidRPr="00821C99">
                <w:rPr>
                  <w:rFonts w:asciiTheme="minorHAnsi" w:eastAsia="Times New Roman" w:hAnsiTheme="minorHAnsi" w:cs="Calibri"/>
                  <w:color w:val="000000"/>
                  <w:sz w:val="20"/>
                  <w:szCs w:val="20"/>
                </w:rPr>
                <w:t>Core</w:t>
              </w:r>
            </w:ins>
          </w:p>
        </w:tc>
        <w:tc>
          <w:tcPr>
            <w:tcW w:w="2191" w:type="dxa"/>
          </w:tcPr>
          <w:p w14:paraId="4CFE6A10" w14:textId="2BDAC28B" w:rsidR="00821C99" w:rsidRPr="00821C99" w:rsidRDefault="00821C99" w:rsidP="00E429E2">
            <w:pPr>
              <w:spacing w:before="100" w:beforeAutospacing="1" w:after="100" w:afterAutospacing="1"/>
              <w:rPr>
                <w:ins w:id="598" w:author="Darin  McBeath" w:date="2014-02-21T12:09:00Z"/>
                <w:rFonts w:asciiTheme="minorHAnsi" w:eastAsia="Times New Roman" w:hAnsiTheme="minorHAnsi" w:cs="Calibri"/>
                <w:color w:val="000000"/>
                <w:sz w:val="20"/>
                <w:szCs w:val="20"/>
              </w:rPr>
            </w:pPr>
            <w:ins w:id="599" w:author="Darin  McBeath" w:date="2014-02-21T12:09:00Z">
              <w:r w:rsidRPr="00821C99">
                <w:rPr>
                  <w:rFonts w:asciiTheme="minorHAnsi" w:eastAsia="Times New Roman" w:hAnsiTheme="minorHAnsi" w:cs="Calibri"/>
                  <w:color w:val="000000"/>
                  <w:sz w:val="20"/>
                  <w:szCs w:val="20"/>
                </w:rPr>
                <w:t>Infra (afid)</w:t>
              </w:r>
            </w:ins>
          </w:p>
        </w:tc>
        <w:tc>
          <w:tcPr>
            <w:tcW w:w="2437" w:type="dxa"/>
          </w:tcPr>
          <w:p w14:paraId="5737B6F0" w14:textId="6CC84B77" w:rsidR="00821C99" w:rsidRPr="00821C99" w:rsidRDefault="00821C99" w:rsidP="00E429E2">
            <w:pPr>
              <w:spacing w:before="100" w:beforeAutospacing="1" w:after="100" w:afterAutospacing="1"/>
              <w:rPr>
                <w:ins w:id="600" w:author="Darin  McBeath" w:date="2014-02-21T12:09:00Z"/>
                <w:rFonts w:asciiTheme="minorHAnsi" w:eastAsia="Times New Roman" w:hAnsiTheme="minorHAnsi" w:cs="Calibri"/>
                <w:color w:val="000000"/>
                <w:sz w:val="20"/>
                <w:szCs w:val="20"/>
              </w:rPr>
            </w:pPr>
            <w:ins w:id="601" w:author="Darin  McBeath" w:date="2014-02-21T12:09:00Z">
              <w:r w:rsidRPr="00821C99">
                <w:rPr>
                  <w:rFonts w:asciiTheme="minorHAnsi" w:eastAsia="Times New Roman" w:hAnsiTheme="minorHAnsi" w:cs="Calibri"/>
                  <w:color w:val="000000"/>
                  <w:sz w:val="20"/>
                  <w:szCs w:val="20"/>
                </w:rPr>
                <w:t>1%</w:t>
              </w:r>
            </w:ins>
          </w:p>
        </w:tc>
      </w:tr>
      <w:tr w:rsidR="00821C99" w:rsidRPr="00197918" w14:paraId="3E85A825" w14:textId="77777777" w:rsidTr="00821C99">
        <w:trPr>
          <w:trHeight w:val="404"/>
          <w:ins w:id="602" w:author="Darin  McBeath" w:date="2014-02-21T12:09:00Z"/>
        </w:trPr>
        <w:tc>
          <w:tcPr>
            <w:tcW w:w="1424" w:type="dxa"/>
          </w:tcPr>
          <w:p w14:paraId="4127CD6C" w14:textId="289059CD" w:rsidR="00821C99" w:rsidRPr="00821C99" w:rsidRDefault="00821C99" w:rsidP="00E429E2">
            <w:pPr>
              <w:spacing w:before="100" w:beforeAutospacing="1" w:after="100" w:afterAutospacing="1"/>
              <w:rPr>
                <w:ins w:id="603" w:author="Darin  McBeath" w:date="2014-02-21T12:09:00Z"/>
                <w:rFonts w:asciiTheme="minorHAnsi" w:eastAsia="Times New Roman" w:hAnsiTheme="minorHAnsi" w:cs="Calibri"/>
                <w:color w:val="000000"/>
                <w:sz w:val="20"/>
                <w:szCs w:val="20"/>
              </w:rPr>
            </w:pPr>
            <w:ins w:id="604" w:author="Darin  McBeath" w:date="2014-02-21T12:09:00Z">
              <w:r w:rsidRPr="00821C99">
                <w:rPr>
                  <w:rFonts w:asciiTheme="minorHAnsi" w:eastAsia="Times New Roman" w:hAnsiTheme="minorHAnsi" w:cs="Calibri"/>
                  <w:color w:val="000000"/>
                  <w:sz w:val="20"/>
                  <w:szCs w:val="20"/>
                </w:rPr>
                <w:t>Core</w:t>
              </w:r>
            </w:ins>
          </w:p>
        </w:tc>
        <w:tc>
          <w:tcPr>
            <w:tcW w:w="2191" w:type="dxa"/>
          </w:tcPr>
          <w:p w14:paraId="2F0091E2" w14:textId="5C14BE14" w:rsidR="00821C99" w:rsidRPr="00821C99" w:rsidRDefault="00821C99" w:rsidP="00E429E2">
            <w:pPr>
              <w:spacing w:before="100" w:beforeAutospacing="1" w:after="100" w:afterAutospacing="1"/>
              <w:rPr>
                <w:ins w:id="605" w:author="Darin  McBeath" w:date="2014-02-21T12:09:00Z"/>
                <w:rFonts w:asciiTheme="minorHAnsi" w:eastAsia="Times New Roman" w:hAnsiTheme="minorHAnsi" w:cs="Calibri"/>
                <w:color w:val="000000"/>
                <w:sz w:val="20"/>
                <w:szCs w:val="20"/>
              </w:rPr>
            </w:pPr>
            <w:ins w:id="606" w:author="Darin  McBeath" w:date="2014-02-21T12:09:00Z">
              <w:r w:rsidRPr="00821C99">
                <w:rPr>
                  <w:rFonts w:asciiTheme="minorHAnsi" w:eastAsia="Times New Roman" w:hAnsiTheme="minorHAnsi" w:cs="Calibri"/>
                  <w:color w:val="000000"/>
                  <w:sz w:val="20"/>
                  <w:szCs w:val="20"/>
                </w:rPr>
                <w:t>Infra (issn</w:t>
              </w:r>
            </w:ins>
            <w:ins w:id="607" w:author="Darin  McBeath" w:date="2014-02-21T12:10:00Z">
              <w:r w:rsidRPr="00821C99">
                <w:rPr>
                  <w:rFonts w:asciiTheme="minorHAnsi" w:eastAsia="Times New Roman" w:hAnsiTheme="minorHAnsi" w:cs="Calibri"/>
                  <w:color w:val="000000"/>
                  <w:sz w:val="20"/>
                  <w:szCs w:val="20"/>
                </w:rPr>
                <w:t>isbn)</w:t>
              </w:r>
            </w:ins>
          </w:p>
        </w:tc>
        <w:tc>
          <w:tcPr>
            <w:tcW w:w="2437" w:type="dxa"/>
          </w:tcPr>
          <w:p w14:paraId="43E96949" w14:textId="44C2F246" w:rsidR="00821C99" w:rsidRPr="00821C99" w:rsidRDefault="00821C99" w:rsidP="00E429E2">
            <w:pPr>
              <w:spacing w:before="100" w:beforeAutospacing="1" w:after="100" w:afterAutospacing="1"/>
              <w:rPr>
                <w:ins w:id="608" w:author="Darin  McBeath" w:date="2014-02-21T12:09:00Z"/>
                <w:rFonts w:asciiTheme="minorHAnsi" w:eastAsia="Times New Roman" w:hAnsiTheme="minorHAnsi" w:cs="Calibri"/>
                <w:color w:val="000000"/>
                <w:sz w:val="20"/>
                <w:szCs w:val="20"/>
              </w:rPr>
            </w:pPr>
            <w:ins w:id="609" w:author="Darin  McBeath" w:date="2014-02-21T12:10:00Z">
              <w:r w:rsidRPr="00821C99">
                <w:rPr>
                  <w:rFonts w:asciiTheme="minorHAnsi" w:eastAsia="Times New Roman" w:hAnsiTheme="minorHAnsi" w:cs="Calibri"/>
                  <w:color w:val="000000"/>
                  <w:sz w:val="20"/>
                  <w:szCs w:val="20"/>
                </w:rPr>
                <w:t>1%</w:t>
              </w:r>
            </w:ins>
          </w:p>
        </w:tc>
      </w:tr>
      <w:tr w:rsidR="00821C99" w:rsidRPr="00197918" w14:paraId="62666FBC" w14:textId="77777777" w:rsidTr="00821C99">
        <w:trPr>
          <w:trHeight w:val="404"/>
          <w:ins w:id="610" w:author="Darin  McBeath" w:date="2014-02-21T12:10:00Z"/>
        </w:trPr>
        <w:tc>
          <w:tcPr>
            <w:tcW w:w="1424" w:type="dxa"/>
          </w:tcPr>
          <w:p w14:paraId="1DA4FCA4" w14:textId="0ED96F9E" w:rsidR="00821C99" w:rsidRPr="00821C99" w:rsidRDefault="00821C99" w:rsidP="00E429E2">
            <w:pPr>
              <w:spacing w:before="100" w:beforeAutospacing="1" w:after="100" w:afterAutospacing="1"/>
              <w:rPr>
                <w:ins w:id="611" w:author="Darin  McBeath" w:date="2014-02-21T12:10:00Z"/>
                <w:rFonts w:asciiTheme="minorHAnsi" w:eastAsia="Times New Roman" w:hAnsiTheme="minorHAnsi" w:cs="Calibri"/>
                <w:color w:val="000000"/>
                <w:sz w:val="20"/>
                <w:szCs w:val="20"/>
              </w:rPr>
            </w:pPr>
            <w:ins w:id="612" w:author="Darin  McBeath" w:date="2014-02-21T12:10:00Z">
              <w:r w:rsidRPr="00821C99">
                <w:rPr>
                  <w:rFonts w:asciiTheme="minorHAnsi" w:eastAsia="Times New Roman" w:hAnsiTheme="minorHAnsi" w:cs="Calibri"/>
                  <w:color w:val="000000"/>
                  <w:sz w:val="20"/>
                  <w:szCs w:val="20"/>
                </w:rPr>
                <w:t>Core</w:t>
              </w:r>
            </w:ins>
          </w:p>
        </w:tc>
        <w:tc>
          <w:tcPr>
            <w:tcW w:w="2191" w:type="dxa"/>
          </w:tcPr>
          <w:p w14:paraId="5D7CD021" w14:textId="74FF8BF8" w:rsidR="00821C99" w:rsidRPr="00821C99" w:rsidRDefault="00821C99" w:rsidP="00E429E2">
            <w:pPr>
              <w:spacing w:before="100" w:beforeAutospacing="1" w:after="100" w:afterAutospacing="1"/>
              <w:rPr>
                <w:ins w:id="613" w:author="Darin  McBeath" w:date="2014-02-21T12:10:00Z"/>
                <w:rFonts w:asciiTheme="minorHAnsi" w:eastAsia="Times New Roman" w:hAnsiTheme="minorHAnsi" w:cs="Calibri"/>
                <w:color w:val="000000"/>
                <w:sz w:val="20"/>
                <w:szCs w:val="20"/>
              </w:rPr>
            </w:pPr>
            <w:ins w:id="614" w:author="Darin  McBeath" w:date="2014-02-21T12:11:00Z">
              <w:r w:rsidRPr="00821C99">
                <w:rPr>
                  <w:rFonts w:asciiTheme="minorHAnsi" w:eastAsia="Times New Roman" w:hAnsiTheme="minorHAnsi" w:cs="Calibri"/>
                  <w:color w:val="000000"/>
                  <w:sz w:val="20"/>
                  <w:szCs w:val="20"/>
                </w:rPr>
                <w:t>Infra (collecid)</w:t>
              </w:r>
            </w:ins>
          </w:p>
        </w:tc>
        <w:tc>
          <w:tcPr>
            <w:tcW w:w="2437" w:type="dxa"/>
          </w:tcPr>
          <w:p w14:paraId="184976CE" w14:textId="0AA99658" w:rsidR="00821C99" w:rsidRPr="00821C99" w:rsidRDefault="00821C99" w:rsidP="00E429E2">
            <w:pPr>
              <w:spacing w:before="100" w:beforeAutospacing="1" w:after="100" w:afterAutospacing="1"/>
              <w:rPr>
                <w:ins w:id="615" w:author="Darin  McBeath" w:date="2014-02-21T12:10:00Z"/>
                <w:rFonts w:asciiTheme="minorHAnsi" w:eastAsia="Times New Roman" w:hAnsiTheme="minorHAnsi" w:cs="Calibri"/>
                <w:color w:val="000000"/>
                <w:sz w:val="20"/>
                <w:szCs w:val="20"/>
              </w:rPr>
            </w:pPr>
            <w:ins w:id="616" w:author="Darin  McBeath" w:date="2014-02-21T12:11:00Z">
              <w:r w:rsidRPr="00821C99">
                <w:rPr>
                  <w:rFonts w:asciiTheme="minorHAnsi" w:eastAsia="Times New Roman" w:hAnsiTheme="minorHAnsi" w:cs="Calibri"/>
                  <w:color w:val="000000"/>
                  <w:sz w:val="20"/>
                  <w:szCs w:val="20"/>
                </w:rPr>
                <w:t>2%</w:t>
              </w:r>
            </w:ins>
          </w:p>
        </w:tc>
      </w:tr>
      <w:tr w:rsidR="00821C99" w:rsidRPr="00197918" w14:paraId="189E3BE2" w14:textId="77777777" w:rsidTr="00821C99">
        <w:trPr>
          <w:trHeight w:val="404"/>
          <w:ins w:id="617" w:author="Darin  McBeath" w:date="2014-02-21T12:11:00Z"/>
        </w:trPr>
        <w:tc>
          <w:tcPr>
            <w:tcW w:w="1424" w:type="dxa"/>
          </w:tcPr>
          <w:p w14:paraId="2A786B53" w14:textId="096C0560" w:rsidR="00821C99" w:rsidRPr="00821C99" w:rsidRDefault="00821C99" w:rsidP="00E429E2">
            <w:pPr>
              <w:spacing w:before="100" w:beforeAutospacing="1" w:after="100" w:afterAutospacing="1"/>
              <w:rPr>
                <w:ins w:id="618" w:author="Darin  McBeath" w:date="2014-02-21T12:11:00Z"/>
                <w:rFonts w:asciiTheme="minorHAnsi" w:eastAsia="Times New Roman" w:hAnsiTheme="minorHAnsi" w:cs="Calibri"/>
                <w:color w:val="000000"/>
                <w:sz w:val="20"/>
                <w:szCs w:val="20"/>
              </w:rPr>
            </w:pPr>
            <w:ins w:id="619" w:author="Darin  McBeath" w:date="2014-02-21T12:11:00Z">
              <w:r w:rsidRPr="00821C99">
                <w:rPr>
                  <w:rFonts w:asciiTheme="minorHAnsi" w:eastAsia="Times New Roman" w:hAnsiTheme="minorHAnsi" w:cs="Calibri"/>
                  <w:color w:val="000000"/>
                  <w:sz w:val="20"/>
                  <w:szCs w:val="20"/>
                </w:rPr>
                <w:t>Core</w:t>
              </w:r>
            </w:ins>
          </w:p>
        </w:tc>
        <w:tc>
          <w:tcPr>
            <w:tcW w:w="2191" w:type="dxa"/>
          </w:tcPr>
          <w:p w14:paraId="68BA10CA" w14:textId="1016F72A" w:rsidR="00821C99" w:rsidRPr="00821C99" w:rsidRDefault="00821C99" w:rsidP="00E429E2">
            <w:pPr>
              <w:spacing w:before="100" w:beforeAutospacing="1" w:after="100" w:afterAutospacing="1"/>
              <w:rPr>
                <w:ins w:id="620" w:author="Darin  McBeath" w:date="2014-02-21T12:11:00Z"/>
                <w:rFonts w:asciiTheme="minorHAnsi" w:eastAsia="Times New Roman" w:hAnsiTheme="minorHAnsi" w:cs="Calibri"/>
                <w:color w:val="000000"/>
                <w:sz w:val="20"/>
                <w:szCs w:val="20"/>
              </w:rPr>
            </w:pPr>
            <w:ins w:id="621" w:author="Darin  McBeath" w:date="2014-02-21T12:11:00Z">
              <w:r w:rsidRPr="00821C99">
                <w:rPr>
                  <w:rFonts w:asciiTheme="minorHAnsi" w:eastAsia="Times New Roman" w:hAnsiTheme="minorHAnsi" w:cs="Calibri"/>
                  <w:color w:val="000000"/>
                  <w:sz w:val="20"/>
                  <w:szCs w:val="20"/>
                </w:rPr>
                <w:t>Infra (refeidneid)</w:t>
              </w:r>
            </w:ins>
          </w:p>
        </w:tc>
        <w:tc>
          <w:tcPr>
            <w:tcW w:w="2437" w:type="dxa"/>
          </w:tcPr>
          <w:p w14:paraId="4522F3B8" w14:textId="219B8CC5" w:rsidR="00821C99" w:rsidRPr="00821C99" w:rsidRDefault="00803400" w:rsidP="00E429E2">
            <w:pPr>
              <w:spacing w:before="100" w:beforeAutospacing="1" w:after="100" w:afterAutospacing="1"/>
              <w:rPr>
                <w:ins w:id="622" w:author="Darin  McBeath" w:date="2014-02-21T12:11:00Z"/>
                <w:rFonts w:asciiTheme="minorHAnsi" w:eastAsia="Times New Roman" w:hAnsiTheme="minorHAnsi" w:cs="Calibri"/>
                <w:color w:val="000000"/>
                <w:sz w:val="20"/>
                <w:szCs w:val="20"/>
              </w:rPr>
            </w:pPr>
            <w:ins w:id="623" w:author="Darin  McBeath" w:date="2014-02-21T12:11:00Z">
              <w:r>
                <w:rPr>
                  <w:rFonts w:asciiTheme="minorHAnsi" w:eastAsia="Times New Roman" w:hAnsiTheme="minorHAnsi" w:cs="Calibri"/>
                  <w:color w:val="000000"/>
                  <w:sz w:val="20"/>
                  <w:szCs w:val="20"/>
                </w:rPr>
                <w:t>3</w:t>
              </w:r>
              <w:r w:rsidR="00821C99" w:rsidRPr="00821C99">
                <w:rPr>
                  <w:rFonts w:asciiTheme="minorHAnsi" w:eastAsia="Times New Roman" w:hAnsiTheme="minorHAnsi" w:cs="Calibri"/>
                  <w:color w:val="000000"/>
                  <w:sz w:val="20"/>
                  <w:szCs w:val="20"/>
                </w:rPr>
                <w:t>%</w:t>
              </w:r>
            </w:ins>
          </w:p>
        </w:tc>
      </w:tr>
      <w:tr w:rsidR="00821C99" w:rsidRPr="00197918" w14:paraId="7658B986" w14:textId="77777777" w:rsidTr="00821C99">
        <w:trPr>
          <w:trHeight w:val="404"/>
          <w:ins w:id="624" w:author="Darin  McBeath" w:date="2014-02-21T12:12:00Z"/>
        </w:trPr>
        <w:tc>
          <w:tcPr>
            <w:tcW w:w="1424" w:type="dxa"/>
          </w:tcPr>
          <w:p w14:paraId="36C80542" w14:textId="44D236DA" w:rsidR="00821C99" w:rsidRPr="00821C99" w:rsidRDefault="00821C99" w:rsidP="00E429E2">
            <w:pPr>
              <w:spacing w:before="100" w:beforeAutospacing="1" w:after="100" w:afterAutospacing="1"/>
              <w:rPr>
                <w:ins w:id="625" w:author="Darin  McBeath" w:date="2014-02-21T12:12:00Z"/>
                <w:rFonts w:asciiTheme="minorHAnsi" w:eastAsia="Times New Roman" w:hAnsiTheme="minorHAnsi" w:cs="Calibri"/>
                <w:color w:val="000000"/>
                <w:sz w:val="20"/>
                <w:szCs w:val="20"/>
              </w:rPr>
            </w:pPr>
            <w:ins w:id="626" w:author="Darin  McBeath" w:date="2014-02-21T12:12:00Z">
              <w:r w:rsidRPr="00821C99">
                <w:rPr>
                  <w:rFonts w:asciiTheme="minorHAnsi" w:eastAsia="Times New Roman" w:hAnsiTheme="minorHAnsi" w:cs="Calibri"/>
                  <w:color w:val="000000"/>
                  <w:sz w:val="20"/>
                  <w:szCs w:val="20"/>
                </w:rPr>
                <w:t>Core</w:t>
              </w:r>
            </w:ins>
          </w:p>
        </w:tc>
        <w:tc>
          <w:tcPr>
            <w:tcW w:w="2191" w:type="dxa"/>
          </w:tcPr>
          <w:p w14:paraId="327E9423" w14:textId="4F8F15B2" w:rsidR="00821C99" w:rsidRPr="00821C99" w:rsidRDefault="00821C99" w:rsidP="00E429E2">
            <w:pPr>
              <w:spacing w:before="100" w:beforeAutospacing="1" w:after="100" w:afterAutospacing="1"/>
              <w:rPr>
                <w:ins w:id="627" w:author="Darin  McBeath" w:date="2014-02-21T12:12:00Z"/>
                <w:rFonts w:asciiTheme="minorHAnsi" w:eastAsia="Times New Roman" w:hAnsiTheme="minorHAnsi" w:cs="Calibri"/>
                <w:color w:val="000000"/>
                <w:sz w:val="20"/>
                <w:szCs w:val="20"/>
              </w:rPr>
            </w:pPr>
            <w:ins w:id="628" w:author="Darin  McBeath" w:date="2014-02-21T12:12:00Z">
              <w:r w:rsidRPr="00821C99">
                <w:rPr>
                  <w:rFonts w:asciiTheme="minorHAnsi" w:eastAsia="Times New Roman" w:hAnsiTheme="minorHAnsi" w:cs="Calibri"/>
                  <w:color w:val="000000"/>
                  <w:sz w:val="20"/>
                  <w:szCs w:val="20"/>
                </w:rPr>
                <w:t>Infra (srcid)</w:t>
              </w:r>
            </w:ins>
          </w:p>
        </w:tc>
        <w:tc>
          <w:tcPr>
            <w:tcW w:w="2437" w:type="dxa"/>
          </w:tcPr>
          <w:p w14:paraId="3D05D06A" w14:textId="77D9D3AF" w:rsidR="00821C99" w:rsidRPr="00821C99" w:rsidRDefault="00803400" w:rsidP="00E429E2">
            <w:pPr>
              <w:spacing w:before="100" w:beforeAutospacing="1" w:after="100" w:afterAutospacing="1"/>
              <w:rPr>
                <w:ins w:id="629" w:author="Darin  McBeath" w:date="2014-02-21T12:12:00Z"/>
                <w:rFonts w:asciiTheme="minorHAnsi" w:eastAsia="Times New Roman" w:hAnsiTheme="minorHAnsi" w:cs="Calibri"/>
                <w:color w:val="000000"/>
                <w:sz w:val="20"/>
                <w:szCs w:val="20"/>
              </w:rPr>
            </w:pPr>
            <w:ins w:id="630" w:author="Darin  McBeath" w:date="2014-02-21T12:12:00Z">
              <w:r>
                <w:rPr>
                  <w:rFonts w:asciiTheme="minorHAnsi" w:eastAsia="Times New Roman" w:hAnsiTheme="minorHAnsi" w:cs="Calibri"/>
                  <w:color w:val="000000"/>
                  <w:sz w:val="20"/>
                  <w:szCs w:val="20"/>
                </w:rPr>
                <w:t>1</w:t>
              </w:r>
              <w:r w:rsidR="00821C99" w:rsidRPr="00821C99">
                <w:rPr>
                  <w:rFonts w:asciiTheme="minorHAnsi" w:eastAsia="Times New Roman" w:hAnsiTheme="minorHAnsi" w:cs="Calibri"/>
                  <w:color w:val="000000"/>
                  <w:sz w:val="20"/>
                  <w:szCs w:val="20"/>
                </w:rPr>
                <w:t>%</w:t>
              </w:r>
            </w:ins>
          </w:p>
        </w:tc>
      </w:tr>
      <w:tr w:rsidR="00E0695D" w:rsidRPr="00197918" w14:paraId="792DC838" w14:textId="77777777" w:rsidTr="00821C99">
        <w:trPr>
          <w:trHeight w:val="404"/>
          <w:ins w:id="631" w:author="Darin  McBeath" w:date="2014-03-11T12:33:00Z"/>
        </w:trPr>
        <w:tc>
          <w:tcPr>
            <w:tcW w:w="1424" w:type="dxa"/>
          </w:tcPr>
          <w:p w14:paraId="61E9E46D" w14:textId="6C67025A" w:rsidR="00E0695D" w:rsidRPr="00821C99" w:rsidRDefault="00E0695D" w:rsidP="00E429E2">
            <w:pPr>
              <w:spacing w:before="100" w:beforeAutospacing="1" w:after="100" w:afterAutospacing="1"/>
              <w:rPr>
                <w:ins w:id="632" w:author="Darin  McBeath" w:date="2014-03-11T12:33:00Z"/>
                <w:rFonts w:asciiTheme="minorHAnsi" w:eastAsia="Times New Roman" w:hAnsiTheme="minorHAnsi" w:cs="Calibri"/>
                <w:color w:val="000000"/>
                <w:sz w:val="20"/>
                <w:szCs w:val="20"/>
              </w:rPr>
            </w:pPr>
            <w:ins w:id="633" w:author="Darin  McBeath" w:date="2014-03-11T12:33:00Z">
              <w:r>
                <w:rPr>
                  <w:rFonts w:asciiTheme="minorHAnsi" w:eastAsia="Times New Roman" w:hAnsiTheme="minorHAnsi" w:cs="Calibri"/>
                  <w:color w:val="000000"/>
                  <w:sz w:val="20"/>
                  <w:szCs w:val="20"/>
                </w:rPr>
                <w:t>Core</w:t>
              </w:r>
            </w:ins>
          </w:p>
        </w:tc>
        <w:tc>
          <w:tcPr>
            <w:tcW w:w="2191" w:type="dxa"/>
          </w:tcPr>
          <w:p w14:paraId="64ED0B61" w14:textId="46D23A32" w:rsidR="00E0695D" w:rsidRPr="00821C99" w:rsidRDefault="00E0695D" w:rsidP="00E429E2">
            <w:pPr>
              <w:spacing w:before="100" w:beforeAutospacing="1" w:after="100" w:afterAutospacing="1"/>
              <w:rPr>
                <w:ins w:id="634" w:author="Darin  McBeath" w:date="2014-03-11T12:33:00Z"/>
                <w:rFonts w:asciiTheme="minorHAnsi" w:eastAsia="Times New Roman" w:hAnsiTheme="minorHAnsi" w:cs="Calibri"/>
                <w:color w:val="000000"/>
                <w:sz w:val="20"/>
                <w:szCs w:val="20"/>
              </w:rPr>
            </w:pPr>
            <w:ins w:id="635" w:author="Darin  McBeath" w:date="2014-03-11T12:33:00Z">
              <w:r>
                <w:rPr>
                  <w:rFonts w:asciiTheme="minorHAnsi" w:eastAsia="Times New Roman" w:hAnsiTheme="minorHAnsi" w:cs="Calibri"/>
                  <w:color w:val="000000"/>
                  <w:sz w:val="20"/>
                  <w:szCs w:val="20"/>
                </w:rPr>
                <w:t>Infra (scopout)</w:t>
              </w:r>
            </w:ins>
          </w:p>
        </w:tc>
        <w:tc>
          <w:tcPr>
            <w:tcW w:w="2437" w:type="dxa"/>
          </w:tcPr>
          <w:p w14:paraId="74DA63A6" w14:textId="7A9AD828" w:rsidR="00E0695D" w:rsidRPr="00821C99" w:rsidRDefault="00803400" w:rsidP="00E429E2">
            <w:pPr>
              <w:spacing w:before="100" w:beforeAutospacing="1" w:after="100" w:afterAutospacing="1"/>
              <w:rPr>
                <w:ins w:id="636" w:author="Darin  McBeath" w:date="2014-03-11T12:33:00Z"/>
                <w:rFonts w:asciiTheme="minorHAnsi" w:eastAsia="Times New Roman" w:hAnsiTheme="minorHAnsi" w:cs="Calibri"/>
                <w:color w:val="000000"/>
                <w:sz w:val="20"/>
                <w:szCs w:val="20"/>
              </w:rPr>
            </w:pPr>
            <w:ins w:id="637" w:author="Darin  McBeath" w:date="2014-03-11T13:35:00Z">
              <w:r>
                <w:rPr>
                  <w:rFonts w:asciiTheme="minorHAnsi" w:eastAsia="Times New Roman" w:hAnsiTheme="minorHAnsi" w:cs="Calibri"/>
                  <w:color w:val="000000"/>
                  <w:sz w:val="20"/>
                  <w:szCs w:val="20"/>
                </w:rPr>
                <w:t>26%</w:t>
              </w:r>
            </w:ins>
          </w:p>
        </w:tc>
      </w:tr>
      <w:tr w:rsidR="00821C99" w:rsidRPr="00197918" w14:paraId="7FC2C334" w14:textId="77777777" w:rsidTr="00821C99">
        <w:trPr>
          <w:trHeight w:val="404"/>
        </w:trPr>
        <w:tc>
          <w:tcPr>
            <w:tcW w:w="1424" w:type="dxa"/>
          </w:tcPr>
          <w:p w14:paraId="65CEF48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Core</w:t>
            </w:r>
          </w:p>
        </w:tc>
        <w:tc>
          <w:tcPr>
            <w:tcW w:w="2191" w:type="dxa"/>
          </w:tcPr>
          <w:p w14:paraId="4F86BA80" w14:textId="77777777"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r w:rsidRPr="00821C99">
              <w:rPr>
                <w:rFonts w:asciiTheme="minorHAnsi" w:eastAsia="Times New Roman" w:hAnsiTheme="minorHAnsi" w:cs="Calibri"/>
                <w:color w:val="000000"/>
                <w:sz w:val="20"/>
                <w:szCs w:val="20"/>
              </w:rPr>
              <w:t>User/other</w:t>
            </w:r>
          </w:p>
        </w:tc>
        <w:tc>
          <w:tcPr>
            <w:tcW w:w="2437" w:type="dxa"/>
          </w:tcPr>
          <w:p w14:paraId="7EAD9ED5" w14:textId="7F3962C4" w:rsidR="00821C99" w:rsidRPr="00821C99" w:rsidRDefault="00821C99" w:rsidP="00E429E2">
            <w:pPr>
              <w:spacing w:before="100" w:beforeAutospacing="1" w:after="100" w:afterAutospacing="1"/>
              <w:rPr>
                <w:rFonts w:asciiTheme="minorHAnsi" w:eastAsia="Times New Roman" w:hAnsiTheme="minorHAnsi" w:cs="Calibri"/>
                <w:color w:val="000000"/>
                <w:sz w:val="20"/>
                <w:szCs w:val="20"/>
              </w:rPr>
            </w:pPr>
            <w:ins w:id="638" w:author="Darin  McBeath" w:date="2014-02-21T12:11:00Z">
              <w:r w:rsidRPr="00821C99">
                <w:rPr>
                  <w:rFonts w:asciiTheme="minorHAnsi" w:eastAsia="Times New Roman" w:hAnsiTheme="minorHAnsi" w:cs="Calibri"/>
                  <w:color w:val="000000"/>
                  <w:sz w:val="20"/>
                  <w:szCs w:val="20"/>
                </w:rPr>
                <w:t>2</w:t>
              </w:r>
              <w:r w:rsidR="00803400">
                <w:rPr>
                  <w:rFonts w:asciiTheme="minorHAnsi" w:eastAsia="Times New Roman" w:hAnsiTheme="minorHAnsi" w:cs="Calibri"/>
                  <w:color w:val="000000"/>
                  <w:sz w:val="20"/>
                  <w:szCs w:val="20"/>
                </w:rPr>
                <w:t>0</w:t>
              </w:r>
            </w:ins>
            <w:del w:id="639" w:author="Darin  McBeath" w:date="2014-02-21T12:11:00Z">
              <w:r w:rsidRPr="00821C99" w:rsidDel="00D1584F">
                <w:rPr>
                  <w:rFonts w:asciiTheme="minorHAnsi" w:eastAsia="Times New Roman" w:hAnsiTheme="minorHAnsi" w:cs="Calibri"/>
                  <w:color w:val="000000"/>
                  <w:sz w:val="20"/>
                  <w:szCs w:val="20"/>
                </w:rPr>
                <w:delText>40</w:delText>
              </w:r>
            </w:del>
            <w:r w:rsidRPr="00821C99">
              <w:rPr>
                <w:rFonts w:asciiTheme="minorHAnsi" w:eastAsia="Times New Roman" w:hAnsiTheme="minorHAnsi" w:cs="Calibri"/>
                <w:color w:val="000000"/>
                <w:sz w:val="20"/>
                <w:szCs w:val="20"/>
              </w:rPr>
              <w:t>%</w:t>
            </w:r>
          </w:p>
        </w:tc>
      </w:tr>
      <w:tr w:rsidR="00760BE4" w:rsidRPr="00197918" w14:paraId="45739382" w14:textId="77777777" w:rsidTr="00821C99">
        <w:trPr>
          <w:trHeight w:val="404"/>
          <w:ins w:id="640" w:author="Darin  McBeath" w:date="2014-03-11T13:39:00Z"/>
        </w:trPr>
        <w:tc>
          <w:tcPr>
            <w:tcW w:w="1424" w:type="dxa"/>
          </w:tcPr>
          <w:p w14:paraId="34F53F7A" w14:textId="7DEEAD87" w:rsidR="00760BE4" w:rsidRPr="00821C99" w:rsidRDefault="00760BE4" w:rsidP="00E429E2">
            <w:pPr>
              <w:spacing w:before="100" w:beforeAutospacing="1" w:after="100" w:afterAutospacing="1"/>
              <w:rPr>
                <w:ins w:id="641" w:author="Darin  McBeath" w:date="2014-03-11T13:39:00Z"/>
                <w:rFonts w:asciiTheme="minorHAnsi" w:eastAsia="Times New Roman" w:hAnsiTheme="minorHAnsi" w:cs="Calibri"/>
                <w:color w:val="000000"/>
                <w:sz w:val="20"/>
                <w:szCs w:val="20"/>
              </w:rPr>
            </w:pPr>
            <w:ins w:id="642" w:author="Darin  McBeath" w:date="2014-03-11T13:39:00Z">
              <w:r>
                <w:rPr>
                  <w:rFonts w:asciiTheme="minorHAnsi" w:eastAsia="Times New Roman" w:hAnsiTheme="minorHAnsi" w:cs="Calibri"/>
                  <w:color w:val="000000"/>
                  <w:sz w:val="20"/>
                  <w:szCs w:val="20"/>
                </w:rPr>
                <w:t>Core</w:t>
              </w:r>
            </w:ins>
          </w:p>
        </w:tc>
        <w:tc>
          <w:tcPr>
            <w:tcW w:w="2191" w:type="dxa"/>
          </w:tcPr>
          <w:p w14:paraId="3F90ED8F" w14:textId="0DE7C56E" w:rsidR="00760BE4" w:rsidRPr="00821C99" w:rsidRDefault="001C74CB" w:rsidP="00E429E2">
            <w:pPr>
              <w:spacing w:before="100" w:beforeAutospacing="1" w:after="100" w:afterAutospacing="1"/>
              <w:rPr>
                <w:ins w:id="643" w:author="Darin  McBeath" w:date="2014-03-11T13:39:00Z"/>
                <w:rFonts w:asciiTheme="minorHAnsi" w:eastAsia="Times New Roman" w:hAnsiTheme="minorHAnsi" w:cs="Calibri"/>
                <w:color w:val="000000"/>
                <w:sz w:val="20"/>
                <w:szCs w:val="20"/>
              </w:rPr>
            </w:pPr>
            <w:ins w:id="644" w:author="Darin  McBeath" w:date="2014-03-14T08:46:00Z">
              <w:r>
                <w:rPr>
                  <w:rFonts w:asciiTheme="minorHAnsi" w:eastAsia="Times New Roman" w:hAnsiTheme="minorHAnsi" w:cs="Calibri"/>
                  <w:color w:val="000000"/>
                  <w:sz w:val="20"/>
                  <w:szCs w:val="20"/>
                </w:rPr>
                <w:t>Navigators</w:t>
              </w:r>
            </w:ins>
          </w:p>
        </w:tc>
        <w:tc>
          <w:tcPr>
            <w:tcW w:w="2437" w:type="dxa"/>
          </w:tcPr>
          <w:p w14:paraId="35F6504E" w14:textId="7493523B" w:rsidR="00760BE4" w:rsidRPr="00821C99" w:rsidRDefault="00382621" w:rsidP="00E429E2">
            <w:pPr>
              <w:spacing w:before="100" w:beforeAutospacing="1" w:after="100" w:afterAutospacing="1"/>
              <w:rPr>
                <w:ins w:id="645" w:author="Darin  McBeath" w:date="2014-03-11T13:39:00Z"/>
                <w:rFonts w:asciiTheme="minorHAnsi" w:eastAsia="Times New Roman" w:hAnsiTheme="minorHAnsi" w:cs="Calibri"/>
                <w:color w:val="000000"/>
                <w:sz w:val="20"/>
                <w:szCs w:val="20"/>
              </w:rPr>
            </w:pPr>
            <w:ins w:id="646" w:author="Darin  McBeath" w:date="2014-03-11T14:22:00Z">
              <w:r>
                <w:rPr>
                  <w:rFonts w:asciiTheme="minorHAnsi" w:eastAsia="Times New Roman" w:hAnsiTheme="minorHAnsi" w:cs="Calibri"/>
                  <w:color w:val="000000"/>
                  <w:sz w:val="20"/>
                  <w:szCs w:val="20"/>
                </w:rPr>
                <w:t>10</w:t>
              </w:r>
              <w:r w:rsidR="00003B50">
                <w:rPr>
                  <w:rFonts w:asciiTheme="minorHAnsi" w:eastAsia="Times New Roman" w:hAnsiTheme="minorHAnsi" w:cs="Calibri"/>
                  <w:color w:val="000000"/>
                  <w:sz w:val="20"/>
                  <w:szCs w:val="20"/>
                </w:rPr>
                <w:t>%</w:t>
              </w:r>
            </w:ins>
          </w:p>
        </w:tc>
      </w:tr>
      <w:tr w:rsidR="00760BE4" w:rsidRPr="00197918" w14:paraId="0A603E7E" w14:textId="77777777" w:rsidTr="00821C99">
        <w:trPr>
          <w:trHeight w:val="404"/>
          <w:ins w:id="647" w:author="Darin  McBeath" w:date="2014-03-11T13:40:00Z"/>
        </w:trPr>
        <w:tc>
          <w:tcPr>
            <w:tcW w:w="1424" w:type="dxa"/>
          </w:tcPr>
          <w:p w14:paraId="0C8BD8E6" w14:textId="294A0C7D" w:rsidR="00760BE4" w:rsidRDefault="00760BE4" w:rsidP="00E429E2">
            <w:pPr>
              <w:spacing w:before="100" w:beforeAutospacing="1" w:after="100" w:afterAutospacing="1"/>
              <w:rPr>
                <w:ins w:id="648" w:author="Darin  McBeath" w:date="2014-03-11T13:40:00Z"/>
                <w:rFonts w:asciiTheme="minorHAnsi" w:eastAsia="Times New Roman" w:hAnsiTheme="minorHAnsi" w:cs="Calibri"/>
                <w:color w:val="000000"/>
                <w:sz w:val="20"/>
                <w:szCs w:val="20"/>
              </w:rPr>
            </w:pPr>
            <w:ins w:id="649" w:author="Darin  McBeath" w:date="2014-03-11T13:40:00Z">
              <w:r>
                <w:rPr>
                  <w:rFonts w:asciiTheme="minorHAnsi" w:eastAsia="Times New Roman" w:hAnsiTheme="minorHAnsi" w:cs="Calibri"/>
                  <w:color w:val="000000"/>
                  <w:sz w:val="20"/>
                  <w:szCs w:val="20"/>
                </w:rPr>
                <w:t xml:space="preserve">Core </w:t>
              </w:r>
            </w:ins>
          </w:p>
        </w:tc>
        <w:tc>
          <w:tcPr>
            <w:tcW w:w="2191" w:type="dxa"/>
          </w:tcPr>
          <w:p w14:paraId="6C0C97F0" w14:textId="4E472166" w:rsidR="00760BE4" w:rsidRDefault="001C74CB" w:rsidP="00E429E2">
            <w:pPr>
              <w:spacing w:before="100" w:beforeAutospacing="1" w:after="100" w:afterAutospacing="1"/>
              <w:rPr>
                <w:ins w:id="650" w:author="Darin  McBeath" w:date="2014-03-11T13:40:00Z"/>
                <w:rFonts w:asciiTheme="minorHAnsi" w:eastAsia="Times New Roman" w:hAnsiTheme="minorHAnsi" w:cs="Calibri"/>
                <w:color w:val="000000"/>
                <w:sz w:val="20"/>
                <w:szCs w:val="20"/>
              </w:rPr>
            </w:pPr>
            <w:ins w:id="651" w:author="Darin  McBeath" w:date="2014-03-14T08:46:00Z">
              <w:r>
                <w:rPr>
                  <w:rFonts w:asciiTheme="minorHAnsi" w:eastAsia="Times New Roman" w:hAnsiTheme="minorHAnsi" w:cs="Calibri"/>
                  <w:color w:val="000000"/>
                  <w:sz w:val="20"/>
                  <w:szCs w:val="20"/>
                </w:rPr>
                <w:t>No Navigators</w:t>
              </w:r>
            </w:ins>
          </w:p>
        </w:tc>
        <w:tc>
          <w:tcPr>
            <w:tcW w:w="2437" w:type="dxa"/>
          </w:tcPr>
          <w:p w14:paraId="3A2DCEB8" w14:textId="29AC7688" w:rsidR="00760BE4" w:rsidRPr="00821C99" w:rsidRDefault="00382621" w:rsidP="00E429E2">
            <w:pPr>
              <w:spacing w:before="100" w:beforeAutospacing="1" w:after="100" w:afterAutospacing="1"/>
              <w:rPr>
                <w:ins w:id="652" w:author="Darin  McBeath" w:date="2014-03-11T13:40:00Z"/>
                <w:rFonts w:asciiTheme="minorHAnsi" w:eastAsia="Times New Roman" w:hAnsiTheme="minorHAnsi" w:cs="Calibri"/>
                <w:color w:val="000000"/>
                <w:sz w:val="20"/>
                <w:szCs w:val="20"/>
              </w:rPr>
            </w:pPr>
            <w:ins w:id="653" w:author="Darin  McBeath" w:date="2014-03-11T14:22:00Z">
              <w:r>
                <w:rPr>
                  <w:rFonts w:asciiTheme="minorHAnsi" w:eastAsia="Times New Roman" w:hAnsiTheme="minorHAnsi" w:cs="Calibri"/>
                  <w:color w:val="000000"/>
                  <w:sz w:val="20"/>
                  <w:szCs w:val="20"/>
                </w:rPr>
                <w:t>90</w:t>
              </w:r>
              <w:r w:rsidR="00003B50">
                <w:rPr>
                  <w:rFonts w:asciiTheme="minorHAnsi" w:eastAsia="Times New Roman" w:hAnsiTheme="minorHAnsi" w:cs="Calibri"/>
                  <w:color w:val="000000"/>
                  <w:sz w:val="20"/>
                  <w:szCs w:val="20"/>
                </w:rPr>
                <w:t>%</w:t>
              </w:r>
            </w:ins>
          </w:p>
        </w:tc>
      </w:tr>
    </w:tbl>
    <w:p w14:paraId="6DC79EA5" w14:textId="77777777" w:rsidR="00E429E2" w:rsidRPr="00197918" w:rsidRDefault="00E429E2" w:rsidP="00E429E2">
      <w:pPr>
        <w:spacing w:before="100" w:beforeAutospacing="1" w:after="100" w:afterAutospacing="1"/>
        <w:rPr>
          <w:rFonts w:asciiTheme="minorHAnsi" w:eastAsia="Times New Roman" w:hAnsiTheme="minorHAnsi" w:cs="Calibri"/>
          <w:color w:val="000000"/>
          <w:sz w:val="20"/>
          <w:szCs w:val="20"/>
        </w:rPr>
      </w:pPr>
    </w:p>
    <w:p w14:paraId="1E1E0A6B" w14:textId="77777777" w:rsidR="00E429E2" w:rsidRPr="00197918" w:rsidRDefault="00FA35BF" w:rsidP="00E429E2">
      <w:pPr>
        <w:numPr>
          <w:ilvl w:val="0"/>
          <w:numId w:val="11"/>
        </w:numPr>
        <w:spacing w:before="100" w:beforeAutospacing="1" w:after="100" w:afterAutospacing="1"/>
        <w:rPr>
          <w:rFonts w:asciiTheme="minorHAnsi" w:eastAsia="Times New Roman" w:hAnsiTheme="minorHAnsi" w:cs="Calibri"/>
          <w:color w:val="000000"/>
          <w:sz w:val="20"/>
          <w:szCs w:val="20"/>
        </w:rPr>
      </w:pPr>
      <w:r w:rsidRPr="00197918">
        <w:rPr>
          <w:rFonts w:asciiTheme="minorHAnsi" w:eastAsia="Times New Roman" w:hAnsiTheme="minorHAnsi" w:cs="Calibri"/>
          <w:color w:val="000000"/>
          <w:sz w:val="20"/>
          <w:szCs w:val="20"/>
        </w:rPr>
        <w:t>The working assumption is the search index will not be updated in place so there is no need to execute the query load test concurrently with the loading of content.</w:t>
      </w:r>
    </w:p>
    <w:p w14:paraId="018262B2" w14:textId="77777777" w:rsidR="00DA7514" w:rsidRDefault="008C25AA" w:rsidP="008C25AA">
      <w:pPr>
        <w:spacing w:before="100" w:beforeAutospacing="1" w:after="100" w:afterAutospacing="1"/>
        <w:rPr>
          <w:rFonts w:asciiTheme="minorHAnsi" w:eastAsia="Times New Roman" w:hAnsiTheme="minorHAnsi" w:cs="Calibri"/>
          <w:color w:val="000000"/>
          <w:sz w:val="20"/>
          <w:szCs w:val="20"/>
        </w:rPr>
      </w:pPr>
      <w:r>
        <w:rPr>
          <w:rFonts w:eastAsiaTheme="minorHAnsi"/>
          <w:color w:val="000000"/>
        </w:rPr>
        <w:br/>
      </w:r>
    </w:p>
    <w:p w14:paraId="02110682" w14:textId="77777777" w:rsidR="004F4704" w:rsidRDefault="004F4704" w:rsidP="000525C6">
      <w:pPr>
        <w:ind w:left="360"/>
        <w:rPr>
          <w:rFonts w:ascii="Calibri" w:eastAsia="Times New Roman" w:hAnsi="Calibri" w:cs="Calibri"/>
          <w:color w:val="000000"/>
          <w:sz w:val="21"/>
          <w:szCs w:val="21"/>
        </w:rPr>
      </w:pPr>
    </w:p>
    <w:p w14:paraId="62335369" w14:textId="77777777" w:rsidR="00E86DE8" w:rsidRDefault="00E86DE8">
      <w:pPr>
        <w:spacing w:after="200" w:line="276" w:lineRule="auto"/>
        <w:rPr>
          <w:rFonts w:ascii="Calibri" w:eastAsia="Times New Roman" w:hAnsi="Calibri" w:cs="Calibri"/>
          <w:b/>
          <w:color w:val="000000"/>
          <w:sz w:val="21"/>
          <w:szCs w:val="21"/>
        </w:rPr>
      </w:pPr>
      <w:r>
        <w:rPr>
          <w:rFonts w:ascii="Calibri" w:eastAsia="Times New Roman" w:hAnsi="Calibri" w:cs="Calibri"/>
          <w:b/>
          <w:color w:val="000000"/>
          <w:sz w:val="21"/>
          <w:szCs w:val="21"/>
        </w:rPr>
        <w:br w:type="page"/>
      </w:r>
    </w:p>
    <w:p w14:paraId="6613D299" w14:textId="77777777" w:rsidR="008576B3" w:rsidRPr="002E2CA8" w:rsidRDefault="002E2CA8" w:rsidP="008576B3">
      <w:pPr>
        <w:ind w:left="360"/>
        <w:rPr>
          <w:rFonts w:ascii="Calibri" w:eastAsia="Times New Roman" w:hAnsi="Calibri" w:cs="Calibri"/>
          <w:b/>
          <w:color w:val="000000"/>
          <w:sz w:val="21"/>
          <w:szCs w:val="21"/>
        </w:rPr>
      </w:pPr>
      <w:r w:rsidRPr="002E2CA8">
        <w:rPr>
          <w:rFonts w:ascii="Calibri" w:eastAsia="Times New Roman" w:hAnsi="Calibri" w:cs="Calibri"/>
          <w:b/>
          <w:color w:val="000000"/>
          <w:sz w:val="21"/>
          <w:szCs w:val="21"/>
        </w:rPr>
        <w:t>Search</w:t>
      </w:r>
      <w:r w:rsidR="00D80ADC" w:rsidRPr="002E2CA8">
        <w:rPr>
          <w:rFonts w:ascii="Calibri" w:eastAsia="Times New Roman" w:hAnsi="Calibri" w:cs="Calibri"/>
          <w:b/>
          <w:color w:val="000000"/>
          <w:sz w:val="21"/>
          <w:szCs w:val="21"/>
        </w:rPr>
        <w:t xml:space="preserve"> Features</w:t>
      </w:r>
    </w:p>
    <w:p w14:paraId="6A338657" w14:textId="77777777" w:rsidR="00ED62D7" w:rsidRDefault="00D80ADC" w:rsidP="008576B3">
      <w:pPr>
        <w:numPr>
          <w:ilvl w:val="0"/>
          <w:numId w:val="12"/>
        </w:numPr>
        <w:spacing w:before="100" w:beforeAutospacing="1" w:after="100" w:afterAutospacing="1"/>
        <w:rPr>
          <w:ins w:id="654"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Nested/scoped queries</w:t>
      </w:r>
      <w:r w:rsidR="008576B3" w:rsidRPr="00A572FE">
        <w:rPr>
          <w:rFonts w:ascii="Calibri" w:eastAsia="Times New Roman" w:hAnsi="Calibri" w:cs="Calibri"/>
          <w:color w:val="000000"/>
          <w:sz w:val="20"/>
          <w:szCs w:val="20"/>
        </w:rPr>
        <w:t>.  This feature provides the ability to search for a specific author, specific affiliation, etc.  There are different fields (per content type) that require content scoping.  Some fields require additional sub scoping within a scoped query.  For example, within a scoped reference query, it is also possible to search for a specific author (within that reference) and even a within a specific author within a reference, to search for a specific given name or surname.</w:t>
      </w:r>
      <w:r w:rsidR="00033E62" w:rsidRPr="00A572FE">
        <w:rPr>
          <w:rFonts w:ascii="Calibri" w:eastAsia="Times New Roman" w:hAnsi="Calibri" w:cs="Calibri"/>
          <w:color w:val="000000"/>
          <w:sz w:val="20"/>
          <w:szCs w:val="20"/>
        </w:rPr>
        <w:t xml:space="preserve">  </w:t>
      </w:r>
    </w:p>
    <w:p w14:paraId="218314F2" w14:textId="55B5B9FB" w:rsidR="00D80ADC" w:rsidRDefault="003A2C3F" w:rsidP="00ED62D7">
      <w:pPr>
        <w:spacing w:before="100" w:beforeAutospacing="1" w:after="100" w:afterAutospacing="1"/>
        <w:ind w:left="720"/>
        <w:rPr>
          <w:ins w:id="655" w:author="Darin  McBeath" w:date="2014-02-19T15:45:00Z"/>
          <w:rFonts w:ascii="Calibri" w:eastAsia="Times New Roman" w:hAnsi="Calibri" w:cs="Calibri"/>
          <w:color w:val="000000"/>
          <w:sz w:val="20"/>
          <w:szCs w:val="20"/>
        </w:rPr>
      </w:pPr>
      <w:del w:id="656" w:author="Darin  McBeath" w:date="2014-02-19T15:45:00Z">
        <w:r w:rsidRPr="00A572FE" w:rsidDel="00F4322D">
          <w:rPr>
            <w:rFonts w:ascii="Calibri" w:eastAsia="Times New Roman" w:hAnsi="Calibri" w:cs="Calibri"/>
            <w:color w:val="000000"/>
            <w:sz w:val="20"/>
            <w:szCs w:val="20"/>
          </w:rPr>
          <w:delText>While the CIP might specify additional fields as needing to support sorting, the following fields were actually used in the examined queries.</w:delText>
        </w:r>
      </w:del>
    </w:p>
    <w:p w14:paraId="7D36E50C" w14:textId="3DFE0AF9" w:rsidR="00F4322D" w:rsidRPr="00A572FE" w:rsidDel="00F4322D" w:rsidRDefault="00F4322D" w:rsidP="00F4322D">
      <w:pPr>
        <w:spacing w:before="100" w:beforeAutospacing="1" w:after="100" w:afterAutospacing="1"/>
        <w:ind w:left="720"/>
        <w:rPr>
          <w:del w:id="657" w:author="Darin  McBeath" w:date="2014-02-19T15:45:00Z"/>
          <w:rFonts w:ascii="Calibri" w:eastAsia="Times New Roman" w:hAnsi="Calibri" w:cs="Calibri"/>
          <w:color w:val="000000"/>
          <w:sz w:val="20"/>
          <w:szCs w:val="20"/>
        </w:rPr>
      </w:pPr>
    </w:p>
    <w:p w14:paraId="3CC747D4" w14:textId="77777777" w:rsidR="001C2E46" w:rsidRPr="00A572FE" w:rsidRDefault="001C2E46" w:rsidP="001C2E46">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Cores</w:t>
      </w:r>
    </w:p>
    <w:p w14:paraId="441B6788" w14:textId="77777777" w:rsidR="00A900ED" w:rsidRDefault="001C2E46" w:rsidP="00586DD6">
      <w:pPr>
        <w:pStyle w:val="ListParagraph"/>
        <w:numPr>
          <w:ilvl w:val="2"/>
          <w:numId w:val="21"/>
        </w:numPr>
        <w:rPr>
          <w:rFonts w:ascii="Calibri" w:eastAsia="Times New Roman" w:hAnsi="Calibri" w:cs="Calibri"/>
          <w:color w:val="000000"/>
          <w:sz w:val="20"/>
          <w:szCs w:val="20"/>
        </w:rPr>
      </w:pPr>
      <w:commentRangeStart w:id="658"/>
      <w:commentRangeStart w:id="659"/>
      <w:r w:rsidRPr="00A900ED">
        <w:rPr>
          <w:rFonts w:ascii="Calibri" w:eastAsia="Times New Roman" w:hAnsi="Calibri" w:cs="Calibri"/>
          <w:color w:val="000000"/>
          <w:sz w:val="20"/>
          <w:szCs w:val="20"/>
        </w:rPr>
        <w:t>Auth</w:t>
      </w:r>
      <w:commentRangeEnd w:id="658"/>
      <w:r>
        <w:rPr>
          <w:rStyle w:val="CommentReference"/>
        </w:rPr>
        <w:commentReference w:id="658"/>
      </w:r>
      <w:commentRangeEnd w:id="659"/>
      <w:r>
        <w:rPr>
          <w:rStyle w:val="CommentReference"/>
        </w:rPr>
        <w:commentReference w:id="659"/>
      </w:r>
      <w:r w:rsidR="00A900ED" w:rsidRPr="00A900ED">
        <w:rPr>
          <w:rFonts w:ascii="Calibri" w:eastAsia="Times New Roman" w:hAnsi="Calibri" w:cs="Calibri"/>
          <w:color w:val="000000"/>
          <w:sz w:val="20"/>
          <w:szCs w:val="20"/>
        </w:rPr>
        <w:t xml:space="preserve"> </w:t>
      </w:r>
    </w:p>
    <w:p w14:paraId="6A5FAC3D" w14:textId="77777777" w:rsidR="00A900ED" w:rsidRPr="00A900ED" w:rsidRDefault="00A900ED" w:rsidP="00586DD6">
      <w:pPr>
        <w:pStyle w:val="ListParagraph"/>
        <w:ind w:left="2160"/>
        <w:rPr>
          <w:rFonts w:ascii="Calibri" w:eastAsia="Times New Roman" w:hAnsi="Calibri" w:cs="Calibri"/>
          <w:color w:val="000000"/>
          <w:sz w:val="20"/>
          <w:szCs w:val="20"/>
        </w:rPr>
      </w:pPr>
      <w:r w:rsidRPr="00A900ED">
        <w:rPr>
          <w:rFonts w:ascii="Calibri" w:eastAsia="Times New Roman" w:hAnsi="Calibri" w:cs="Calibri"/>
          <w:color w:val="000000"/>
          <w:sz w:val="20"/>
          <w:szCs w:val="20"/>
        </w:rPr>
        <w:t xml:space="preserve"> </w:t>
      </w:r>
      <w:r w:rsidR="001C2E46" w:rsidRPr="00A900ED">
        <w:rPr>
          <w:rFonts w:ascii="Calibri" w:eastAsia="Times New Roman" w:hAnsi="Calibri" w:cs="Calibri"/>
          <w:color w:val="000000"/>
          <w:sz w:val="20"/>
          <w:szCs w:val="20"/>
        </w:rPr>
        <w:t>Subscope</w:t>
      </w:r>
      <w:r w:rsidRPr="00A900ED">
        <w:rPr>
          <w:rFonts w:ascii="Calibri" w:eastAsia="Times New Roman" w:hAnsi="Calibri" w:cs="Calibri"/>
          <w:color w:val="000000"/>
          <w:sz w:val="20"/>
          <w:szCs w:val="20"/>
        </w:rPr>
        <w:t>s</w:t>
      </w:r>
      <w:r w:rsidR="001C2E46" w:rsidRPr="00A900ED">
        <w:rPr>
          <w:rFonts w:ascii="Calibri" w:eastAsia="Times New Roman" w:hAnsi="Calibri" w:cs="Calibri"/>
          <w:color w:val="000000"/>
          <w:sz w:val="20"/>
          <w:szCs w:val="20"/>
        </w:rPr>
        <w:t xml:space="preserve"> </w:t>
      </w:r>
      <w:r w:rsidRPr="00A900ED">
        <w:rPr>
          <w:rFonts w:ascii="Calibri" w:eastAsia="Times New Roman" w:hAnsi="Calibri" w:cs="Calibri"/>
          <w:color w:val="000000"/>
          <w:sz w:val="20"/>
          <w:szCs w:val="20"/>
        </w:rPr>
        <w:t xml:space="preserve">:  </w:t>
      </w:r>
      <w:r w:rsidR="001C2E46" w:rsidRPr="00A900ED">
        <w:rPr>
          <w:rFonts w:ascii="Calibri" w:eastAsia="Times New Roman" w:hAnsi="Calibri" w:cs="Calibri"/>
          <w:color w:val="000000"/>
          <w:sz w:val="20"/>
          <w:szCs w:val="20"/>
        </w:rPr>
        <w:t xml:space="preserve"> </w:t>
      </w:r>
    </w:p>
    <w:p w14:paraId="735F8636" w14:textId="77777777" w:rsidR="00A900ED" w:rsidRDefault="001C2E46" w:rsidP="00586DD6">
      <w:pPr>
        <w:numPr>
          <w:ilvl w:val="3"/>
          <w:numId w:val="21"/>
        </w:numPr>
        <w:rPr>
          <w:rFonts w:ascii="Calibri" w:eastAsia="Times New Roman" w:hAnsi="Calibri" w:cs="Calibri"/>
          <w:color w:val="000000"/>
          <w:sz w:val="20"/>
          <w:szCs w:val="20"/>
        </w:rPr>
      </w:pPr>
      <w:r w:rsidRPr="00A900ED">
        <w:rPr>
          <w:rFonts w:ascii="Calibri" w:eastAsia="Times New Roman" w:hAnsi="Calibri" w:cs="Calibri"/>
          <w:color w:val="000000"/>
          <w:sz w:val="20"/>
          <w:szCs w:val="20"/>
        </w:rPr>
        <w:t>authlast</w:t>
      </w:r>
      <w:r w:rsidR="00A900ED" w:rsidRPr="00A900ED">
        <w:rPr>
          <w:rFonts w:ascii="Calibri" w:eastAsia="Times New Roman" w:hAnsi="Calibri" w:cs="Calibri"/>
          <w:color w:val="000000"/>
          <w:sz w:val="20"/>
          <w:szCs w:val="20"/>
        </w:rPr>
        <w:t>;</w:t>
      </w:r>
      <w:r w:rsidR="00A900ED">
        <w:rPr>
          <w:rFonts w:ascii="Calibri" w:eastAsia="Times New Roman" w:hAnsi="Calibri" w:cs="Calibri"/>
          <w:color w:val="000000"/>
          <w:sz w:val="20"/>
          <w:szCs w:val="20"/>
        </w:rPr>
        <w:t xml:space="preserve"> </w:t>
      </w:r>
    </w:p>
    <w:p w14:paraId="32ACAE98" w14:textId="77777777" w:rsidR="00A900ED" w:rsidRDefault="001C2E46" w:rsidP="00586DD6">
      <w:pPr>
        <w:numPr>
          <w:ilvl w:val="3"/>
          <w:numId w:val="21"/>
        </w:numPr>
        <w:rPr>
          <w:rFonts w:ascii="Calibri" w:eastAsia="Times New Roman" w:hAnsi="Calibri" w:cs="Calibri"/>
          <w:color w:val="000000"/>
          <w:sz w:val="20"/>
          <w:szCs w:val="20"/>
        </w:rPr>
      </w:pPr>
      <w:r w:rsidRPr="00A900ED">
        <w:rPr>
          <w:rFonts w:ascii="Calibri" w:eastAsia="Times New Roman" w:hAnsi="Calibri" w:cs="Calibri"/>
          <w:color w:val="000000"/>
          <w:sz w:val="20"/>
          <w:szCs w:val="20"/>
        </w:rPr>
        <w:t>authfirstini</w:t>
      </w:r>
      <w:r w:rsidR="00A900ED" w:rsidRPr="00A900ED">
        <w:rPr>
          <w:rFonts w:ascii="Calibri" w:eastAsia="Times New Roman" w:hAnsi="Calibri" w:cs="Calibri"/>
          <w:color w:val="000000"/>
          <w:sz w:val="20"/>
          <w:szCs w:val="20"/>
        </w:rPr>
        <w:t xml:space="preserve">; </w:t>
      </w:r>
    </w:p>
    <w:p w14:paraId="25B2C321" w14:textId="77777777" w:rsidR="001C2E46" w:rsidRPr="00A900ED" w:rsidRDefault="001C2E46" w:rsidP="00586DD6">
      <w:pPr>
        <w:numPr>
          <w:ilvl w:val="3"/>
          <w:numId w:val="21"/>
        </w:numPr>
        <w:rPr>
          <w:rFonts w:ascii="Calibri" w:eastAsia="Times New Roman" w:hAnsi="Calibri" w:cs="Calibri"/>
          <w:color w:val="000000"/>
          <w:sz w:val="20"/>
          <w:szCs w:val="20"/>
        </w:rPr>
      </w:pPr>
      <w:r w:rsidRPr="00A900ED">
        <w:rPr>
          <w:rFonts w:ascii="Calibri" w:eastAsia="Times New Roman" w:hAnsi="Calibri" w:cs="Calibri"/>
          <w:color w:val="000000"/>
          <w:sz w:val="20"/>
          <w:szCs w:val="20"/>
        </w:rPr>
        <w:t>authemail</w:t>
      </w:r>
    </w:p>
    <w:p w14:paraId="55F48E85" w14:textId="77777777" w:rsidR="00717ACF" w:rsidRPr="007E6C6E" w:rsidRDefault="001C2E46" w:rsidP="00586DD6">
      <w:pPr>
        <w:pStyle w:val="ListParagraph"/>
        <w:numPr>
          <w:ilvl w:val="2"/>
          <w:numId w:val="21"/>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Affil </w:t>
      </w:r>
    </w:p>
    <w:p w14:paraId="220C73BD" w14:textId="77777777" w:rsidR="00A900ED" w:rsidRPr="007E6C6E" w:rsidRDefault="00A900ED" w:rsidP="00586DD6">
      <w:pPr>
        <w:ind w:left="2160"/>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Subscopes: </w:t>
      </w:r>
    </w:p>
    <w:p w14:paraId="52C0D0F5" w14:textId="77777777" w:rsidR="00A900ED" w:rsidRPr="007E6C6E" w:rsidRDefault="001C2E46" w:rsidP="00586DD6">
      <w:pPr>
        <w:pStyle w:val="ListParagraph"/>
        <w:numPr>
          <w:ilvl w:val="0"/>
          <w:numId w:val="22"/>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affilcity; </w:t>
      </w:r>
    </w:p>
    <w:p w14:paraId="4A1D22CA" w14:textId="77777777" w:rsidR="00A900ED" w:rsidRPr="007E6C6E" w:rsidRDefault="001C2E46" w:rsidP="00586DD6">
      <w:pPr>
        <w:pStyle w:val="ListParagraph"/>
        <w:numPr>
          <w:ilvl w:val="0"/>
          <w:numId w:val="22"/>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affilctry;</w:t>
      </w:r>
      <w:r w:rsidR="00A900ED" w:rsidRPr="007E6C6E">
        <w:rPr>
          <w:rFonts w:ascii="Calibri" w:eastAsia="Times New Roman" w:hAnsi="Calibri" w:cs="Calibri"/>
          <w:color w:val="000000"/>
          <w:sz w:val="20"/>
          <w:szCs w:val="20"/>
        </w:rPr>
        <w:t xml:space="preserve"> </w:t>
      </w:r>
    </w:p>
    <w:p w14:paraId="5ACC8CC7" w14:textId="77777777" w:rsidR="001C2E46" w:rsidRPr="007E6C6E" w:rsidRDefault="001C2E46" w:rsidP="00586DD6">
      <w:pPr>
        <w:pStyle w:val="ListParagraph"/>
        <w:numPr>
          <w:ilvl w:val="0"/>
          <w:numId w:val="22"/>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affilorg</w:t>
      </w:r>
    </w:p>
    <w:p w14:paraId="74418F9F" w14:textId="77777777" w:rsidR="00717ACF" w:rsidRPr="007E6C6E" w:rsidRDefault="001C2E46" w:rsidP="00586DD6">
      <w:pPr>
        <w:numPr>
          <w:ilvl w:val="2"/>
          <w:numId w:val="21"/>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Fundall </w:t>
      </w:r>
    </w:p>
    <w:p w14:paraId="122FC518" w14:textId="77777777" w:rsidR="00A900ED" w:rsidRPr="007E6C6E" w:rsidRDefault="00A900ED" w:rsidP="00586DD6">
      <w:pPr>
        <w:ind w:left="2160"/>
        <w:rPr>
          <w:rFonts w:ascii="Calibri" w:eastAsia="Times New Roman" w:hAnsi="Calibri" w:cs="Calibri"/>
          <w:color w:val="000000"/>
          <w:sz w:val="20"/>
          <w:szCs w:val="20"/>
        </w:rPr>
      </w:pPr>
      <w:r w:rsidRPr="007E6C6E">
        <w:rPr>
          <w:rFonts w:ascii="Calibri" w:eastAsia="Times New Roman" w:hAnsi="Calibri" w:cs="Calibri"/>
          <w:color w:val="000000"/>
          <w:sz w:val="20"/>
          <w:szCs w:val="20"/>
        </w:rPr>
        <w:t>S</w:t>
      </w:r>
      <w:r w:rsidR="001C2E46" w:rsidRPr="007E6C6E">
        <w:rPr>
          <w:rFonts w:ascii="Calibri" w:eastAsia="Times New Roman" w:hAnsi="Calibri" w:cs="Calibri"/>
          <w:color w:val="000000"/>
          <w:sz w:val="20"/>
          <w:szCs w:val="20"/>
        </w:rPr>
        <w:t>ubscopes</w:t>
      </w:r>
      <w:r w:rsidRPr="007E6C6E">
        <w:rPr>
          <w:rFonts w:ascii="Calibri" w:eastAsia="Times New Roman" w:hAnsi="Calibri" w:cs="Calibri"/>
          <w:color w:val="000000"/>
          <w:sz w:val="20"/>
          <w:szCs w:val="20"/>
        </w:rPr>
        <w:t xml:space="preserve">: </w:t>
      </w:r>
    </w:p>
    <w:p w14:paraId="4DA8E6C9" w14:textId="77777777" w:rsidR="00A900ED" w:rsidRPr="007E6C6E" w:rsidRDefault="001C2E46" w:rsidP="00586DD6">
      <w:pPr>
        <w:pStyle w:val="ListParagraph"/>
        <w:numPr>
          <w:ilvl w:val="0"/>
          <w:numId w:val="23"/>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fundno; </w:t>
      </w:r>
    </w:p>
    <w:p w14:paraId="63AA8848" w14:textId="77777777" w:rsidR="00A900ED" w:rsidRPr="007E6C6E" w:rsidRDefault="001C2E46" w:rsidP="00586DD6">
      <w:pPr>
        <w:pStyle w:val="ListParagraph"/>
        <w:numPr>
          <w:ilvl w:val="0"/>
          <w:numId w:val="23"/>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fundacr;</w:t>
      </w:r>
    </w:p>
    <w:p w14:paraId="203B1524" w14:textId="77777777" w:rsidR="001C2E46" w:rsidRPr="007E6C6E" w:rsidRDefault="001C2E46" w:rsidP="00586DD6">
      <w:pPr>
        <w:pStyle w:val="ListParagraph"/>
        <w:numPr>
          <w:ilvl w:val="0"/>
          <w:numId w:val="23"/>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fundsponsor</w:t>
      </w:r>
    </w:p>
    <w:p w14:paraId="15A6B789" w14:textId="77777777" w:rsidR="00A900ED" w:rsidRPr="007E6C6E" w:rsidRDefault="001C2E46" w:rsidP="00586DD6">
      <w:pPr>
        <w:pStyle w:val="ListParagraph"/>
        <w:numPr>
          <w:ilvl w:val="2"/>
          <w:numId w:val="21"/>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Ref </w:t>
      </w:r>
    </w:p>
    <w:p w14:paraId="37DBB1C0" w14:textId="77777777" w:rsidR="00A900ED" w:rsidRPr="007E6C6E" w:rsidRDefault="00A900ED" w:rsidP="00586DD6">
      <w:pPr>
        <w:pStyle w:val="ListParagraph"/>
        <w:ind w:left="2160"/>
        <w:rPr>
          <w:rFonts w:ascii="Calibri" w:eastAsia="Times New Roman" w:hAnsi="Calibri" w:cs="Calibri"/>
          <w:color w:val="000000"/>
          <w:sz w:val="20"/>
          <w:szCs w:val="20"/>
        </w:rPr>
      </w:pPr>
      <w:r w:rsidRPr="007E6C6E">
        <w:rPr>
          <w:rFonts w:ascii="Calibri" w:eastAsia="Times New Roman" w:hAnsi="Calibri" w:cs="Calibri"/>
          <w:color w:val="000000"/>
          <w:sz w:val="20"/>
          <w:szCs w:val="20"/>
        </w:rPr>
        <w:t>S</w:t>
      </w:r>
      <w:r w:rsidR="001C2E46" w:rsidRPr="007E6C6E">
        <w:rPr>
          <w:rFonts w:ascii="Calibri" w:eastAsia="Times New Roman" w:hAnsi="Calibri" w:cs="Calibri"/>
          <w:color w:val="000000"/>
          <w:sz w:val="20"/>
          <w:szCs w:val="20"/>
        </w:rPr>
        <w:t xml:space="preserve">ubscopes </w:t>
      </w:r>
      <w:r w:rsidRPr="007E6C6E">
        <w:rPr>
          <w:rFonts w:ascii="Calibri" w:eastAsia="Times New Roman" w:hAnsi="Calibri" w:cs="Calibri"/>
          <w:color w:val="000000"/>
          <w:sz w:val="20"/>
          <w:szCs w:val="20"/>
        </w:rPr>
        <w:t xml:space="preserve">: </w:t>
      </w:r>
    </w:p>
    <w:p w14:paraId="023EE852"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refeid;</w:t>
      </w:r>
    </w:p>
    <w:p w14:paraId="426355E6" w14:textId="77777777" w:rsidR="00952CB8"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 refauth; </w:t>
      </w:r>
    </w:p>
    <w:p w14:paraId="77E336AA" w14:textId="77777777" w:rsidR="00A900ED" w:rsidRPr="007E6C6E" w:rsidRDefault="001C2E46" w:rsidP="00952CB8">
      <w:pPr>
        <w:numPr>
          <w:ilvl w:val="4"/>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 </w:t>
      </w:r>
      <w:commentRangeStart w:id="660"/>
      <w:r w:rsidR="00A900ED" w:rsidRPr="007E6C6E">
        <w:rPr>
          <w:rFonts w:ascii="Calibri" w:eastAsia="Times New Roman" w:hAnsi="Calibri" w:cs="Calibri"/>
          <w:color w:val="000000"/>
          <w:sz w:val="20"/>
          <w:szCs w:val="20"/>
        </w:rPr>
        <w:t>(sub-subscope authlast; authfirstini)</w:t>
      </w:r>
      <w:commentRangeEnd w:id="660"/>
      <w:r w:rsidR="00A900ED" w:rsidRPr="007E6C6E">
        <w:rPr>
          <w:rStyle w:val="CommentReference"/>
        </w:rPr>
        <w:commentReference w:id="660"/>
      </w:r>
    </w:p>
    <w:p w14:paraId="62B50DFE"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reftitle;</w:t>
      </w:r>
    </w:p>
    <w:p w14:paraId="56E6BB63"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langreftitle;</w:t>
      </w:r>
    </w:p>
    <w:p w14:paraId="6CAFB74E"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refsrctitle;</w:t>
      </w:r>
    </w:p>
    <w:p w14:paraId="2C180C38"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refpubyr; </w:t>
      </w:r>
    </w:p>
    <w:p w14:paraId="319994F0"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refpubyrtxt;</w:t>
      </w:r>
    </w:p>
    <w:p w14:paraId="6BF397CC"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refpg;</w:t>
      </w:r>
    </w:p>
    <w:p w14:paraId="7B135A6D"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refpgfirst;</w:t>
      </w:r>
    </w:p>
    <w:p w14:paraId="30810867"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refartnum;</w:t>
      </w:r>
    </w:p>
    <w:p w14:paraId="612C142F" w14:textId="77777777" w:rsidR="00A900ED" w:rsidRPr="007E6C6E" w:rsidRDefault="001C2E46" w:rsidP="00952CB8">
      <w:pPr>
        <w:numPr>
          <w:ilvl w:val="3"/>
          <w:numId w:val="24"/>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refscp; </w:t>
      </w:r>
    </w:p>
    <w:p w14:paraId="730F34D3" w14:textId="77777777" w:rsidR="001C2E46" w:rsidRDefault="001C2E46" w:rsidP="00952CB8">
      <w:pPr>
        <w:numPr>
          <w:ilvl w:val="3"/>
          <w:numId w:val="24"/>
        </w:numPr>
        <w:rPr>
          <w:ins w:id="661" w:author="Darin  McBeath" w:date="2014-02-20T08:56:00Z"/>
          <w:rFonts w:ascii="Calibri" w:eastAsia="Times New Roman" w:hAnsi="Calibri" w:cs="Calibri"/>
          <w:color w:val="000000"/>
          <w:sz w:val="20"/>
          <w:szCs w:val="20"/>
        </w:rPr>
      </w:pPr>
      <w:r w:rsidRPr="007E6C6E">
        <w:rPr>
          <w:rFonts w:ascii="Calibri" w:eastAsia="Times New Roman" w:hAnsi="Calibri" w:cs="Calibri"/>
          <w:color w:val="000000"/>
          <w:sz w:val="20"/>
          <w:szCs w:val="20"/>
        </w:rPr>
        <w:t>refauthid</w:t>
      </w:r>
    </w:p>
    <w:p w14:paraId="4CF8C96A" w14:textId="77777777" w:rsidR="00ED62D7" w:rsidRPr="007E6C6E" w:rsidRDefault="00ED62D7" w:rsidP="00ED62D7">
      <w:pPr>
        <w:ind w:left="2880"/>
        <w:rPr>
          <w:rFonts w:ascii="Calibri" w:eastAsia="Times New Roman" w:hAnsi="Calibri" w:cs="Calibri"/>
          <w:color w:val="000000"/>
          <w:sz w:val="20"/>
          <w:szCs w:val="20"/>
        </w:rPr>
      </w:pPr>
    </w:p>
    <w:p w14:paraId="296A761E" w14:textId="77777777" w:rsidR="001C2E46" w:rsidRDefault="001C2E46" w:rsidP="00586DD6">
      <w:pPr>
        <w:pStyle w:val="ListParagraph"/>
        <w:numPr>
          <w:ilvl w:val="1"/>
          <w:numId w:val="12"/>
        </w:numPr>
        <w:rPr>
          <w:ins w:id="662" w:author="Darin  McBeath" w:date="2014-02-21T08:09:00Z"/>
          <w:rFonts w:ascii="Calibri" w:eastAsia="Times New Roman" w:hAnsi="Calibri" w:cs="Calibri"/>
          <w:color w:val="000000"/>
          <w:sz w:val="20"/>
          <w:szCs w:val="20"/>
        </w:rPr>
      </w:pPr>
      <w:r w:rsidRPr="007E6C6E">
        <w:rPr>
          <w:rFonts w:ascii="Calibri" w:eastAsia="Times New Roman" w:hAnsi="Calibri" w:cs="Calibri"/>
          <w:color w:val="000000"/>
          <w:sz w:val="20"/>
          <w:szCs w:val="20"/>
        </w:rPr>
        <w:t>Author</w:t>
      </w:r>
    </w:p>
    <w:p w14:paraId="7F13FCA0" w14:textId="77777777" w:rsidR="001A2EFB" w:rsidRPr="007E6C6E" w:rsidRDefault="001A2EFB" w:rsidP="001A2EFB">
      <w:pPr>
        <w:pStyle w:val="ListParagraph"/>
        <w:ind w:left="1440"/>
        <w:rPr>
          <w:rFonts w:ascii="Calibri" w:eastAsia="Times New Roman" w:hAnsi="Calibri" w:cs="Calibri"/>
          <w:color w:val="000000"/>
          <w:sz w:val="20"/>
          <w:szCs w:val="20"/>
        </w:rPr>
      </w:pPr>
    </w:p>
    <w:p w14:paraId="7442334A" w14:textId="77777777" w:rsidR="005F1DC7" w:rsidRPr="007E6C6E" w:rsidRDefault="001C2E46" w:rsidP="00586DD6">
      <w:pPr>
        <w:numPr>
          <w:ilvl w:val="2"/>
          <w:numId w:val="12"/>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 xml:space="preserve">Affil </w:t>
      </w:r>
    </w:p>
    <w:p w14:paraId="2AB68848" w14:textId="77777777" w:rsidR="009520A7" w:rsidRPr="007E6C6E" w:rsidRDefault="005F1DC7" w:rsidP="00586DD6">
      <w:pPr>
        <w:ind w:left="2160"/>
        <w:rPr>
          <w:rFonts w:ascii="Calibri" w:eastAsia="Times New Roman" w:hAnsi="Calibri" w:cs="Calibri"/>
          <w:color w:val="000000"/>
          <w:sz w:val="20"/>
          <w:szCs w:val="20"/>
        </w:rPr>
      </w:pPr>
      <w:r w:rsidRPr="007E6C6E">
        <w:rPr>
          <w:rFonts w:ascii="Calibri" w:eastAsia="Times New Roman" w:hAnsi="Calibri" w:cs="Calibri"/>
          <w:color w:val="000000"/>
          <w:sz w:val="20"/>
          <w:szCs w:val="20"/>
        </w:rPr>
        <w:t>S</w:t>
      </w:r>
      <w:r w:rsidR="001C2E46" w:rsidRPr="007E6C6E">
        <w:rPr>
          <w:rFonts w:ascii="Calibri" w:eastAsia="Times New Roman" w:hAnsi="Calibri" w:cs="Calibri"/>
          <w:color w:val="000000"/>
          <w:sz w:val="20"/>
          <w:szCs w:val="20"/>
        </w:rPr>
        <w:t>ubscopes</w:t>
      </w:r>
      <w:del w:id="663" w:author="Darin  McBeath" w:date="2014-02-21T08:08:00Z">
        <w:r w:rsidR="001C2E46" w:rsidRPr="007E6C6E" w:rsidDel="001A2EFB">
          <w:rPr>
            <w:rFonts w:ascii="Calibri" w:eastAsia="Times New Roman" w:hAnsi="Calibri" w:cs="Calibri"/>
            <w:color w:val="000000"/>
            <w:sz w:val="20"/>
            <w:szCs w:val="20"/>
          </w:rPr>
          <w:delText xml:space="preserve"> </w:delText>
        </w:r>
      </w:del>
      <w:r w:rsidR="009520A7" w:rsidRPr="007E6C6E">
        <w:rPr>
          <w:rFonts w:ascii="Calibri" w:eastAsia="Times New Roman" w:hAnsi="Calibri" w:cs="Calibri"/>
          <w:color w:val="000000"/>
          <w:sz w:val="20"/>
          <w:szCs w:val="20"/>
        </w:rPr>
        <w:t xml:space="preserve">: </w:t>
      </w:r>
    </w:p>
    <w:p w14:paraId="3797094C" w14:textId="77777777" w:rsidR="009520A7" w:rsidRPr="007E6C6E" w:rsidRDefault="009520A7" w:rsidP="00586DD6">
      <w:pPr>
        <w:pStyle w:val="ListParagraph"/>
        <w:numPr>
          <w:ilvl w:val="0"/>
          <w:numId w:val="25"/>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a</w:t>
      </w:r>
      <w:r w:rsidR="001C2E46" w:rsidRPr="007E6C6E">
        <w:rPr>
          <w:rFonts w:ascii="Calibri" w:eastAsia="Times New Roman" w:hAnsi="Calibri" w:cs="Calibri"/>
          <w:color w:val="000000"/>
          <w:sz w:val="20"/>
          <w:szCs w:val="20"/>
        </w:rPr>
        <w:t>ffilname;</w:t>
      </w:r>
    </w:p>
    <w:p w14:paraId="384C8BF7" w14:textId="77777777" w:rsidR="009520A7" w:rsidRPr="007E6C6E" w:rsidRDefault="001C2E46" w:rsidP="00586DD6">
      <w:pPr>
        <w:pStyle w:val="ListParagraph"/>
        <w:numPr>
          <w:ilvl w:val="0"/>
          <w:numId w:val="25"/>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affilcity;</w:t>
      </w:r>
    </w:p>
    <w:p w14:paraId="6BA25706" w14:textId="77777777" w:rsidR="001C2E46" w:rsidRPr="007E6C6E" w:rsidRDefault="001C2E46" w:rsidP="00586DD6">
      <w:pPr>
        <w:pStyle w:val="ListParagraph"/>
        <w:numPr>
          <w:ilvl w:val="0"/>
          <w:numId w:val="25"/>
        </w:numPr>
        <w:rPr>
          <w:rFonts w:ascii="Calibri" w:eastAsia="Times New Roman" w:hAnsi="Calibri" w:cs="Calibri"/>
          <w:color w:val="000000"/>
          <w:sz w:val="20"/>
          <w:szCs w:val="20"/>
        </w:rPr>
      </w:pPr>
      <w:r w:rsidRPr="007E6C6E">
        <w:rPr>
          <w:rFonts w:ascii="Calibri" w:eastAsia="Times New Roman" w:hAnsi="Calibri" w:cs="Calibri"/>
          <w:color w:val="000000"/>
          <w:sz w:val="20"/>
          <w:szCs w:val="20"/>
        </w:rPr>
        <w:t>affilctry</w:t>
      </w:r>
    </w:p>
    <w:p w14:paraId="4DF16848" w14:textId="77777777" w:rsidR="00CE2C40" w:rsidRPr="00A572FE" w:rsidRDefault="00CE2C40" w:rsidP="00586DD6">
      <w:pPr>
        <w:spacing w:after="100" w:afterAutospacing="1"/>
        <w:rPr>
          <w:rFonts w:ascii="Calibri" w:eastAsia="Times New Roman" w:hAnsi="Calibri" w:cs="Calibri"/>
          <w:color w:val="000000"/>
          <w:sz w:val="20"/>
          <w:szCs w:val="20"/>
        </w:rPr>
      </w:pPr>
    </w:p>
    <w:p w14:paraId="37ACAE1F" w14:textId="0824095D" w:rsidR="00ED62D7" w:rsidRPr="001A2EFB" w:rsidRDefault="00D80ADC" w:rsidP="00ED62D7">
      <w:pPr>
        <w:numPr>
          <w:ilvl w:val="0"/>
          <w:numId w:val="12"/>
        </w:numPr>
        <w:spacing w:before="100" w:beforeAutospacing="1" w:after="100" w:afterAutospacing="1"/>
        <w:rPr>
          <w:ins w:id="664" w:author="Darin  McBeath" w:date="2014-02-21T08:09:00Z"/>
          <w:rFonts w:ascii="Calibri" w:eastAsia="Times New Roman" w:hAnsi="Calibri" w:cs="Calibri"/>
          <w:color w:val="FF0000"/>
          <w:sz w:val="20"/>
          <w:szCs w:val="20"/>
        </w:rPr>
      </w:pPr>
      <w:r w:rsidRPr="00A572FE">
        <w:rPr>
          <w:rFonts w:ascii="Calibri" w:eastAsia="Times New Roman" w:hAnsi="Calibri" w:cs="Calibri"/>
          <w:color w:val="000000"/>
          <w:sz w:val="20"/>
          <w:szCs w:val="20"/>
        </w:rPr>
        <w:t>Content/Search normalization (e.g. Stemming, synonyms, etc.)</w:t>
      </w:r>
      <w:r w:rsidR="003D62E7" w:rsidRPr="00A572FE">
        <w:rPr>
          <w:rFonts w:ascii="Calibri" w:eastAsia="Times New Roman" w:hAnsi="Calibri" w:cs="Calibri"/>
          <w:color w:val="000000"/>
          <w:sz w:val="20"/>
          <w:szCs w:val="20"/>
        </w:rPr>
        <w:t xml:space="preserve">  </w:t>
      </w:r>
    </w:p>
    <w:p w14:paraId="3CCF84D4" w14:textId="77777777" w:rsidR="001A2EFB" w:rsidRPr="00ED62D7" w:rsidRDefault="001A2EFB" w:rsidP="001A2EFB">
      <w:pPr>
        <w:spacing w:before="100" w:beforeAutospacing="1" w:after="100" w:afterAutospacing="1"/>
        <w:ind w:left="720"/>
        <w:rPr>
          <w:rFonts w:ascii="Calibri" w:eastAsia="Times New Roman" w:hAnsi="Calibri" w:cs="Calibri"/>
          <w:color w:val="FF0000"/>
          <w:sz w:val="20"/>
          <w:szCs w:val="20"/>
        </w:rPr>
      </w:pPr>
    </w:p>
    <w:p w14:paraId="78F1EB72" w14:textId="77777777" w:rsidR="00270665" w:rsidRPr="00A572FE" w:rsidRDefault="00270665"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Equivalence </w:t>
      </w:r>
      <w:r w:rsidR="00DB38C4" w:rsidRPr="00A572FE">
        <w:rPr>
          <w:rFonts w:ascii="Calibri" w:eastAsia="Times New Roman" w:hAnsi="Calibri" w:cs="Calibri"/>
          <w:color w:val="000000"/>
          <w:sz w:val="20"/>
          <w:szCs w:val="20"/>
        </w:rPr>
        <w:t>is</w:t>
      </w:r>
      <w:r w:rsidRPr="00A572FE">
        <w:rPr>
          <w:rFonts w:ascii="Calibri" w:eastAsia="Times New Roman" w:hAnsi="Calibri" w:cs="Calibri"/>
          <w:color w:val="000000"/>
          <w:sz w:val="20"/>
          <w:szCs w:val="20"/>
        </w:rPr>
        <w:t xml:space="preserve"> single</w:t>
      </w:r>
      <w:r w:rsidR="00DB38C4" w:rsidRPr="00A572FE">
        <w:rPr>
          <w:rFonts w:ascii="Calibri" w:eastAsia="Times New Roman" w:hAnsi="Calibri" w:cs="Calibri"/>
          <w:color w:val="000000"/>
          <w:sz w:val="20"/>
          <w:szCs w:val="20"/>
        </w:rPr>
        <w:t xml:space="preserve"> direction.  </w:t>
      </w:r>
    </w:p>
    <w:p w14:paraId="73E25E96" w14:textId="77777777" w:rsidR="00BE659F" w:rsidRDefault="00EA35E5" w:rsidP="005F1DC7">
      <w:pPr>
        <w:numPr>
          <w:ilvl w:val="1"/>
          <w:numId w:val="12"/>
        </w:numPr>
        <w:spacing w:before="100" w:beforeAutospacing="1" w:after="100" w:afterAutospacing="1"/>
        <w:rPr>
          <w:ins w:id="665" w:author="Gillian Griffiths" w:date="2014-02-13T12:49:00Z"/>
          <w:rFonts w:ascii="Calibri" w:eastAsia="Times New Roman" w:hAnsi="Calibri" w:cs="Calibri"/>
          <w:color w:val="000000"/>
          <w:sz w:val="20"/>
          <w:szCs w:val="20"/>
        </w:rPr>
      </w:pPr>
      <w:r w:rsidRPr="00A572FE">
        <w:rPr>
          <w:rFonts w:ascii="Calibri" w:eastAsia="Times New Roman" w:hAnsi="Calibri" w:cs="Calibri"/>
          <w:color w:val="000000"/>
          <w:sz w:val="20"/>
          <w:szCs w:val="20"/>
        </w:rPr>
        <w:t>Equivalence for UK</w:t>
      </w:r>
      <w:ins w:id="666" w:author="Gillian Griffiths" w:date="2014-02-13T12:49:00Z">
        <w:r w:rsidR="00BE659F">
          <w:rPr>
            <w:rFonts w:ascii="Calibri" w:eastAsia="Times New Roman" w:hAnsi="Calibri" w:cs="Calibri"/>
            <w:color w:val="000000"/>
            <w:sz w:val="20"/>
            <w:szCs w:val="20"/>
          </w:rPr>
          <w:t>/US</w:t>
        </w:r>
      </w:ins>
      <w:r w:rsidRPr="00A572FE">
        <w:rPr>
          <w:rFonts w:ascii="Calibri" w:eastAsia="Times New Roman" w:hAnsi="Calibri" w:cs="Calibri"/>
          <w:color w:val="000000"/>
          <w:sz w:val="20"/>
          <w:szCs w:val="20"/>
        </w:rPr>
        <w:t xml:space="preserve"> spelling forms and </w:t>
      </w:r>
      <w:ins w:id="667" w:author="Gillian Griffiths" w:date="2014-02-13T12:49:00Z">
        <w:r w:rsidR="00BE659F">
          <w:rPr>
            <w:rFonts w:ascii="Calibri" w:eastAsia="Times New Roman" w:hAnsi="Calibri" w:cs="Calibri"/>
            <w:color w:val="000000"/>
            <w:sz w:val="20"/>
            <w:szCs w:val="20"/>
          </w:rPr>
          <w:t>Greek letters vs. their names</w:t>
        </w:r>
      </w:ins>
    </w:p>
    <w:p w14:paraId="4E53892B" w14:textId="77777777" w:rsidR="00270665" w:rsidRPr="00A572FE" w:rsidRDefault="00EA35E5"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UTF-8 Unicode </w:t>
      </w:r>
      <w:commentRangeStart w:id="668"/>
      <w:r w:rsidR="00BB32F7" w:rsidRPr="00A572FE">
        <w:rPr>
          <w:rFonts w:ascii="Calibri" w:eastAsia="Times New Roman" w:hAnsi="Calibri" w:cs="Calibri"/>
          <w:color w:val="000000"/>
          <w:sz w:val="20"/>
          <w:szCs w:val="20"/>
        </w:rPr>
        <w:t>characters.</w:t>
      </w:r>
      <w:commentRangeEnd w:id="668"/>
      <w:r w:rsidR="00BB32F7">
        <w:rPr>
          <w:rStyle w:val="CommentReference"/>
        </w:rPr>
        <w:commentReference w:id="668"/>
      </w:r>
    </w:p>
    <w:p w14:paraId="75C20704" w14:textId="77777777" w:rsidR="00EA35E5" w:rsidRPr="00A572FE" w:rsidRDefault="00EA35E5"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Results must display the original (non-equivalenced) text.</w:t>
      </w:r>
    </w:p>
    <w:p w14:paraId="2F9420D6" w14:textId="71517C0C" w:rsidR="00A73EF0" w:rsidRPr="00A572FE" w:rsidRDefault="00F4322D" w:rsidP="005F1DC7">
      <w:pPr>
        <w:numPr>
          <w:ilvl w:val="1"/>
          <w:numId w:val="12"/>
        </w:numPr>
        <w:spacing w:before="100" w:beforeAutospacing="1" w:after="100" w:afterAutospacing="1"/>
        <w:rPr>
          <w:rFonts w:ascii="Calibri" w:eastAsia="Times New Roman" w:hAnsi="Calibri" w:cs="Calibri"/>
          <w:color w:val="000000"/>
          <w:sz w:val="20"/>
          <w:szCs w:val="20"/>
        </w:rPr>
      </w:pPr>
      <w:ins w:id="669" w:author="Darin  McBeath" w:date="2014-02-19T15:47:00Z">
        <w:r>
          <w:rPr>
            <w:rFonts w:ascii="Calibri" w:eastAsia="Times New Roman" w:hAnsi="Calibri" w:cs="Calibri"/>
            <w:color w:val="000000"/>
            <w:sz w:val="20"/>
            <w:szCs w:val="20"/>
          </w:rPr>
          <w:t>A signed URL</w:t>
        </w:r>
        <w:r w:rsidRPr="00197918">
          <w:rPr>
            <w:rFonts w:ascii="Calibri" w:eastAsia="Times New Roman" w:hAnsi="Calibri" w:cs="Calibri"/>
            <w:color w:val="000000"/>
            <w:sz w:val="20"/>
            <w:szCs w:val="20"/>
          </w:rPr>
          <w:t xml:space="preserve"> </w:t>
        </w:r>
      </w:ins>
      <w:ins w:id="670" w:author="Darin  McBeath" w:date="2014-02-19T15:48:00Z">
        <w:r>
          <w:rPr>
            <w:rFonts w:ascii="Calibri" w:eastAsia="Times New Roman" w:hAnsi="Calibri" w:cs="Calibri"/>
            <w:color w:val="000000"/>
            <w:sz w:val="20"/>
            <w:szCs w:val="20"/>
          </w:rPr>
          <w:t xml:space="preserve">Scopus synonym list </w:t>
        </w:r>
      </w:ins>
      <w:ins w:id="671" w:author="Darin  McBeath" w:date="2014-02-19T15:47:00Z">
        <w:r w:rsidRPr="00197918">
          <w:rPr>
            <w:rFonts w:ascii="Calibri" w:eastAsia="Times New Roman" w:hAnsi="Calibri" w:cs="Calibri"/>
            <w:color w:val="000000"/>
            <w:sz w:val="20"/>
            <w:szCs w:val="20"/>
          </w:rPr>
          <w:t xml:space="preserve">stored in </w:t>
        </w:r>
      </w:ins>
      <w:ins w:id="672" w:author="Darin  McBeath" w:date="2014-02-19T15:48:00Z">
        <w:r>
          <w:rPr>
            <w:rFonts w:ascii="Calibri" w:eastAsia="Times New Roman" w:hAnsi="Calibri" w:cs="Calibri"/>
            <w:color w:val="000000"/>
            <w:sz w:val="20"/>
            <w:szCs w:val="20"/>
          </w:rPr>
          <w:t>an</w:t>
        </w:r>
      </w:ins>
      <w:ins w:id="673" w:author="Darin  McBeath" w:date="2014-02-19T15:47:00Z">
        <w:r>
          <w:rPr>
            <w:rFonts w:ascii="Calibri" w:eastAsia="Times New Roman" w:hAnsi="Calibri" w:cs="Calibri"/>
            <w:color w:val="000000"/>
            <w:sz w:val="20"/>
            <w:szCs w:val="20"/>
          </w:rPr>
          <w:t xml:space="preserve"> S3 bucket </w:t>
        </w:r>
      </w:ins>
      <w:ins w:id="674" w:author="Darin  McBeath" w:date="2014-02-19T15:48:00Z">
        <w:r>
          <w:rPr>
            <w:rFonts w:ascii="Calibri" w:eastAsia="Times New Roman" w:hAnsi="Calibri" w:cs="Calibri"/>
            <w:color w:val="000000"/>
            <w:sz w:val="20"/>
            <w:szCs w:val="20"/>
          </w:rPr>
          <w:t>is</w:t>
        </w:r>
      </w:ins>
      <w:ins w:id="675" w:author="Darin  McBeath" w:date="2014-02-19T15:47:00Z">
        <w:r>
          <w:rPr>
            <w:rFonts w:ascii="Calibri" w:eastAsia="Times New Roman" w:hAnsi="Calibri" w:cs="Calibri"/>
            <w:color w:val="000000"/>
            <w:sz w:val="20"/>
            <w:szCs w:val="20"/>
          </w:rPr>
          <w:t xml:space="preserve"> provided in the appendix</w:t>
        </w:r>
        <w:r w:rsidRPr="00A572FE">
          <w:rPr>
            <w:rFonts w:ascii="Calibri" w:eastAsia="Times New Roman" w:hAnsi="Calibri" w:cs="Calibri"/>
            <w:color w:val="000000"/>
            <w:sz w:val="20"/>
            <w:szCs w:val="20"/>
          </w:rPr>
          <w:t xml:space="preserve"> </w:t>
        </w:r>
      </w:ins>
      <w:del w:id="676" w:author="Darin  McBeath" w:date="2014-02-19T15:48:00Z">
        <w:r w:rsidR="0039239A" w:rsidRPr="00A572FE" w:rsidDel="00F4322D">
          <w:rPr>
            <w:rFonts w:ascii="Calibri" w:eastAsia="Times New Roman" w:hAnsi="Calibri" w:cs="Calibri"/>
            <w:color w:val="000000"/>
            <w:sz w:val="20"/>
            <w:szCs w:val="20"/>
          </w:rPr>
          <w:delText xml:space="preserve">Scopus synonym list will be </w:delText>
        </w:r>
        <w:commentRangeStart w:id="677"/>
        <w:r w:rsidR="0039239A" w:rsidRPr="00A572FE" w:rsidDel="00F4322D">
          <w:rPr>
            <w:rFonts w:ascii="Calibri" w:eastAsia="Times New Roman" w:hAnsi="Calibri" w:cs="Calibri"/>
            <w:color w:val="000000"/>
            <w:sz w:val="20"/>
            <w:szCs w:val="20"/>
          </w:rPr>
          <w:delText>provided</w:delText>
        </w:r>
        <w:commentRangeEnd w:id="677"/>
        <w:r w:rsidR="00CF1436" w:rsidDel="00F4322D">
          <w:rPr>
            <w:rStyle w:val="CommentReference"/>
          </w:rPr>
          <w:commentReference w:id="677"/>
        </w:r>
      </w:del>
      <w:ins w:id="678" w:author="Gillian Griffiths" w:date="2014-02-13T14:16:00Z">
        <w:del w:id="679" w:author="Darin  McBeath" w:date="2014-02-19T15:48:00Z">
          <w:r w:rsidR="00BB32F7" w:rsidDel="00F4322D">
            <w:rPr>
              <w:rFonts w:ascii="Calibri" w:eastAsia="Times New Roman" w:hAnsi="Calibri" w:cs="Calibri"/>
              <w:color w:val="000000"/>
              <w:sz w:val="20"/>
              <w:szCs w:val="20"/>
            </w:rPr>
            <w:delText xml:space="preserve"> by Saski</w:delText>
          </w:r>
        </w:del>
      </w:ins>
      <w:ins w:id="680" w:author="Darin  McBeath" w:date="2014-02-19T15:48:00Z">
        <w:r>
          <w:rPr>
            <w:rFonts w:ascii="Calibri" w:eastAsia="Times New Roman" w:hAnsi="Calibri" w:cs="Calibri"/>
            <w:color w:val="000000"/>
            <w:sz w:val="20"/>
            <w:szCs w:val="20"/>
          </w:rPr>
          <w:t>.</w:t>
        </w:r>
      </w:ins>
      <w:ins w:id="681" w:author="Gillian Griffiths" w:date="2014-02-13T14:16:00Z">
        <w:del w:id="682" w:author="Darin  McBeath" w:date="2014-02-19T15:48:00Z">
          <w:r w:rsidR="00BB32F7" w:rsidDel="00F4322D">
            <w:rPr>
              <w:rFonts w:ascii="Calibri" w:eastAsia="Times New Roman" w:hAnsi="Calibri" w:cs="Calibri"/>
              <w:color w:val="000000"/>
              <w:sz w:val="20"/>
              <w:szCs w:val="20"/>
            </w:rPr>
            <w:delText>a</w:delText>
          </w:r>
        </w:del>
      </w:ins>
      <w:del w:id="683" w:author="Darin  McBeath" w:date="2014-02-19T15:48:00Z">
        <w:r w:rsidR="0039239A" w:rsidRPr="00A572FE" w:rsidDel="00F4322D">
          <w:rPr>
            <w:rFonts w:ascii="Calibri" w:eastAsia="Times New Roman" w:hAnsi="Calibri" w:cs="Calibri"/>
            <w:color w:val="000000"/>
            <w:sz w:val="20"/>
            <w:szCs w:val="20"/>
          </w:rPr>
          <w:delText>.</w:delText>
        </w:r>
      </w:del>
    </w:p>
    <w:p w14:paraId="60BC794C" w14:textId="6EDCC3A4" w:rsidR="00A73EF0" w:rsidRPr="00A572FE" w:rsidRDefault="00A73EF0"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Lemmatization is not required.  </w:t>
      </w:r>
      <w:commentRangeStart w:id="684"/>
      <w:r w:rsidRPr="00A572FE">
        <w:rPr>
          <w:rFonts w:ascii="Calibri" w:eastAsia="Times New Roman" w:hAnsi="Calibri" w:cs="Calibri"/>
          <w:color w:val="000000"/>
          <w:sz w:val="20"/>
          <w:szCs w:val="20"/>
        </w:rPr>
        <w:t>Basic stemming is sufficient</w:t>
      </w:r>
      <w:commentRangeEnd w:id="684"/>
      <w:r w:rsidR="00BE659F">
        <w:rPr>
          <w:rStyle w:val="CommentReference"/>
        </w:rPr>
        <w:commentReference w:id="684"/>
      </w:r>
      <w:r w:rsidRPr="00A572FE">
        <w:rPr>
          <w:rFonts w:ascii="Calibri" w:eastAsia="Times New Roman" w:hAnsi="Calibri" w:cs="Calibri"/>
          <w:color w:val="000000"/>
          <w:sz w:val="20"/>
          <w:szCs w:val="20"/>
        </w:rPr>
        <w:t>.</w:t>
      </w:r>
      <w:ins w:id="685" w:author="Darin  McBeath" w:date="2014-02-19T15:46:00Z">
        <w:r w:rsidR="00F4322D">
          <w:rPr>
            <w:rFonts w:ascii="Calibri" w:eastAsia="Times New Roman" w:hAnsi="Calibri" w:cs="Calibri"/>
            <w:color w:val="000000"/>
            <w:sz w:val="20"/>
            <w:szCs w:val="20"/>
          </w:rPr>
          <w:t xml:space="preserve">  SOLR should use KStem and MarkLogic should use the </w:t>
        </w:r>
      </w:ins>
      <w:ins w:id="686" w:author="Darin  McBeath" w:date="2014-02-19T15:47:00Z">
        <w:r w:rsidR="00F4322D">
          <w:rPr>
            <w:rFonts w:ascii="Calibri" w:eastAsia="Times New Roman" w:hAnsi="Calibri" w:cs="Calibri"/>
            <w:color w:val="000000"/>
            <w:sz w:val="20"/>
            <w:szCs w:val="20"/>
          </w:rPr>
          <w:t>‘basic’ stemmer.</w:t>
        </w:r>
      </w:ins>
    </w:p>
    <w:p w14:paraId="3986445B" w14:textId="77777777" w:rsidR="008576B3" w:rsidRPr="00A572FE" w:rsidRDefault="008576B3" w:rsidP="008576B3">
      <w:pPr>
        <w:spacing w:before="100" w:beforeAutospacing="1" w:after="100" w:afterAutospacing="1"/>
        <w:ind w:left="720"/>
        <w:rPr>
          <w:rFonts w:ascii="Calibri" w:eastAsia="Times New Roman" w:hAnsi="Calibri" w:cs="Calibri"/>
          <w:color w:val="000000"/>
          <w:sz w:val="20"/>
          <w:szCs w:val="20"/>
        </w:rPr>
      </w:pPr>
    </w:p>
    <w:p w14:paraId="6EF9388A" w14:textId="77777777" w:rsidR="00DE6378" w:rsidRDefault="00D80ADC" w:rsidP="005F1DC7">
      <w:pPr>
        <w:numPr>
          <w:ilvl w:val="0"/>
          <w:numId w:val="12"/>
        </w:numPr>
        <w:spacing w:before="100" w:beforeAutospacing="1" w:after="100" w:afterAutospacing="1"/>
        <w:rPr>
          <w:ins w:id="687"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Complex boolean search support</w:t>
      </w:r>
      <w:r w:rsidR="00DE6378" w:rsidRPr="00A572FE">
        <w:rPr>
          <w:rFonts w:ascii="Calibri" w:eastAsia="Times New Roman" w:hAnsi="Calibri" w:cs="Calibri"/>
          <w:color w:val="000000"/>
          <w:sz w:val="20"/>
          <w:szCs w:val="20"/>
        </w:rPr>
        <w:t xml:space="preserve"> </w:t>
      </w:r>
    </w:p>
    <w:p w14:paraId="6987E51D"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69FAEC08" w14:textId="77777777" w:rsidR="00DE6378" w:rsidRPr="00A572FE" w:rsidRDefault="00C070E7"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 AND is the default connector</w:t>
      </w:r>
      <w:r w:rsidR="008576B3" w:rsidRPr="00A572FE">
        <w:rPr>
          <w:rFonts w:ascii="Calibri" w:eastAsia="Times New Roman" w:hAnsi="Calibri" w:cs="Calibri"/>
          <w:color w:val="000000"/>
          <w:sz w:val="20"/>
          <w:szCs w:val="20"/>
        </w:rPr>
        <w:t>.</w:t>
      </w:r>
    </w:p>
    <w:p w14:paraId="5A3DF04E" w14:textId="77777777" w:rsidR="00DE6378"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Use</w:t>
      </w:r>
      <w:r w:rsidR="00BD0D30" w:rsidRPr="00A572FE">
        <w:rPr>
          <w:rFonts w:ascii="Calibri" w:eastAsia="Times New Roman" w:hAnsi="Calibri" w:cs="Calibri"/>
          <w:color w:val="000000"/>
          <w:sz w:val="20"/>
          <w:szCs w:val="20"/>
        </w:rPr>
        <w:t xml:space="preserve"> white space and punctuation</w:t>
      </w:r>
      <w:r w:rsidR="00AF32FA" w:rsidRPr="00A572FE">
        <w:rPr>
          <w:rFonts w:ascii="Calibri" w:eastAsia="Times New Roman" w:hAnsi="Calibri" w:cs="Calibri"/>
          <w:color w:val="000000"/>
          <w:sz w:val="20"/>
          <w:szCs w:val="20"/>
        </w:rPr>
        <w:t xml:space="preserve"> (non-letter, non-number)</w:t>
      </w:r>
      <w:r w:rsidRPr="00A572FE">
        <w:rPr>
          <w:rFonts w:ascii="Calibri" w:eastAsia="Times New Roman" w:hAnsi="Calibri" w:cs="Calibri"/>
          <w:color w:val="000000"/>
          <w:sz w:val="20"/>
          <w:szCs w:val="20"/>
        </w:rPr>
        <w:t xml:space="preserve"> for default tokenization</w:t>
      </w:r>
      <w:r w:rsidR="008576B3" w:rsidRPr="00A572FE">
        <w:rPr>
          <w:rFonts w:ascii="Calibri" w:eastAsia="Times New Roman" w:hAnsi="Calibri" w:cs="Calibri"/>
          <w:color w:val="000000"/>
          <w:sz w:val="20"/>
          <w:szCs w:val="20"/>
        </w:rPr>
        <w:t>.</w:t>
      </w:r>
    </w:p>
    <w:p w14:paraId="1538D4C7" w14:textId="77777777" w:rsidR="00D80ADC"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 </w:t>
      </w:r>
      <w:r w:rsidR="00D93A0D" w:rsidRPr="00A572FE">
        <w:rPr>
          <w:rFonts w:ascii="Calibri" w:eastAsia="Times New Roman" w:hAnsi="Calibri" w:cs="Calibri"/>
          <w:color w:val="000000"/>
          <w:sz w:val="20"/>
          <w:szCs w:val="20"/>
        </w:rPr>
        <w:t>Support AND/OR/NOT</w:t>
      </w:r>
      <w:r w:rsidR="008576B3" w:rsidRPr="00A572FE">
        <w:rPr>
          <w:rFonts w:ascii="Calibri" w:eastAsia="Times New Roman" w:hAnsi="Calibri" w:cs="Calibri"/>
          <w:color w:val="000000"/>
          <w:sz w:val="20"/>
          <w:szCs w:val="20"/>
        </w:rPr>
        <w:t>.</w:t>
      </w:r>
      <w:ins w:id="688" w:author="Gillian Griffiths" w:date="2014-02-13T12:51:00Z">
        <w:r w:rsidR="00BE659F">
          <w:rPr>
            <w:rFonts w:ascii="Calibri" w:eastAsia="Times New Roman" w:hAnsi="Calibri" w:cs="Calibri"/>
            <w:color w:val="000000"/>
            <w:sz w:val="20"/>
            <w:szCs w:val="20"/>
          </w:rPr>
          <w:t xml:space="preserve"> (in that order of priority)</w:t>
        </w:r>
      </w:ins>
    </w:p>
    <w:p w14:paraId="4047941C" w14:textId="77777777" w:rsidR="008576B3" w:rsidRPr="00A572FE" w:rsidRDefault="008576B3" w:rsidP="008576B3">
      <w:pPr>
        <w:spacing w:before="100" w:beforeAutospacing="1" w:after="100" w:afterAutospacing="1"/>
        <w:ind w:left="1440"/>
        <w:rPr>
          <w:rFonts w:ascii="Calibri" w:eastAsia="Times New Roman" w:hAnsi="Calibri" w:cs="Calibri"/>
          <w:color w:val="000000"/>
          <w:sz w:val="20"/>
          <w:szCs w:val="20"/>
        </w:rPr>
      </w:pPr>
    </w:p>
    <w:p w14:paraId="1509CA65" w14:textId="77777777" w:rsidR="008576B3" w:rsidRDefault="008576B3" w:rsidP="005F1DC7">
      <w:pPr>
        <w:numPr>
          <w:ilvl w:val="0"/>
          <w:numId w:val="12"/>
        </w:numPr>
        <w:spacing w:before="100" w:beforeAutospacing="1" w:after="100" w:afterAutospacing="1"/>
        <w:rPr>
          <w:ins w:id="689"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Support Proximity queries</w:t>
      </w:r>
    </w:p>
    <w:p w14:paraId="1D6D8070"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33A63E76" w14:textId="77777777" w:rsidR="008576B3" w:rsidRPr="00A572FE" w:rsidRDefault="008576B3"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Ordered</w:t>
      </w:r>
    </w:p>
    <w:p w14:paraId="0BB7106F" w14:textId="77777777" w:rsidR="008576B3" w:rsidRPr="00A572FE" w:rsidRDefault="008576B3"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Unordered</w:t>
      </w:r>
    </w:p>
    <w:p w14:paraId="08FE2474" w14:textId="77777777" w:rsidR="008576B3" w:rsidRPr="00A572FE" w:rsidRDefault="008576B3" w:rsidP="008576B3">
      <w:pPr>
        <w:spacing w:before="100" w:beforeAutospacing="1" w:after="100" w:afterAutospacing="1"/>
        <w:rPr>
          <w:rFonts w:ascii="Calibri" w:eastAsia="Times New Roman" w:hAnsi="Calibri" w:cs="Calibri"/>
          <w:color w:val="000000"/>
          <w:sz w:val="20"/>
          <w:szCs w:val="20"/>
        </w:rPr>
      </w:pPr>
    </w:p>
    <w:p w14:paraId="18C93D7A" w14:textId="77777777" w:rsidR="00E00205" w:rsidRDefault="00E00205" w:rsidP="005F1DC7">
      <w:pPr>
        <w:numPr>
          <w:ilvl w:val="0"/>
          <w:numId w:val="12"/>
        </w:numPr>
        <w:spacing w:before="100" w:beforeAutospacing="1" w:after="100" w:afterAutospacing="1"/>
        <w:rPr>
          <w:ins w:id="690"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Special field types</w:t>
      </w:r>
    </w:p>
    <w:p w14:paraId="0CE51D5C"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7B4821CC" w14:textId="77777777" w:rsidR="00DE6378"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Support numeric </w:t>
      </w:r>
      <w:r w:rsidR="00E00205" w:rsidRPr="00A572FE">
        <w:rPr>
          <w:rFonts w:ascii="Calibri" w:eastAsia="Times New Roman" w:hAnsi="Calibri" w:cs="Calibri"/>
          <w:color w:val="000000"/>
          <w:sz w:val="20"/>
          <w:szCs w:val="20"/>
        </w:rPr>
        <w:t xml:space="preserve">fields and </w:t>
      </w:r>
      <w:r w:rsidRPr="00A572FE">
        <w:rPr>
          <w:rFonts w:ascii="Calibri" w:eastAsia="Times New Roman" w:hAnsi="Calibri" w:cs="Calibri"/>
          <w:color w:val="000000"/>
          <w:sz w:val="20"/>
          <w:szCs w:val="20"/>
        </w:rPr>
        <w:t>comparison</w:t>
      </w:r>
      <w:r w:rsidR="00E00205" w:rsidRPr="00A572FE">
        <w:rPr>
          <w:rFonts w:ascii="Calibri" w:eastAsia="Times New Roman" w:hAnsi="Calibri" w:cs="Calibri"/>
          <w:color w:val="000000"/>
          <w:sz w:val="20"/>
          <w:szCs w:val="20"/>
        </w:rPr>
        <w:t xml:space="preserve"> operators</w:t>
      </w:r>
    </w:p>
    <w:p w14:paraId="19457CF5" w14:textId="77777777" w:rsidR="00DE6378" w:rsidRPr="00A572FE" w:rsidRDefault="00DE6378"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Support Date content </w:t>
      </w:r>
      <w:r w:rsidR="00291BA3" w:rsidRPr="00A572FE">
        <w:rPr>
          <w:rFonts w:ascii="Calibri" w:eastAsia="Times New Roman" w:hAnsi="Calibri" w:cs="Calibri"/>
          <w:color w:val="000000"/>
          <w:sz w:val="20"/>
          <w:szCs w:val="20"/>
        </w:rPr>
        <w:t>fields</w:t>
      </w:r>
      <w:r w:rsidRPr="00A572FE">
        <w:rPr>
          <w:rFonts w:ascii="Calibri" w:eastAsia="Times New Roman" w:hAnsi="Calibri" w:cs="Calibri"/>
          <w:color w:val="000000"/>
          <w:sz w:val="20"/>
          <w:szCs w:val="20"/>
        </w:rPr>
        <w:t xml:space="preserve"> </w:t>
      </w:r>
      <w:r w:rsidR="00291BA3" w:rsidRPr="00A572FE">
        <w:rPr>
          <w:rFonts w:ascii="Calibri" w:eastAsia="Times New Roman" w:hAnsi="Calibri" w:cs="Calibri"/>
          <w:color w:val="000000"/>
          <w:sz w:val="20"/>
          <w:szCs w:val="20"/>
        </w:rPr>
        <w:t>with</w:t>
      </w:r>
      <w:r w:rsidRPr="00A572FE">
        <w:rPr>
          <w:rFonts w:ascii="Calibri" w:eastAsia="Times New Roman" w:hAnsi="Calibri" w:cs="Calibri"/>
          <w:color w:val="000000"/>
          <w:sz w:val="20"/>
          <w:szCs w:val="20"/>
        </w:rPr>
        <w:t xml:space="preserve"> comparison operators.</w:t>
      </w:r>
    </w:p>
    <w:p w14:paraId="19D78192" w14:textId="40D163C2" w:rsidR="008576B3" w:rsidRPr="00A572FE" w:rsidRDefault="008576B3"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Support ‘exact phrase’ or ‘punctuation sensitive’ fields specified in the </w:t>
      </w:r>
      <w:del w:id="691" w:author="Darin  McBeath" w:date="2014-02-19T15:49:00Z">
        <w:r w:rsidRPr="00A572FE" w:rsidDel="00F4322D">
          <w:rPr>
            <w:rFonts w:ascii="Calibri" w:eastAsia="Times New Roman" w:hAnsi="Calibri" w:cs="Calibri"/>
            <w:color w:val="000000"/>
            <w:sz w:val="20"/>
            <w:szCs w:val="20"/>
          </w:rPr>
          <w:delText>CIP</w:delText>
        </w:r>
      </w:del>
      <w:ins w:id="692" w:author="Darin  McBeath" w:date="2014-02-19T15:49:00Z">
        <w:r w:rsidR="00F4322D">
          <w:rPr>
            <w:rFonts w:ascii="Calibri" w:eastAsia="Times New Roman" w:hAnsi="Calibri" w:cs="Calibri"/>
            <w:color w:val="000000"/>
            <w:sz w:val="20"/>
            <w:szCs w:val="20"/>
          </w:rPr>
          <w:t>Scopus 13.3 Index Profile</w:t>
        </w:r>
      </w:ins>
      <w:r w:rsidRPr="00A572FE">
        <w:rPr>
          <w:rFonts w:ascii="Calibri" w:eastAsia="Times New Roman" w:hAnsi="Calibri" w:cs="Calibri"/>
          <w:color w:val="000000"/>
          <w:sz w:val="20"/>
          <w:szCs w:val="20"/>
        </w:rPr>
        <w:t>.</w:t>
      </w:r>
    </w:p>
    <w:p w14:paraId="7B928B36" w14:textId="77777777" w:rsidR="002F6416" w:rsidRPr="00A572FE" w:rsidRDefault="002F6416" w:rsidP="002F6416">
      <w:pPr>
        <w:spacing w:before="100" w:beforeAutospacing="1" w:after="100" w:afterAutospacing="1"/>
        <w:ind w:left="1440"/>
        <w:rPr>
          <w:rFonts w:ascii="Calibri" w:eastAsia="Times New Roman" w:hAnsi="Calibri" w:cs="Calibri"/>
          <w:color w:val="000000"/>
          <w:sz w:val="20"/>
          <w:szCs w:val="20"/>
        </w:rPr>
      </w:pPr>
    </w:p>
    <w:p w14:paraId="3FF39A44" w14:textId="6E20455D" w:rsidR="00D80ADC" w:rsidRDefault="00D80ADC" w:rsidP="005F1DC7">
      <w:pPr>
        <w:numPr>
          <w:ilvl w:val="0"/>
          <w:numId w:val="12"/>
        </w:numPr>
        <w:spacing w:before="100" w:beforeAutospacing="1" w:after="100" w:afterAutospacing="1"/>
        <w:rPr>
          <w:ins w:id="693" w:author="Darin  McBeath" w:date="2014-02-20T08:56:00Z"/>
          <w:rFonts w:ascii="Calibri" w:eastAsia="Times New Roman" w:hAnsi="Calibri" w:cs="Calibri"/>
          <w:color w:val="000000"/>
          <w:sz w:val="20"/>
          <w:szCs w:val="20"/>
        </w:rPr>
      </w:pPr>
      <w:r w:rsidRPr="00A572FE">
        <w:rPr>
          <w:rFonts w:ascii="Calibri" w:eastAsia="Times New Roman" w:hAnsi="Calibri" w:cs="Calibri"/>
          <w:color w:val="000000"/>
          <w:sz w:val="20"/>
          <w:szCs w:val="20"/>
        </w:rPr>
        <w:t>Sorting</w:t>
      </w:r>
      <w:r w:rsidR="00DD7122" w:rsidRPr="00A572FE">
        <w:rPr>
          <w:rFonts w:ascii="Calibri" w:eastAsia="Times New Roman" w:hAnsi="Calibri" w:cs="Calibri"/>
          <w:color w:val="000000"/>
          <w:sz w:val="20"/>
          <w:szCs w:val="20"/>
        </w:rPr>
        <w:t xml:space="preserve">. </w:t>
      </w:r>
      <w:r w:rsidR="00B868DC" w:rsidRPr="00A572FE">
        <w:rPr>
          <w:rFonts w:ascii="Calibri" w:eastAsia="Times New Roman" w:hAnsi="Calibri" w:cs="Calibri"/>
          <w:color w:val="000000"/>
          <w:sz w:val="20"/>
          <w:szCs w:val="20"/>
        </w:rPr>
        <w:t xml:space="preserve"> Queries (as specified in the XQueryX) can specify ordering of the results based on the following </w:t>
      </w:r>
      <w:del w:id="694" w:author="Darin  McBeath" w:date="2014-02-19T15:49:00Z">
        <w:r w:rsidR="00B868DC" w:rsidRPr="00A572FE" w:rsidDel="00F4322D">
          <w:rPr>
            <w:rFonts w:ascii="Calibri" w:eastAsia="Times New Roman" w:hAnsi="Calibri" w:cs="Calibri"/>
            <w:color w:val="000000"/>
            <w:sz w:val="20"/>
            <w:szCs w:val="20"/>
          </w:rPr>
          <w:delText xml:space="preserve">CIP </w:delText>
        </w:r>
      </w:del>
      <w:ins w:id="695" w:author="Darin  McBeath" w:date="2014-02-19T15:49:00Z">
        <w:r w:rsidR="00F4322D">
          <w:rPr>
            <w:rFonts w:ascii="Calibri" w:eastAsia="Times New Roman" w:hAnsi="Calibri" w:cs="Calibri"/>
            <w:color w:val="000000"/>
            <w:sz w:val="20"/>
            <w:szCs w:val="20"/>
          </w:rPr>
          <w:t>Scopus 13.3 Index Profile</w:t>
        </w:r>
        <w:r w:rsidR="00F4322D" w:rsidRPr="00A572FE">
          <w:rPr>
            <w:rFonts w:ascii="Calibri" w:eastAsia="Times New Roman" w:hAnsi="Calibri" w:cs="Calibri"/>
            <w:color w:val="000000"/>
            <w:sz w:val="20"/>
            <w:szCs w:val="20"/>
          </w:rPr>
          <w:t xml:space="preserve"> </w:t>
        </w:r>
      </w:ins>
      <w:r w:rsidR="00B868DC" w:rsidRPr="00A572FE">
        <w:rPr>
          <w:rFonts w:ascii="Calibri" w:eastAsia="Times New Roman" w:hAnsi="Calibri" w:cs="Calibri"/>
          <w:color w:val="000000"/>
          <w:sz w:val="20"/>
          <w:szCs w:val="20"/>
        </w:rPr>
        <w:t xml:space="preserve">fields (or </w:t>
      </w:r>
      <w:r w:rsidR="00B12535" w:rsidRPr="00A572FE">
        <w:rPr>
          <w:rFonts w:ascii="Calibri" w:eastAsia="Times New Roman" w:hAnsi="Calibri" w:cs="Calibri"/>
          <w:color w:val="000000"/>
          <w:sz w:val="20"/>
          <w:szCs w:val="20"/>
        </w:rPr>
        <w:t>relevance</w:t>
      </w:r>
      <w:r w:rsidR="00B868DC" w:rsidRPr="00A572FE">
        <w:rPr>
          <w:rFonts w:ascii="Calibri" w:eastAsia="Times New Roman" w:hAnsi="Calibri" w:cs="Calibri"/>
          <w:color w:val="000000"/>
          <w:sz w:val="20"/>
          <w:szCs w:val="20"/>
        </w:rPr>
        <w:t>).  Both ascending/descending as well as the ability to specify multiple fields must be supported.</w:t>
      </w:r>
      <w:r w:rsidR="00B12535" w:rsidRPr="00A572FE">
        <w:rPr>
          <w:rFonts w:ascii="Calibri" w:eastAsia="Times New Roman" w:hAnsi="Calibri" w:cs="Calibri"/>
          <w:color w:val="000000"/>
          <w:sz w:val="20"/>
          <w:szCs w:val="20"/>
        </w:rPr>
        <w:t xml:space="preserve">  </w:t>
      </w:r>
      <w:r w:rsidR="00B12535" w:rsidRPr="007E6C6E">
        <w:rPr>
          <w:rFonts w:ascii="Calibri" w:eastAsia="Times New Roman" w:hAnsi="Calibri" w:cs="Calibri"/>
          <w:color w:val="000000"/>
          <w:sz w:val="20"/>
          <w:szCs w:val="20"/>
        </w:rPr>
        <w:t xml:space="preserve">While the </w:t>
      </w:r>
      <w:del w:id="696" w:author="Darin  McBeath" w:date="2014-02-19T15:49:00Z">
        <w:r w:rsidR="00B12535" w:rsidRPr="007E6C6E" w:rsidDel="00F4322D">
          <w:rPr>
            <w:rFonts w:ascii="Calibri" w:eastAsia="Times New Roman" w:hAnsi="Calibri" w:cs="Calibri"/>
            <w:color w:val="000000"/>
            <w:sz w:val="20"/>
            <w:szCs w:val="20"/>
          </w:rPr>
          <w:delText xml:space="preserve">CIP </w:delText>
        </w:r>
      </w:del>
      <w:ins w:id="697" w:author="Darin  McBeath" w:date="2014-02-19T15:49:00Z">
        <w:r w:rsidR="00F4322D">
          <w:rPr>
            <w:rFonts w:ascii="Calibri" w:eastAsia="Times New Roman" w:hAnsi="Calibri" w:cs="Calibri"/>
            <w:color w:val="000000"/>
            <w:sz w:val="20"/>
            <w:szCs w:val="20"/>
          </w:rPr>
          <w:t>Scopus 13.3 Index Profile</w:t>
        </w:r>
        <w:r w:rsidR="00F4322D" w:rsidRPr="007E6C6E">
          <w:rPr>
            <w:rFonts w:ascii="Calibri" w:eastAsia="Times New Roman" w:hAnsi="Calibri" w:cs="Calibri"/>
            <w:color w:val="000000"/>
            <w:sz w:val="20"/>
            <w:szCs w:val="20"/>
          </w:rPr>
          <w:t xml:space="preserve"> </w:t>
        </w:r>
      </w:ins>
      <w:r w:rsidR="00B12535" w:rsidRPr="007E6C6E">
        <w:rPr>
          <w:rFonts w:ascii="Calibri" w:eastAsia="Times New Roman" w:hAnsi="Calibri" w:cs="Calibri"/>
          <w:color w:val="000000"/>
          <w:sz w:val="20"/>
          <w:szCs w:val="20"/>
        </w:rPr>
        <w:t>might specify additional fields as needing to support sorting, the following fields were actually used in the examined queries.</w:t>
      </w:r>
    </w:p>
    <w:p w14:paraId="4CA40FA3"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002798DA" w14:textId="3610467A" w:rsidR="001A2EFB" w:rsidRPr="001A2EFB" w:rsidRDefault="00C63696" w:rsidP="001A2EFB">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Cores</w:t>
      </w:r>
    </w:p>
    <w:p w14:paraId="53C6E899"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Auth</w:t>
      </w:r>
    </w:p>
    <w:p w14:paraId="10D610EC"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Datesort</w:t>
      </w:r>
    </w:p>
    <w:p w14:paraId="7F53F151"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Fastloaddate</w:t>
      </w:r>
    </w:p>
    <w:p w14:paraId="525DAA7C"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Itemtitle</w:t>
      </w:r>
    </w:p>
    <w:p w14:paraId="6E622CD6"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Numcitedby</w:t>
      </w:r>
    </w:p>
    <w:p w14:paraId="475F0D1F" w14:textId="77777777" w:rsidR="00B868DC" w:rsidRPr="00A572FE" w:rsidRDefault="00B868DC" w:rsidP="005F1DC7">
      <w:pPr>
        <w:numPr>
          <w:ilvl w:val="2"/>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Pubyr</w:t>
      </w:r>
    </w:p>
    <w:p w14:paraId="04F6C09D" w14:textId="47FA8D10" w:rsidR="00ED62D7" w:rsidRDefault="00B868DC" w:rsidP="00ED62D7">
      <w:pPr>
        <w:numPr>
          <w:ilvl w:val="2"/>
          <w:numId w:val="12"/>
        </w:numPr>
        <w:spacing w:before="100" w:beforeAutospacing="1" w:after="100" w:afterAutospacing="1"/>
        <w:rPr>
          <w:ins w:id="698" w:author="Darin  McBeath" w:date="2014-02-20T08:57:00Z"/>
          <w:rFonts w:ascii="Calibri" w:eastAsia="Times New Roman" w:hAnsi="Calibri" w:cs="Calibri"/>
          <w:color w:val="000000"/>
          <w:sz w:val="20"/>
          <w:szCs w:val="20"/>
        </w:rPr>
      </w:pPr>
      <w:r w:rsidRPr="00A572FE">
        <w:rPr>
          <w:rFonts w:ascii="Calibri" w:eastAsia="Times New Roman" w:hAnsi="Calibri" w:cs="Calibri"/>
          <w:color w:val="000000"/>
          <w:sz w:val="20"/>
          <w:szCs w:val="20"/>
        </w:rPr>
        <w:t>Relevance</w:t>
      </w:r>
    </w:p>
    <w:p w14:paraId="72028BFB" w14:textId="77777777" w:rsidR="00ED62D7" w:rsidRPr="00ED62D7" w:rsidRDefault="00ED62D7" w:rsidP="00ED62D7">
      <w:pPr>
        <w:spacing w:before="100" w:beforeAutospacing="1" w:after="100" w:afterAutospacing="1"/>
        <w:ind w:left="2160"/>
        <w:rPr>
          <w:ins w:id="699" w:author="Gillian Griffiths" w:date="2014-02-13T12:57:00Z"/>
          <w:rFonts w:ascii="Calibri" w:eastAsia="Times New Roman" w:hAnsi="Calibri" w:cs="Calibri"/>
          <w:color w:val="000000"/>
          <w:sz w:val="20"/>
          <w:szCs w:val="20"/>
        </w:rPr>
      </w:pPr>
    </w:p>
    <w:p w14:paraId="71499D15" w14:textId="55C34911" w:rsidR="00F23E62" w:rsidRPr="006F325D" w:rsidDel="007E6C6E" w:rsidRDefault="00F23E62" w:rsidP="005F1DC7">
      <w:pPr>
        <w:pStyle w:val="ListParagraph"/>
        <w:numPr>
          <w:ilvl w:val="2"/>
          <w:numId w:val="12"/>
        </w:numPr>
        <w:spacing w:before="100" w:beforeAutospacing="1" w:after="100" w:afterAutospacing="1"/>
        <w:contextualSpacing/>
        <w:rPr>
          <w:ins w:id="700" w:author="Gillian Griffiths" w:date="2014-02-13T12:57:00Z"/>
          <w:del w:id="701" w:author="Darin  McBeath" w:date="2014-02-19T13:23:00Z"/>
          <w:rFonts w:ascii="Calibri" w:eastAsia="Times New Roman" w:hAnsi="Calibri" w:cs="Calibri"/>
          <w:color w:val="000000"/>
          <w:sz w:val="21"/>
          <w:szCs w:val="21"/>
          <w:highlight w:val="cyan"/>
        </w:rPr>
      </w:pPr>
      <w:ins w:id="702" w:author="Gillian Griffiths" w:date="2014-02-13T12:58:00Z">
        <w:del w:id="703" w:author="Darin  McBeath" w:date="2014-02-19T13:23:00Z">
          <w:r w:rsidDel="007E6C6E">
            <w:rPr>
              <w:rFonts w:ascii="Calibri" w:eastAsia="Times New Roman" w:hAnsi="Calibri" w:cs="Calibri"/>
              <w:color w:val="000000"/>
              <w:sz w:val="21"/>
              <w:szCs w:val="21"/>
              <w:highlight w:val="cyan"/>
            </w:rPr>
            <w:delText xml:space="preserve">There is a case of </w:delText>
          </w:r>
        </w:del>
      </w:ins>
      <w:ins w:id="704" w:author="Gillian Griffiths" w:date="2014-02-13T12:57:00Z">
        <w:del w:id="705" w:author="Darin  McBeath" w:date="2014-02-19T13:23:00Z">
          <w:r w:rsidRPr="006F325D" w:rsidDel="007E6C6E">
            <w:rPr>
              <w:rFonts w:ascii="Calibri" w:eastAsia="Times New Roman" w:hAnsi="Calibri" w:cs="Calibri"/>
              <w:color w:val="000000"/>
              <w:sz w:val="21"/>
              <w:szCs w:val="21"/>
              <w:highlight w:val="cyan"/>
            </w:rPr>
            <w:delText>Custom  “ relevance “ sort on similar documents (more like this by co-citation of references):  sorted by number of hits.</w:delText>
          </w:r>
        </w:del>
      </w:ins>
    </w:p>
    <w:p w14:paraId="301C1F19" w14:textId="3FD6ECE3" w:rsidR="00F23E62" w:rsidRPr="00A572FE" w:rsidDel="007E6C6E" w:rsidRDefault="00F23E62" w:rsidP="007E6C6E">
      <w:pPr>
        <w:spacing w:before="100" w:beforeAutospacing="1" w:after="100" w:afterAutospacing="1"/>
        <w:rPr>
          <w:del w:id="706" w:author="Darin  McBeath" w:date="2014-02-19T13:24:00Z"/>
          <w:rFonts w:ascii="Calibri" w:eastAsia="Times New Roman" w:hAnsi="Calibri" w:cs="Calibri"/>
          <w:color w:val="000000"/>
          <w:sz w:val="20"/>
          <w:szCs w:val="20"/>
        </w:rPr>
      </w:pPr>
    </w:p>
    <w:p w14:paraId="0A1FA2E3" w14:textId="27CAC4FC" w:rsidR="001A2EFB" w:rsidRPr="001A2EFB" w:rsidRDefault="00C63696" w:rsidP="001A2EFB">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Authors</w:t>
      </w:r>
      <w:r w:rsidR="00BD0D30" w:rsidRPr="00A572FE">
        <w:rPr>
          <w:rFonts w:asciiTheme="minorHAnsi" w:hAnsiTheme="minorHAnsi" w:cstheme="minorHAnsi"/>
          <w:sz w:val="20"/>
          <w:szCs w:val="20"/>
        </w:rPr>
        <w:t xml:space="preserve"> </w:t>
      </w:r>
    </w:p>
    <w:p w14:paraId="0EB395F2"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Active</w:t>
      </w:r>
    </w:p>
    <w:p w14:paraId="1A8C2D13"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Afdispcity</w:t>
      </w:r>
    </w:p>
    <w:p w14:paraId="0EA9E24F"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Afdispctry</w:t>
      </w:r>
    </w:p>
    <w:p w14:paraId="265BB137"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Affilsortname</w:t>
      </w:r>
    </w:p>
    <w:p w14:paraId="26AA4D85"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Authid</w:t>
      </w:r>
    </w:p>
    <w:p w14:paraId="6E6CA62E"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59301BC2"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Preffirst</w:t>
      </w:r>
    </w:p>
    <w:p w14:paraId="25A5D4CB"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Preffirstsort</w:t>
      </w:r>
    </w:p>
    <w:p w14:paraId="65E13820"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Prefini</w:t>
      </w:r>
    </w:p>
    <w:p w14:paraId="0C330F4D"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Preflast</w:t>
      </w:r>
    </w:p>
    <w:p w14:paraId="1DDEB120" w14:textId="77777777" w:rsidR="00B12535" w:rsidRDefault="00B12535" w:rsidP="005F1DC7">
      <w:pPr>
        <w:pStyle w:val="ListParagraph"/>
        <w:numPr>
          <w:ilvl w:val="2"/>
          <w:numId w:val="12"/>
        </w:numPr>
        <w:rPr>
          <w:ins w:id="707" w:author="Darin  McBeath" w:date="2014-02-20T08:57:00Z"/>
          <w:rFonts w:asciiTheme="minorHAnsi" w:hAnsiTheme="minorHAnsi" w:cstheme="minorHAnsi"/>
          <w:sz w:val="20"/>
          <w:szCs w:val="20"/>
        </w:rPr>
      </w:pPr>
      <w:commentRangeStart w:id="708"/>
      <w:r w:rsidRPr="00A572FE">
        <w:rPr>
          <w:rFonts w:asciiTheme="minorHAnsi" w:hAnsiTheme="minorHAnsi" w:cstheme="minorHAnsi"/>
          <w:sz w:val="20"/>
          <w:szCs w:val="20"/>
        </w:rPr>
        <w:t>Relevance</w:t>
      </w:r>
      <w:commentRangeEnd w:id="708"/>
      <w:r w:rsidR="00F23E62">
        <w:rPr>
          <w:rStyle w:val="CommentReference"/>
        </w:rPr>
        <w:commentReference w:id="708"/>
      </w:r>
    </w:p>
    <w:p w14:paraId="499C0B7B" w14:textId="77777777" w:rsidR="00ED62D7" w:rsidRPr="00A572FE" w:rsidRDefault="00ED62D7" w:rsidP="00ED62D7">
      <w:pPr>
        <w:pStyle w:val="ListParagraph"/>
        <w:ind w:left="2160"/>
        <w:rPr>
          <w:rFonts w:asciiTheme="minorHAnsi" w:hAnsiTheme="minorHAnsi" w:cstheme="minorHAnsi"/>
          <w:sz w:val="20"/>
          <w:szCs w:val="20"/>
        </w:rPr>
      </w:pPr>
    </w:p>
    <w:p w14:paraId="033DDC4A" w14:textId="77777777" w:rsidR="00FF13A4" w:rsidRPr="00A572FE" w:rsidRDefault="00C63696"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Affiliations</w:t>
      </w:r>
    </w:p>
    <w:p w14:paraId="7738B72E"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Affilcity</w:t>
      </w:r>
    </w:p>
    <w:p w14:paraId="55D857AC"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Affilctry</w:t>
      </w:r>
    </w:p>
    <w:p w14:paraId="67A84AE8"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Afid</w:t>
      </w:r>
    </w:p>
    <w:p w14:paraId="3E4E95ED"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67DA714C" w14:textId="77777777" w:rsidR="00B12535" w:rsidRPr="00A572FE" w:rsidRDefault="00B12535"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Sortname</w:t>
      </w:r>
    </w:p>
    <w:p w14:paraId="42396666" w14:textId="77777777" w:rsidR="00B12535" w:rsidRPr="00A572FE" w:rsidRDefault="00B12535" w:rsidP="00B12535">
      <w:pPr>
        <w:pStyle w:val="ListParagraph"/>
        <w:ind w:left="2160"/>
        <w:rPr>
          <w:rFonts w:asciiTheme="minorHAnsi" w:hAnsiTheme="minorHAnsi" w:cstheme="minorHAnsi"/>
          <w:sz w:val="20"/>
          <w:szCs w:val="20"/>
        </w:rPr>
      </w:pPr>
    </w:p>
    <w:p w14:paraId="2F1A1F36" w14:textId="77777777" w:rsidR="00BD0D30" w:rsidRPr="00A572FE" w:rsidRDefault="00BD0D30" w:rsidP="00FF13A4">
      <w:pPr>
        <w:pStyle w:val="ListParagraph"/>
        <w:ind w:left="2160"/>
        <w:rPr>
          <w:rFonts w:asciiTheme="minorHAnsi" w:hAnsiTheme="minorHAnsi" w:cstheme="minorHAnsi"/>
          <w:sz w:val="20"/>
          <w:szCs w:val="20"/>
        </w:rPr>
      </w:pPr>
    </w:p>
    <w:p w14:paraId="66C10EF9" w14:textId="701B40D1" w:rsidR="00ED62D7" w:rsidRDefault="00D80ADC" w:rsidP="00ED62D7">
      <w:pPr>
        <w:numPr>
          <w:ilvl w:val="0"/>
          <w:numId w:val="12"/>
        </w:numPr>
        <w:spacing w:before="100" w:beforeAutospacing="1" w:after="100" w:afterAutospacing="1"/>
        <w:rPr>
          <w:ins w:id="709" w:author="Darin  McBeath" w:date="2014-02-20T08:57:00Z"/>
          <w:rFonts w:ascii="Calibri" w:eastAsia="Times New Roman" w:hAnsi="Calibri" w:cs="Calibri"/>
          <w:color w:val="000000"/>
          <w:sz w:val="20"/>
          <w:szCs w:val="20"/>
        </w:rPr>
      </w:pPr>
      <w:r w:rsidRPr="00A572FE">
        <w:rPr>
          <w:rFonts w:ascii="Calibri" w:eastAsia="Times New Roman" w:hAnsi="Calibri" w:cs="Calibri"/>
          <w:color w:val="000000"/>
          <w:sz w:val="20"/>
          <w:szCs w:val="20"/>
        </w:rPr>
        <w:t>Facets</w:t>
      </w:r>
      <w:r w:rsidR="00CD4CD5" w:rsidRPr="00A572FE">
        <w:rPr>
          <w:rFonts w:ascii="Calibri" w:eastAsia="Times New Roman" w:hAnsi="Calibri" w:cs="Calibri"/>
          <w:color w:val="000000"/>
          <w:sz w:val="20"/>
          <w:szCs w:val="20"/>
        </w:rPr>
        <w:t xml:space="preserve">.  </w:t>
      </w:r>
      <w:r w:rsidR="00CD4CD5" w:rsidRPr="007E6C6E">
        <w:rPr>
          <w:rFonts w:ascii="Calibri" w:eastAsia="Times New Roman" w:hAnsi="Calibri" w:cs="Calibri"/>
          <w:color w:val="000000"/>
          <w:sz w:val="20"/>
          <w:szCs w:val="20"/>
        </w:rPr>
        <w:t xml:space="preserve">While the </w:t>
      </w:r>
      <w:del w:id="710" w:author="Darin  McBeath" w:date="2014-02-19T15:49:00Z">
        <w:r w:rsidR="00CD4CD5" w:rsidRPr="007E6C6E" w:rsidDel="00F4322D">
          <w:rPr>
            <w:rFonts w:ascii="Calibri" w:eastAsia="Times New Roman" w:hAnsi="Calibri" w:cs="Calibri"/>
            <w:color w:val="000000"/>
            <w:sz w:val="20"/>
            <w:szCs w:val="20"/>
          </w:rPr>
          <w:delText xml:space="preserve">CIP </w:delText>
        </w:r>
      </w:del>
      <w:ins w:id="711" w:author="Darin  McBeath" w:date="2014-02-19T15:49:00Z">
        <w:r w:rsidR="00F4322D">
          <w:rPr>
            <w:rFonts w:ascii="Calibri" w:eastAsia="Times New Roman" w:hAnsi="Calibri" w:cs="Calibri"/>
            <w:color w:val="000000"/>
            <w:sz w:val="20"/>
            <w:szCs w:val="20"/>
          </w:rPr>
          <w:t>Scopus 13.3 Index Profile</w:t>
        </w:r>
        <w:r w:rsidR="00F4322D" w:rsidRPr="007E6C6E">
          <w:rPr>
            <w:rFonts w:ascii="Calibri" w:eastAsia="Times New Roman" w:hAnsi="Calibri" w:cs="Calibri"/>
            <w:color w:val="000000"/>
            <w:sz w:val="20"/>
            <w:szCs w:val="20"/>
          </w:rPr>
          <w:t xml:space="preserve"> </w:t>
        </w:r>
      </w:ins>
      <w:r w:rsidR="00CD4CD5" w:rsidRPr="007E6C6E">
        <w:rPr>
          <w:rFonts w:ascii="Calibri" w:eastAsia="Times New Roman" w:hAnsi="Calibri" w:cs="Calibri"/>
          <w:color w:val="000000"/>
          <w:sz w:val="20"/>
          <w:szCs w:val="20"/>
        </w:rPr>
        <w:t>might specify additional fields for facets, the following fields were actually used in the examined queries.</w:t>
      </w:r>
      <w:r w:rsidR="00CD4CD5" w:rsidRPr="00A572FE">
        <w:rPr>
          <w:rFonts w:ascii="Calibri" w:eastAsia="Times New Roman" w:hAnsi="Calibri" w:cs="Calibri"/>
          <w:color w:val="000000"/>
          <w:sz w:val="20"/>
          <w:szCs w:val="20"/>
        </w:rPr>
        <w:t xml:space="preserve">  </w:t>
      </w:r>
      <w:commentRangeStart w:id="712"/>
      <w:r w:rsidR="00CD4CD5" w:rsidRPr="00A572FE">
        <w:rPr>
          <w:rFonts w:ascii="Calibri" w:eastAsia="Times New Roman" w:hAnsi="Calibri" w:cs="Calibri"/>
          <w:color w:val="000000"/>
          <w:sz w:val="20"/>
          <w:szCs w:val="20"/>
        </w:rPr>
        <w:t>Facet</w:t>
      </w:r>
      <w:commentRangeEnd w:id="712"/>
      <w:r w:rsidR="00BE733E">
        <w:rPr>
          <w:rStyle w:val="CommentReference"/>
        </w:rPr>
        <w:commentReference w:id="712"/>
      </w:r>
      <w:r w:rsidR="00CD4CD5" w:rsidRPr="00A572FE">
        <w:rPr>
          <w:rFonts w:ascii="Calibri" w:eastAsia="Times New Roman" w:hAnsi="Calibri" w:cs="Calibri"/>
          <w:color w:val="000000"/>
          <w:sz w:val="20"/>
          <w:szCs w:val="20"/>
        </w:rPr>
        <w:t xml:space="preserve"> counts must be accurate (across the entire result set) and not </w:t>
      </w:r>
      <w:commentRangeStart w:id="713"/>
      <w:r w:rsidR="00CD4CD5" w:rsidRPr="00A572FE">
        <w:rPr>
          <w:rFonts w:ascii="Calibri" w:eastAsia="Times New Roman" w:hAnsi="Calibri" w:cs="Calibri"/>
          <w:color w:val="000000"/>
          <w:sz w:val="20"/>
          <w:szCs w:val="20"/>
        </w:rPr>
        <w:t>estimates</w:t>
      </w:r>
      <w:commentRangeEnd w:id="713"/>
      <w:r w:rsidR="00BE733E">
        <w:rPr>
          <w:rStyle w:val="CommentReference"/>
        </w:rPr>
        <w:commentReference w:id="713"/>
      </w:r>
      <w:r w:rsidR="00CD4CD5" w:rsidRPr="00A572FE">
        <w:rPr>
          <w:rFonts w:ascii="Calibri" w:eastAsia="Times New Roman" w:hAnsi="Calibri" w:cs="Calibri"/>
          <w:color w:val="000000"/>
          <w:sz w:val="20"/>
          <w:szCs w:val="20"/>
        </w:rPr>
        <w:t xml:space="preserve">.  </w:t>
      </w:r>
      <w:ins w:id="714" w:author="Darin  McBeath" w:date="2014-02-25T08:51:00Z">
        <w:r w:rsidR="007F032B">
          <w:rPr>
            <w:rFonts w:ascii="Calibri" w:eastAsia="Times New Roman" w:hAnsi="Calibri" w:cs="Calibri"/>
            <w:color w:val="000000"/>
            <w:sz w:val="20"/>
            <w:szCs w:val="20"/>
          </w:rPr>
          <w:t xml:space="preserve">Facet values can be ordered by count as well as alphabetically (those </w:t>
        </w:r>
      </w:ins>
      <w:ins w:id="715" w:author="Darin  McBeath" w:date="2014-02-25T08:52:00Z">
        <w:r w:rsidR="007F032B">
          <w:rPr>
            <w:rFonts w:ascii="Calibri" w:eastAsia="Times New Roman" w:hAnsi="Calibri" w:cs="Calibri"/>
            <w:color w:val="000000"/>
            <w:sz w:val="20"/>
            <w:szCs w:val="20"/>
          </w:rPr>
          <w:t>that</w:t>
        </w:r>
      </w:ins>
      <w:ins w:id="716" w:author="Darin  McBeath" w:date="2014-02-25T08:51:00Z">
        <w:r w:rsidR="007F032B">
          <w:rPr>
            <w:rFonts w:ascii="Calibri" w:eastAsia="Times New Roman" w:hAnsi="Calibri" w:cs="Calibri"/>
            <w:color w:val="000000"/>
            <w:sz w:val="20"/>
            <w:szCs w:val="20"/>
          </w:rPr>
          <w:t xml:space="preserve"> start with a specific letter or digit).</w:t>
        </w:r>
      </w:ins>
      <w:ins w:id="717" w:author="Darin  McBeath" w:date="2014-02-25T08:52:00Z">
        <w:r w:rsidR="007F032B">
          <w:rPr>
            <w:rFonts w:ascii="Calibri" w:eastAsia="Times New Roman" w:hAnsi="Calibri" w:cs="Calibri"/>
            <w:color w:val="000000"/>
            <w:sz w:val="20"/>
            <w:szCs w:val="20"/>
          </w:rPr>
          <w:t xml:space="preserve">  A maximum of 160 values for a facet can be returned.</w:t>
        </w:r>
      </w:ins>
      <w:ins w:id="718" w:author="Darin  McBeath" w:date="2014-02-26T08:51:00Z">
        <w:r w:rsidR="00415BCB">
          <w:rPr>
            <w:rFonts w:ascii="Calibri" w:eastAsia="Times New Roman" w:hAnsi="Calibri" w:cs="Calibri"/>
            <w:color w:val="000000"/>
            <w:sz w:val="20"/>
            <w:szCs w:val="20"/>
          </w:rPr>
          <w:t xml:space="preserve"> </w:t>
        </w:r>
      </w:ins>
      <w:ins w:id="719" w:author="Darin  McBeath" w:date="2014-02-26T09:32:00Z">
        <w:r w:rsidR="00B41446">
          <w:rPr>
            <w:rFonts w:ascii="Calibri" w:eastAsia="Times New Roman" w:hAnsi="Calibri" w:cs="Calibri"/>
            <w:color w:val="000000"/>
            <w:sz w:val="20"/>
            <w:szCs w:val="20"/>
          </w:rPr>
          <w:t>Facet values can also be used to limit/exclude search results.</w:t>
        </w:r>
      </w:ins>
    </w:p>
    <w:p w14:paraId="7014254A" w14:textId="77777777" w:rsidR="00ED62D7" w:rsidRPr="00ED62D7" w:rsidRDefault="00ED62D7" w:rsidP="00ED62D7">
      <w:pPr>
        <w:spacing w:before="100" w:beforeAutospacing="1" w:after="100" w:afterAutospacing="1"/>
        <w:rPr>
          <w:rFonts w:ascii="Calibri" w:eastAsia="Times New Roman" w:hAnsi="Calibri" w:cs="Calibri"/>
          <w:color w:val="000000"/>
          <w:sz w:val="20"/>
          <w:szCs w:val="20"/>
        </w:rPr>
      </w:pPr>
    </w:p>
    <w:p w14:paraId="726F637A" w14:textId="77777777" w:rsidR="00693D93" w:rsidRPr="00A572FE" w:rsidRDefault="00693D93" w:rsidP="005F1DC7">
      <w:pPr>
        <w:pStyle w:val="ListParagraph"/>
        <w:numPr>
          <w:ilvl w:val="1"/>
          <w:numId w:val="12"/>
        </w:numPr>
        <w:rPr>
          <w:rFonts w:ascii="Calibri" w:hAnsi="Calibri" w:cs="Calibri"/>
          <w:sz w:val="20"/>
          <w:szCs w:val="20"/>
        </w:rPr>
      </w:pPr>
      <w:r w:rsidRPr="00A572FE">
        <w:rPr>
          <w:rFonts w:ascii="Calibri" w:hAnsi="Calibri" w:cs="Calibri"/>
          <w:sz w:val="20"/>
          <w:szCs w:val="20"/>
        </w:rPr>
        <w:t>Cores</w:t>
      </w:r>
    </w:p>
    <w:p w14:paraId="36482839"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Scoaucite</w:t>
      </w:r>
    </w:p>
    <w:p w14:paraId="093BD193"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Scoaffilctry</w:t>
      </w:r>
    </w:p>
    <w:p w14:paraId="56E3B716"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Scoafid</w:t>
      </w:r>
    </w:p>
    <w:p w14:paraId="78F3BA27"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Scoauthid</w:t>
      </w:r>
    </w:p>
    <w:p w14:paraId="39397157"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Scoexactkeyword</w:t>
      </w:r>
    </w:p>
    <w:p w14:paraId="6BBDE427"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Scoexactsrctitle</w:t>
      </w:r>
    </w:p>
    <w:p w14:paraId="6EE6AC4B"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Scolang</w:t>
      </w:r>
    </w:p>
    <w:p w14:paraId="226CAA77"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Scoprefnameauid</w:t>
      </w:r>
    </w:p>
    <w:p w14:paraId="3DD45C64"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Scopubyr</w:t>
      </w:r>
    </w:p>
    <w:p w14:paraId="16E934E8"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Scosrctype</w:t>
      </w:r>
    </w:p>
    <w:p w14:paraId="0B9F7430"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Scostatustype</w:t>
      </w:r>
    </w:p>
    <w:p w14:paraId="7F3908FC" w14:textId="77777777" w:rsidR="00DB3D17" w:rsidRPr="00A572FE" w:rsidRDefault="00DB3D17"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Scosubjabbr</w:t>
      </w:r>
    </w:p>
    <w:p w14:paraId="4A1AAA8D" w14:textId="77777777" w:rsidR="00DB3D17" w:rsidRPr="00ED62D7" w:rsidRDefault="00DB3D17" w:rsidP="005F1DC7">
      <w:pPr>
        <w:pStyle w:val="ListParagraph"/>
        <w:numPr>
          <w:ilvl w:val="2"/>
          <w:numId w:val="12"/>
        </w:numPr>
        <w:rPr>
          <w:ins w:id="720" w:author="Darin  McBeath" w:date="2014-02-20T08:57:00Z"/>
          <w:rFonts w:asciiTheme="minorHAnsi" w:hAnsiTheme="minorHAnsi" w:cs="Calibri"/>
          <w:sz w:val="20"/>
          <w:szCs w:val="20"/>
        </w:rPr>
      </w:pPr>
      <w:r w:rsidRPr="00A572FE">
        <w:rPr>
          <w:rFonts w:asciiTheme="minorHAnsi" w:eastAsiaTheme="minorHAnsi" w:hAnsiTheme="minorHAnsi" w:cs="Helvetica"/>
          <w:sz w:val="20"/>
          <w:szCs w:val="20"/>
        </w:rPr>
        <w:t>Scosubtype</w:t>
      </w:r>
    </w:p>
    <w:p w14:paraId="4FE778E0" w14:textId="77777777" w:rsidR="00ED62D7" w:rsidRPr="00A572FE" w:rsidRDefault="00ED62D7" w:rsidP="00ED62D7">
      <w:pPr>
        <w:pStyle w:val="ListParagraph"/>
        <w:ind w:left="2160"/>
        <w:rPr>
          <w:rFonts w:asciiTheme="minorHAnsi" w:hAnsiTheme="minorHAnsi" w:cs="Calibri"/>
          <w:sz w:val="20"/>
          <w:szCs w:val="20"/>
        </w:rPr>
      </w:pPr>
    </w:p>
    <w:p w14:paraId="7C0DB890" w14:textId="77777777" w:rsidR="00693D93" w:rsidRPr="00A572FE" w:rsidRDefault="00693D93" w:rsidP="005F1DC7">
      <w:pPr>
        <w:pStyle w:val="ListParagraph"/>
        <w:numPr>
          <w:ilvl w:val="1"/>
          <w:numId w:val="12"/>
        </w:numPr>
        <w:rPr>
          <w:rFonts w:ascii="Calibri" w:hAnsi="Calibri" w:cs="Calibri"/>
          <w:sz w:val="20"/>
          <w:szCs w:val="20"/>
        </w:rPr>
      </w:pPr>
      <w:r w:rsidRPr="00A572FE">
        <w:rPr>
          <w:rFonts w:ascii="Calibri" w:hAnsi="Calibri" w:cs="Calibri"/>
          <w:sz w:val="20"/>
          <w:szCs w:val="20"/>
        </w:rPr>
        <w:t>Author</w:t>
      </w:r>
    </w:p>
    <w:p w14:paraId="356E683F" w14:textId="77777777" w:rsidR="00425846" w:rsidRPr="00A572FE" w:rsidRDefault="00425846"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Autactivenav</w:t>
      </w:r>
    </w:p>
    <w:p w14:paraId="67A1FD25" w14:textId="77777777" w:rsidR="00425846" w:rsidRPr="00A572FE" w:rsidRDefault="00425846"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Autaffilcitynav</w:t>
      </w:r>
    </w:p>
    <w:p w14:paraId="4C79607D" w14:textId="77777777" w:rsidR="00425846" w:rsidRPr="00A572FE" w:rsidRDefault="00425846"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Autaffilctrynav</w:t>
      </w:r>
    </w:p>
    <w:p w14:paraId="67777266" w14:textId="77777777" w:rsidR="00425846" w:rsidRPr="00A572FE" w:rsidRDefault="00425846"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Autafnameidnav</w:t>
      </w:r>
    </w:p>
    <w:p w14:paraId="6C6CAED5" w14:textId="77777777" w:rsidR="00425846" w:rsidRPr="00A572FE" w:rsidRDefault="00425846"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Autsrctitle</w:t>
      </w:r>
    </w:p>
    <w:p w14:paraId="207C2448" w14:textId="5CA27B04" w:rsidR="00425846" w:rsidRPr="00ED62D7" w:rsidRDefault="00ED62D7" w:rsidP="005F1DC7">
      <w:pPr>
        <w:pStyle w:val="ListParagraph"/>
        <w:numPr>
          <w:ilvl w:val="2"/>
          <w:numId w:val="12"/>
        </w:numPr>
        <w:rPr>
          <w:ins w:id="721" w:author="Darin  McBeath" w:date="2014-02-20T08:57:00Z"/>
          <w:rFonts w:asciiTheme="minorHAnsi" w:hAnsiTheme="minorHAnsi" w:cs="Calibri"/>
          <w:sz w:val="20"/>
          <w:szCs w:val="20"/>
        </w:rPr>
      </w:pPr>
      <w:r w:rsidRPr="00A572FE">
        <w:rPr>
          <w:rFonts w:asciiTheme="minorHAnsi" w:eastAsiaTheme="minorHAnsi" w:hAnsiTheme="minorHAnsi" w:cs="Helvetica"/>
          <w:sz w:val="20"/>
          <w:szCs w:val="20"/>
        </w:rPr>
        <w:t>A</w:t>
      </w:r>
      <w:r w:rsidR="00425846" w:rsidRPr="00A572FE">
        <w:rPr>
          <w:rFonts w:asciiTheme="minorHAnsi" w:eastAsiaTheme="minorHAnsi" w:hAnsiTheme="minorHAnsi" w:cs="Helvetica"/>
          <w:sz w:val="20"/>
          <w:szCs w:val="20"/>
        </w:rPr>
        <w:t>utsubjclus</w:t>
      </w:r>
    </w:p>
    <w:p w14:paraId="7E14FFEA" w14:textId="77777777" w:rsidR="00ED62D7" w:rsidRPr="00A572FE" w:rsidRDefault="00ED62D7" w:rsidP="00ED62D7">
      <w:pPr>
        <w:pStyle w:val="ListParagraph"/>
        <w:ind w:left="2160"/>
        <w:rPr>
          <w:rFonts w:asciiTheme="minorHAnsi" w:hAnsiTheme="minorHAnsi" w:cs="Calibri"/>
          <w:sz w:val="20"/>
          <w:szCs w:val="20"/>
        </w:rPr>
      </w:pPr>
    </w:p>
    <w:p w14:paraId="55889E38" w14:textId="77777777" w:rsidR="00F54105" w:rsidRPr="00A572FE" w:rsidRDefault="000F1A68" w:rsidP="005F1DC7">
      <w:pPr>
        <w:pStyle w:val="ListParagraph"/>
        <w:numPr>
          <w:ilvl w:val="1"/>
          <w:numId w:val="12"/>
        </w:numPr>
        <w:rPr>
          <w:rFonts w:ascii="Calibri" w:hAnsi="Calibri" w:cs="Calibri"/>
          <w:sz w:val="20"/>
          <w:szCs w:val="20"/>
        </w:rPr>
      </w:pPr>
      <w:r w:rsidRPr="00A572FE">
        <w:rPr>
          <w:rFonts w:ascii="Calibri" w:hAnsi="Calibri" w:cs="Calibri"/>
          <w:sz w:val="20"/>
          <w:szCs w:val="20"/>
        </w:rPr>
        <w:t>Affiliation</w:t>
      </w:r>
    </w:p>
    <w:p w14:paraId="752AAFCB" w14:textId="77777777" w:rsidR="005D5C41" w:rsidRPr="00A572FE" w:rsidRDefault="005D5C41" w:rsidP="005F1DC7">
      <w:pPr>
        <w:pStyle w:val="ListParagraph"/>
        <w:numPr>
          <w:ilvl w:val="2"/>
          <w:numId w:val="12"/>
        </w:numPr>
        <w:rPr>
          <w:rFonts w:asciiTheme="minorHAnsi" w:hAnsiTheme="minorHAnsi" w:cs="Calibri"/>
          <w:sz w:val="20"/>
          <w:szCs w:val="20"/>
        </w:rPr>
      </w:pPr>
      <w:r w:rsidRPr="00A572FE">
        <w:rPr>
          <w:rFonts w:asciiTheme="minorHAnsi" w:eastAsiaTheme="minorHAnsi" w:hAnsiTheme="minorHAnsi" w:cs="Helvetica"/>
          <w:sz w:val="20"/>
          <w:szCs w:val="20"/>
        </w:rPr>
        <w:t>Instaffilcitynav</w:t>
      </w:r>
    </w:p>
    <w:p w14:paraId="01A6FCB4" w14:textId="77777777" w:rsidR="005D5C41" w:rsidRPr="000F558C" w:rsidDel="000F558C" w:rsidRDefault="005D5C41" w:rsidP="000F558C">
      <w:pPr>
        <w:pStyle w:val="ListParagraph"/>
        <w:numPr>
          <w:ilvl w:val="2"/>
          <w:numId w:val="12"/>
        </w:numPr>
        <w:rPr>
          <w:del w:id="722" w:author="Darin  McBeath" w:date="2014-02-18T10:04:00Z"/>
          <w:rFonts w:asciiTheme="minorHAnsi" w:hAnsiTheme="minorHAnsi" w:cs="Calibri"/>
          <w:sz w:val="20"/>
          <w:szCs w:val="20"/>
        </w:rPr>
      </w:pPr>
      <w:r w:rsidRPr="00A572FE">
        <w:rPr>
          <w:rFonts w:asciiTheme="minorHAnsi" w:eastAsiaTheme="minorHAnsi" w:hAnsiTheme="minorHAnsi" w:cs="Helvetica"/>
          <w:sz w:val="20"/>
          <w:szCs w:val="20"/>
        </w:rPr>
        <w:t>Instaffilctrynav</w:t>
      </w:r>
    </w:p>
    <w:p w14:paraId="7E3945E7" w14:textId="77777777" w:rsidR="000F558C" w:rsidRPr="00A572FE" w:rsidRDefault="000F558C" w:rsidP="005F1DC7">
      <w:pPr>
        <w:pStyle w:val="ListParagraph"/>
        <w:numPr>
          <w:ilvl w:val="2"/>
          <w:numId w:val="12"/>
        </w:numPr>
        <w:rPr>
          <w:ins w:id="723" w:author="Darin  McBeath" w:date="2014-02-18T10:04:00Z"/>
          <w:rFonts w:asciiTheme="minorHAnsi" w:hAnsiTheme="minorHAnsi" w:cs="Calibri"/>
          <w:sz w:val="20"/>
          <w:szCs w:val="20"/>
        </w:rPr>
      </w:pPr>
    </w:p>
    <w:p w14:paraId="763B97D1" w14:textId="77777777" w:rsidR="005D5C41" w:rsidRPr="000F558C" w:rsidDel="000F558C" w:rsidRDefault="005D5C41" w:rsidP="000F558C">
      <w:pPr>
        <w:pStyle w:val="ListParagraph"/>
        <w:ind w:left="2160"/>
        <w:rPr>
          <w:del w:id="724" w:author="Darin  McBeath" w:date="2014-02-18T10:04:00Z"/>
          <w:rFonts w:asciiTheme="minorHAnsi" w:hAnsiTheme="minorHAnsi" w:cs="Calibri"/>
          <w:sz w:val="20"/>
          <w:szCs w:val="20"/>
        </w:rPr>
      </w:pPr>
      <w:commentRangeStart w:id="725"/>
      <w:del w:id="726" w:author="Darin  McBeath" w:date="2014-02-18T10:04:00Z">
        <w:r w:rsidRPr="000F558C" w:rsidDel="000F558C">
          <w:rPr>
            <w:rFonts w:asciiTheme="minorHAnsi" w:eastAsiaTheme="minorHAnsi" w:hAnsiTheme="minorHAnsi" w:cs="Helvetica"/>
            <w:sz w:val="20"/>
            <w:szCs w:val="20"/>
          </w:rPr>
          <w:delText>instcertscorenav</w:delText>
        </w:r>
        <w:commentRangeEnd w:id="725"/>
        <w:r w:rsidR="00F23E62" w:rsidDel="000F558C">
          <w:rPr>
            <w:rStyle w:val="CommentReference"/>
          </w:rPr>
          <w:commentReference w:id="725"/>
        </w:r>
      </w:del>
    </w:p>
    <w:p w14:paraId="673C1DB1" w14:textId="77777777" w:rsidR="00CD4CD5" w:rsidRPr="00A572FE" w:rsidRDefault="00CD4CD5" w:rsidP="000F558C">
      <w:pPr>
        <w:pStyle w:val="ListParagraph"/>
        <w:ind w:left="2160"/>
        <w:rPr>
          <w:rFonts w:ascii="Calibri" w:hAnsi="Calibri" w:cs="Calibri"/>
        </w:rPr>
      </w:pPr>
    </w:p>
    <w:p w14:paraId="084BF761" w14:textId="3AF4E64B" w:rsidR="00A16E1E" w:rsidRDefault="00A16E1E" w:rsidP="005F1DC7">
      <w:pPr>
        <w:numPr>
          <w:ilvl w:val="0"/>
          <w:numId w:val="12"/>
        </w:numPr>
        <w:spacing w:before="100" w:beforeAutospacing="1" w:after="100" w:afterAutospacing="1"/>
        <w:rPr>
          <w:ins w:id="727"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Return Fields</w:t>
      </w:r>
      <w:r w:rsidRPr="007E6C6E">
        <w:rPr>
          <w:rFonts w:ascii="Calibri" w:eastAsia="Times New Roman" w:hAnsi="Calibri" w:cs="Calibri"/>
          <w:color w:val="000000"/>
          <w:sz w:val="20"/>
          <w:szCs w:val="20"/>
        </w:rPr>
        <w:t xml:space="preserve">.  While the </w:t>
      </w:r>
      <w:del w:id="728" w:author="Darin  McBeath" w:date="2014-02-19T15:49:00Z">
        <w:r w:rsidRPr="007E6C6E" w:rsidDel="00F4322D">
          <w:rPr>
            <w:rFonts w:ascii="Calibri" w:eastAsia="Times New Roman" w:hAnsi="Calibri" w:cs="Calibri"/>
            <w:color w:val="000000"/>
            <w:sz w:val="20"/>
            <w:szCs w:val="20"/>
          </w:rPr>
          <w:delText xml:space="preserve">CIP </w:delText>
        </w:r>
      </w:del>
      <w:ins w:id="729" w:author="Darin  McBeath" w:date="2014-02-19T15:49:00Z">
        <w:r w:rsidR="00F4322D">
          <w:rPr>
            <w:rFonts w:ascii="Calibri" w:eastAsia="Times New Roman" w:hAnsi="Calibri" w:cs="Calibri"/>
            <w:color w:val="000000"/>
            <w:sz w:val="20"/>
            <w:szCs w:val="20"/>
          </w:rPr>
          <w:t>Scopus 13.3 Index Profile</w:t>
        </w:r>
        <w:r w:rsidR="00F4322D" w:rsidRPr="007E6C6E">
          <w:rPr>
            <w:rFonts w:ascii="Calibri" w:eastAsia="Times New Roman" w:hAnsi="Calibri" w:cs="Calibri"/>
            <w:color w:val="000000"/>
            <w:sz w:val="20"/>
            <w:szCs w:val="20"/>
          </w:rPr>
          <w:t xml:space="preserve"> </w:t>
        </w:r>
      </w:ins>
      <w:r w:rsidRPr="007E6C6E">
        <w:rPr>
          <w:rFonts w:ascii="Calibri" w:eastAsia="Times New Roman" w:hAnsi="Calibri" w:cs="Calibri"/>
          <w:color w:val="000000"/>
          <w:sz w:val="20"/>
          <w:szCs w:val="20"/>
        </w:rPr>
        <w:t>might specify additional fields as being returned, the following fields were actually used in the examined queries.</w:t>
      </w:r>
      <w:r w:rsidRPr="00A572FE">
        <w:rPr>
          <w:rFonts w:ascii="Calibri" w:eastAsia="Times New Roman" w:hAnsi="Calibri" w:cs="Calibri"/>
          <w:color w:val="000000"/>
          <w:sz w:val="20"/>
          <w:szCs w:val="20"/>
        </w:rPr>
        <w:t xml:space="preserve">  For specified fields in the </w:t>
      </w:r>
      <w:del w:id="730" w:author="Darin  McBeath" w:date="2014-02-19T15:50:00Z">
        <w:r w:rsidRPr="00A572FE" w:rsidDel="00F4322D">
          <w:rPr>
            <w:rFonts w:ascii="Calibri" w:eastAsia="Times New Roman" w:hAnsi="Calibri" w:cs="Calibri"/>
            <w:color w:val="000000"/>
            <w:sz w:val="20"/>
            <w:szCs w:val="20"/>
          </w:rPr>
          <w:delText>CIP</w:delText>
        </w:r>
      </w:del>
      <w:ins w:id="731" w:author="Darin  McBeath" w:date="2014-02-19T15:50:00Z">
        <w:r w:rsidR="00F4322D">
          <w:rPr>
            <w:rFonts w:ascii="Calibri" w:eastAsia="Times New Roman" w:hAnsi="Calibri" w:cs="Calibri"/>
            <w:color w:val="000000"/>
            <w:sz w:val="20"/>
            <w:szCs w:val="20"/>
          </w:rPr>
          <w:t>Scopus 13.3 Index Profile</w:t>
        </w:r>
      </w:ins>
      <w:r w:rsidRPr="00A572FE">
        <w:rPr>
          <w:rFonts w:ascii="Calibri" w:eastAsia="Times New Roman" w:hAnsi="Calibri" w:cs="Calibri"/>
          <w:color w:val="000000"/>
          <w:sz w:val="20"/>
          <w:szCs w:val="20"/>
        </w:rPr>
        <w:t>, XML markup will need to be maintained (and returned).</w:t>
      </w:r>
    </w:p>
    <w:p w14:paraId="60563A7E"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655E032D" w14:textId="77777777" w:rsidR="00756FD4" w:rsidRPr="00A572FE" w:rsidRDefault="00756FD4"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Cores</w:t>
      </w:r>
    </w:p>
    <w:p w14:paraId="62ACC55D" w14:textId="77777777" w:rsidR="00756FD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Abs</w:t>
      </w:r>
    </w:p>
    <w:p w14:paraId="191C6FD5"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Absavail</w:t>
      </w:r>
    </w:p>
    <w:p w14:paraId="72FAF932"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w:t>
      </w:r>
    </w:p>
    <w:p w14:paraId="2136E38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Affilcity</w:t>
      </w:r>
    </w:p>
    <w:p w14:paraId="51C4AA1B"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Affilctry</w:t>
      </w:r>
    </w:p>
    <w:p w14:paraId="00BEC0C1"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Afid</w:t>
      </w:r>
    </w:p>
    <w:p w14:paraId="30F551A7"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Artnum</w:t>
      </w:r>
    </w:p>
    <w:p w14:paraId="4E4A4D95"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w:t>
      </w:r>
    </w:p>
    <w:p w14:paraId="138F3146"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Authemail</w:t>
      </w:r>
    </w:p>
    <w:p w14:paraId="77620805"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Authgrpid</w:t>
      </w:r>
    </w:p>
    <w:p w14:paraId="06DA8D7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Authid</w:t>
      </w:r>
    </w:p>
    <w:p w14:paraId="09730759"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Authkeywords</w:t>
      </w:r>
    </w:p>
    <w:p w14:paraId="1CED9C61"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Authsuff</w:t>
      </w:r>
    </w:p>
    <w:p w14:paraId="6294EDC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Coden</w:t>
      </w:r>
    </w:p>
    <w:p w14:paraId="0673FD5D"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Collec</w:t>
      </w:r>
    </w:p>
    <w:p w14:paraId="2ACB802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Collecid</w:t>
      </w:r>
    </w:p>
    <w:p w14:paraId="5BFF0CF6"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Dateloaded</w:t>
      </w:r>
    </w:p>
    <w:p w14:paraId="62A12231"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Datesort</w:t>
      </w:r>
    </w:p>
    <w:p w14:paraId="5AA9900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Db</w:t>
      </w:r>
    </w:p>
    <w:p w14:paraId="36087C9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Dbdocid</w:t>
      </w:r>
    </w:p>
    <w:p w14:paraId="7EA1AC2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Doi</w:t>
      </w:r>
    </w:p>
    <w:p w14:paraId="1B5791C5"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Dummycode</w:t>
      </w:r>
    </w:p>
    <w:p w14:paraId="097FEE7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Dummylink</w:t>
      </w:r>
    </w:p>
    <w:p w14:paraId="0BEAF73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Eid</w:t>
      </w:r>
    </w:p>
    <w:p w14:paraId="50199E44"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Eissn</w:t>
      </w:r>
    </w:p>
    <w:p w14:paraId="01D96887"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Fastloaddate</w:t>
      </w:r>
    </w:p>
    <w:p w14:paraId="0C8BC402"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Groupid</w:t>
      </w:r>
    </w:p>
    <w:p w14:paraId="68EB46B6"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Idxterms</w:t>
      </w:r>
    </w:p>
    <w:p w14:paraId="2504979D"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Intid</w:t>
      </w:r>
    </w:p>
    <w:p w14:paraId="3C3934FB"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Isbn</w:t>
      </w:r>
    </w:p>
    <w:p w14:paraId="79B25DF1"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Issn</w:t>
      </w:r>
    </w:p>
    <w:p w14:paraId="4ACAE1C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Issnp</w:t>
      </w:r>
    </w:p>
    <w:p w14:paraId="64459465"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Issue</w:t>
      </w:r>
    </w:p>
    <w:p w14:paraId="5C5ACA7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Itemtitle</w:t>
      </w:r>
    </w:p>
    <w:p w14:paraId="221741E1"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Loadnum</w:t>
      </w:r>
    </w:p>
    <w:p w14:paraId="7147231C"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Numcitedby</w:t>
      </w:r>
    </w:p>
    <w:p w14:paraId="511AE939"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Pg</w:t>
      </w:r>
    </w:p>
    <w:p w14:paraId="107219E2"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Pgfirst</w:t>
      </w:r>
    </w:p>
    <w:p w14:paraId="0457B558"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Pglast</w:t>
      </w:r>
    </w:p>
    <w:p w14:paraId="33D493F6" w14:textId="77777777" w:rsidR="00104564" w:rsidRPr="00F23E62" w:rsidRDefault="00104564" w:rsidP="005F1DC7">
      <w:pPr>
        <w:pStyle w:val="ListParagraph"/>
        <w:numPr>
          <w:ilvl w:val="2"/>
          <w:numId w:val="12"/>
        </w:numPr>
        <w:rPr>
          <w:rFonts w:asciiTheme="minorHAnsi" w:hAnsiTheme="minorHAnsi" w:cstheme="minorHAnsi"/>
          <w:sz w:val="20"/>
          <w:szCs w:val="20"/>
        </w:rPr>
      </w:pPr>
      <w:r w:rsidRPr="00F23E62">
        <w:rPr>
          <w:rFonts w:asciiTheme="minorHAnsi" w:hAnsiTheme="minorHAnsi" w:cstheme="minorHAnsi"/>
          <w:sz w:val="20"/>
          <w:szCs w:val="20"/>
        </w:rPr>
        <w:t>Pii</w:t>
      </w:r>
    </w:p>
    <w:p w14:paraId="7D3D1789"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Pmid</w:t>
      </w:r>
    </w:p>
    <w:p w14:paraId="2BBCD47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Pub</w:t>
      </w:r>
    </w:p>
    <w:p w14:paraId="062E954C"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Pubdatetxt</w:t>
      </w:r>
    </w:p>
    <w:p w14:paraId="44223876"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Pubyr</w:t>
      </w:r>
    </w:p>
    <w:p w14:paraId="6FDCD504"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Refcount</w:t>
      </w:r>
    </w:p>
    <w:p w14:paraId="05E4E59B"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Refeid</w:t>
      </w:r>
    </w:p>
    <w:p w14:paraId="39491532"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Restrictedaccess</w:t>
      </w:r>
    </w:p>
    <w:p w14:paraId="43BEE73F"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Sdeid</w:t>
      </w:r>
    </w:p>
    <w:p w14:paraId="0DBA2BB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Srcid</w:t>
      </w:r>
    </w:p>
    <w:p w14:paraId="3A2AC393"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Srctitle</w:t>
      </w:r>
    </w:p>
    <w:p w14:paraId="159DA091"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Srctitleabbr</w:t>
      </w:r>
    </w:p>
    <w:p w14:paraId="5B259D10"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Srctype</w:t>
      </w:r>
    </w:p>
    <w:p w14:paraId="4D07461A"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Statustype</w:t>
      </w:r>
    </w:p>
    <w:p w14:paraId="2B1944BD"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Subjabbr</w:t>
      </w:r>
    </w:p>
    <w:p w14:paraId="036ED2B7" w14:textId="77777777" w:rsidR="00104564" w:rsidRPr="00A572FE" w:rsidRDefault="00104564"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Subtype</w:t>
      </w:r>
    </w:p>
    <w:p w14:paraId="4D9677F8" w14:textId="73C0B08E" w:rsidR="00104564" w:rsidRDefault="00ED62D7" w:rsidP="005F1DC7">
      <w:pPr>
        <w:pStyle w:val="ListParagraph"/>
        <w:numPr>
          <w:ilvl w:val="2"/>
          <w:numId w:val="12"/>
        </w:numPr>
        <w:rPr>
          <w:ins w:id="732" w:author="Darin  McBeath" w:date="2014-02-20T08:58:00Z"/>
          <w:rFonts w:asciiTheme="minorHAnsi" w:hAnsiTheme="minorHAnsi" w:cstheme="minorHAnsi"/>
          <w:sz w:val="20"/>
          <w:szCs w:val="20"/>
        </w:rPr>
      </w:pPr>
      <w:r w:rsidRPr="00A572FE">
        <w:rPr>
          <w:rFonts w:asciiTheme="minorHAnsi" w:hAnsiTheme="minorHAnsi" w:cstheme="minorHAnsi"/>
          <w:sz w:val="20"/>
          <w:szCs w:val="20"/>
        </w:rPr>
        <w:t>V</w:t>
      </w:r>
      <w:r w:rsidR="00104564" w:rsidRPr="00A572FE">
        <w:rPr>
          <w:rFonts w:asciiTheme="minorHAnsi" w:hAnsiTheme="minorHAnsi" w:cstheme="minorHAnsi"/>
          <w:sz w:val="20"/>
          <w:szCs w:val="20"/>
        </w:rPr>
        <w:t>ol</w:t>
      </w:r>
    </w:p>
    <w:p w14:paraId="670EDF25" w14:textId="77777777" w:rsidR="00ED62D7" w:rsidRPr="00A572FE" w:rsidRDefault="00ED62D7" w:rsidP="00ED62D7">
      <w:pPr>
        <w:pStyle w:val="ListParagraph"/>
        <w:ind w:left="2160"/>
        <w:rPr>
          <w:rFonts w:asciiTheme="minorHAnsi" w:hAnsiTheme="minorHAnsi" w:cstheme="minorHAnsi"/>
          <w:sz w:val="20"/>
          <w:szCs w:val="20"/>
        </w:rPr>
      </w:pPr>
    </w:p>
    <w:p w14:paraId="2085357E" w14:textId="77777777" w:rsidR="00756FD4" w:rsidRPr="00A572FE" w:rsidRDefault="00756FD4"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Authors</w:t>
      </w:r>
    </w:p>
    <w:p w14:paraId="3161F8CB" w14:textId="77777777" w:rsidR="00756FD4" w:rsidRPr="00A572FE" w:rsidRDefault="00B42A3B"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Active</w:t>
      </w:r>
    </w:p>
    <w:p w14:paraId="16924B4E" w14:textId="77777777" w:rsidR="00B42A3B"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Afdispcity</w:t>
      </w:r>
    </w:p>
    <w:p w14:paraId="055FB4B9"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Afdispctry</w:t>
      </w:r>
    </w:p>
    <w:p w14:paraId="43A4D853"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Afdispname</w:t>
      </w:r>
    </w:p>
    <w:p w14:paraId="260BCE0F"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Affilcity</w:t>
      </w:r>
    </w:p>
    <w:p w14:paraId="2DECCA20"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Affilctry</w:t>
      </w:r>
    </w:p>
    <w:p w14:paraId="7012FBB3"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Affilname</w:t>
      </w:r>
    </w:p>
    <w:p w14:paraId="234EE635"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Afhistdispname</w:t>
      </w:r>
    </w:p>
    <w:p w14:paraId="24E2538D"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Afid</w:t>
      </w:r>
    </w:p>
    <w:p w14:paraId="19AC08F7"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Afnameid</w:t>
      </w:r>
    </w:p>
    <w:p w14:paraId="77E09CCE"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Authfirst</w:t>
      </w:r>
    </w:p>
    <w:p w14:paraId="7EEC8A10"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Authid</w:t>
      </w:r>
    </w:p>
    <w:p w14:paraId="53797223"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Authlast</w:t>
      </w:r>
    </w:p>
    <w:p w14:paraId="751C78F6"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605963CF"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Eid</w:t>
      </w:r>
    </w:p>
    <w:p w14:paraId="6056F282"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Namevarfirst</w:t>
      </w:r>
    </w:p>
    <w:p w14:paraId="02A25E2A"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Namevarini</w:t>
      </w:r>
    </w:p>
    <w:p w14:paraId="2A032B2E"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Namevarlast</w:t>
      </w:r>
    </w:p>
    <w:p w14:paraId="569C46D9"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Preffirst</w:t>
      </w:r>
    </w:p>
    <w:p w14:paraId="4456DA15"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Prefini</w:t>
      </w:r>
    </w:p>
    <w:p w14:paraId="52F93D02"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Preflast</w:t>
      </w:r>
    </w:p>
    <w:p w14:paraId="3EA6465A"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Pubrangefirst</w:t>
      </w:r>
    </w:p>
    <w:p w14:paraId="0BE5AF42"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Pubrangelast</w:t>
      </w:r>
    </w:p>
    <w:p w14:paraId="0581322C"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Srctitle</w:t>
      </w:r>
    </w:p>
    <w:p w14:paraId="486E887E"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Subjabbr</w:t>
      </w:r>
    </w:p>
    <w:p w14:paraId="537720B0" w14:textId="77777777" w:rsidR="005812DD" w:rsidRDefault="005812DD" w:rsidP="005F1DC7">
      <w:pPr>
        <w:pStyle w:val="ListParagraph"/>
        <w:numPr>
          <w:ilvl w:val="2"/>
          <w:numId w:val="12"/>
        </w:numPr>
        <w:rPr>
          <w:ins w:id="733" w:author="Darin  McBeath" w:date="2014-02-20T08:58:00Z"/>
          <w:rFonts w:asciiTheme="minorHAnsi" w:hAnsiTheme="minorHAnsi" w:cstheme="minorHAnsi"/>
          <w:sz w:val="20"/>
          <w:szCs w:val="20"/>
        </w:rPr>
      </w:pPr>
      <w:r w:rsidRPr="00A572FE">
        <w:rPr>
          <w:rFonts w:asciiTheme="minorHAnsi" w:hAnsiTheme="minorHAnsi" w:cstheme="minorHAnsi"/>
          <w:sz w:val="20"/>
          <w:szCs w:val="20"/>
        </w:rPr>
        <w:t>Suppress</w:t>
      </w:r>
    </w:p>
    <w:p w14:paraId="4242371D" w14:textId="77777777" w:rsidR="00ED62D7" w:rsidRPr="00A572FE" w:rsidRDefault="00ED62D7" w:rsidP="00ED62D7">
      <w:pPr>
        <w:pStyle w:val="ListParagraph"/>
        <w:ind w:left="2160"/>
        <w:rPr>
          <w:rFonts w:asciiTheme="minorHAnsi" w:hAnsiTheme="minorHAnsi" w:cstheme="minorHAnsi"/>
          <w:sz w:val="20"/>
          <w:szCs w:val="20"/>
        </w:rPr>
      </w:pPr>
    </w:p>
    <w:p w14:paraId="1C2DF4C1" w14:textId="77777777" w:rsidR="00756FD4" w:rsidRPr="00A572FE" w:rsidRDefault="00756FD4" w:rsidP="005F1DC7">
      <w:pPr>
        <w:pStyle w:val="ListParagraph"/>
        <w:numPr>
          <w:ilvl w:val="1"/>
          <w:numId w:val="12"/>
        </w:numPr>
        <w:rPr>
          <w:rFonts w:asciiTheme="minorHAnsi" w:hAnsiTheme="minorHAnsi" w:cstheme="minorHAnsi"/>
          <w:sz w:val="20"/>
          <w:szCs w:val="20"/>
        </w:rPr>
      </w:pPr>
      <w:r w:rsidRPr="00A572FE">
        <w:rPr>
          <w:rFonts w:asciiTheme="minorHAnsi" w:hAnsiTheme="minorHAnsi" w:cstheme="minorHAnsi"/>
          <w:sz w:val="20"/>
          <w:szCs w:val="20"/>
        </w:rPr>
        <w:t>Affiliations</w:t>
      </w:r>
    </w:p>
    <w:p w14:paraId="2A134A69" w14:textId="77777777" w:rsidR="00756FD4"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Affilcity</w:t>
      </w:r>
    </w:p>
    <w:p w14:paraId="411A5DC2"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Affilctry</w:t>
      </w:r>
    </w:p>
    <w:p w14:paraId="2B8BBD7C"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Affilname</w:t>
      </w:r>
    </w:p>
    <w:p w14:paraId="2AF10801"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Afid</w:t>
      </w:r>
    </w:p>
    <w:p w14:paraId="7BCCCC8D"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Certscore</w:t>
      </w:r>
    </w:p>
    <w:p w14:paraId="7AD03448"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Count</w:t>
      </w:r>
    </w:p>
    <w:p w14:paraId="2072A020"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Eid</w:t>
      </w:r>
    </w:p>
    <w:p w14:paraId="6875A9BD"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Namevar</w:t>
      </w:r>
    </w:p>
    <w:p w14:paraId="04FDA7C2"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Parafid</w:t>
      </w:r>
    </w:p>
    <w:p w14:paraId="121966C4"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Prefname</w:t>
      </w:r>
    </w:p>
    <w:p w14:paraId="738823E6" w14:textId="77777777" w:rsidR="005812DD" w:rsidRPr="00A572FE" w:rsidRDefault="005812DD" w:rsidP="005F1DC7">
      <w:pPr>
        <w:pStyle w:val="ListParagraph"/>
        <w:numPr>
          <w:ilvl w:val="2"/>
          <w:numId w:val="12"/>
        </w:numPr>
        <w:rPr>
          <w:rFonts w:asciiTheme="minorHAnsi" w:hAnsiTheme="minorHAnsi" w:cstheme="minorHAnsi"/>
          <w:sz w:val="20"/>
          <w:szCs w:val="20"/>
        </w:rPr>
      </w:pPr>
      <w:r w:rsidRPr="00A572FE">
        <w:rPr>
          <w:rFonts w:asciiTheme="minorHAnsi" w:hAnsiTheme="minorHAnsi" w:cstheme="minorHAnsi"/>
          <w:sz w:val="20"/>
          <w:szCs w:val="20"/>
        </w:rPr>
        <w:t>Prefparname</w:t>
      </w:r>
    </w:p>
    <w:p w14:paraId="48D61F52" w14:textId="77777777" w:rsidR="005812DD" w:rsidRPr="00A572FE" w:rsidRDefault="005812DD" w:rsidP="005812DD">
      <w:pPr>
        <w:pStyle w:val="ListParagraph"/>
        <w:ind w:left="2160"/>
        <w:rPr>
          <w:rFonts w:asciiTheme="minorHAnsi" w:hAnsiTheme="minorHAnsi" w:cstheme="minorHAnsi"/>
          <w:sz w:val="20"/>
          <w:szCs w:val="20"/>
        </w:rPr>
      </w:pPr>
    </w:p>
    <w:p w14:paraId="597C74DD" w14:textId="77777777" w:rsidR="00F54105" w:rsidRPr="00A572FE" w:rsidRDefault="00F54105" w:rsidP="00F54105">
      <w:pPr>
        <w:pStyle w:val="ListParagraph"/>
        <w:ind w:left="1440"/>
        <w:rPr>
          <w:rFonts w:asciiTheme="minorHAnsi" w:hAnsiTheme="minorHAnsi" w:cstheme="minorHAnsi"/>
          <w:sz w:val="20"/>
          <w:szCs w:val="20"/>
        </w:rPr>
      </w:pPr>
    </w:p>
    <w:p w14:paraId="169C2797" w14:textId="603391E7" w:rsidR="00F54105" w:rsidRDefault="00D80ADC" w:rsidP="005F1DC7">
      <w:pPr>
        <w:numPr>
          <w:ilvl w:val="0"/>
          <w:numId w:val="12"/>
        </w:numPr>
        <w:spacing w:before="100" w:beforeAutospacing="1" w:after="100" w:afterAutospacing="1"/>
        <w:rPr>
          <w:ins w:id="734" w:author="Darin  McBeath" w:date="2014-02-19T13:22:00Z"/>
          <w:rFonts w:ascii="Calibri" w:eastAsia="Times New Roman" w:hAnsi="Calibri" w:cs="Calibri"/>
          <w:color w:val="000000"/>
          <w:sz w:val="20"/>
          <w:szCs w:val="20"/>
        </w:rPr>
      </w:pPr>
      <w:r w:rsidRPr="00A572FE">
        <w:rPr>
          <w:rFonts w:ascii="Calibri" w:eastAsia="Times New Roman" w:hAnsi="Calibri" w:cs="Calibri"/>
          <w:color w:val="000000"/>
          <w:sz w:val="20"/>
          <w:szCs w:val="20"/>
        </w:rPr>
        <w:t>Amount of control over search algorithm/results (e.g. Boosting fields, multiple rank algorithms, boosting at query time, ability to modify scoring algorithms, etc</w:t>
      </w:r>
      <w:r w:rsidR="00A16E1E" w:rsidRPr="00A572FE">
        <w:rPr>
          <w:rFonts w:ascii="Calibri" w:eastAsia="Times New Roman" w:hAnsi="Calibri" w:cs="Calibri"/>
          <w:color w:val="000000"/>
          <w:sz w:val="20"/>
          <w:szCs w:val="20"/>
        </w:rPr>
        <w:t>.).  As mentioned previously in the performance testing section</w:t>
      </w:r>
      <w:r w:rsidR="0039239A" w:rsidRPr="00A572FE">
        <w:rPr>
          <w:rFonts w:ascii="Calibri" w:eastAsia="Times New Roman" w:hAnsi="Calibri" w:cs="Calibri"/>
          <w:color w:val="000000"/>
          <w:sz w:val="20"/>
          <w:szCs w:val="20"/>
        </w:rPr>
        <w:t>, leverage the specified boosts</w:t>
      </w:r>
      <w:r w:rsidR="00A16E1E" w:rsidRPr="00A572FE">
        <w:rPr>
          <w:rFonts w:ascii="Calibri" w:eastAsia="Times New Roman" w:hAnsi="Calibri" w:cs="Calibri"/>
          <w:color w:val="000000"/>
          <w:sz w:val="20"/>
          <w:szCs w:val="20"/>
        </w:rPr>
        <w:t xml:space="preserve"> for core </w:t>
      </w:r>
      <w:del w:id="735" w:author="Darin  McBeath" w:date="2014-02-18T10:16:00Z">
        <w:r w:rsidR="00A16E1E" w:rsidRPr="00A572FE" w:rsidDel="00EC6D69">
          <w:rPr>
            <w:rFonts w:ascii="Calibri" w:eastAsia="Times New Roman" w:hAnsi="Calibri" w:cs="Calibri"/>
            <w:color w:val="000000"/>
            <w:sz w:val="20"/>
            <w:szCs w:val="20"/>
          </w:rPr>
          <w:delText>‘</w:delText>
        </w:r>
      </w:del>
      <w:r w:rsidR="00A16E1E" w:rsidRPr="00A572FE">
        <w:rPr>
          <w:rFonts w:ascii="Calibri" w:eastAsia="Times New Roman" w:hAnsi="Calibri" w:cs="Calibri"/>
          <w:color w:val="000000"/>
          <w:sz w:val="20"/>
          <w:szCs w:val="20"/>
        </w:rPr>
        <w:t>queries</w:t>
      </w:r>
      <w:del w:id="736" w:author="Darin  McBeath" w:date="2014-02-18T10:16:00Z">
        <w:r w:rsidR="00A16E1E" w:rsidRPr="00A572FE" w:rsidDel="00EC6D69">
          <w:rPr>
            <w:rFonts w:ascii="Calibri" w:eastAsia="Times New Roman" w:hAnsi="Calibri" w:cs="Calibri"/>
            <w:color w:val="000000"/>
            <w:sz w:val="20"/>
            <w:szCs w:val="20"/>
          </w:rPr>
          <w:delText>’</w:delText>
        </w:r>
      </w:del>
      <w:r w:rsidR="00A16E1E" w:rsidRPr="00A572FE">
        <w:rPr>
          <w:rFonts w:ascii="Calibri" w:eastAsia="Times New Roman" w:hAnsi="Calibri" w:cs="Calibri"/>
          <w:color w:val="000000"/>
          <w:sz w:val="20"/>
          <w:szCs w:val="20"/>
        </w:rPr>
        <w:t xml:space="preserve">.  No additional boosting will be required for </w:t>
      </w:r>
      <w:ins w:id="737" w:author="Darin  McBeath" w:date="2014-02-19T13:22:00Z">
        <w:r w:rsidR="007E6C6E">
          <w:rPr>
            <w:rFonts w:ascii="Calibri" w:eastAsia="Times New Roman" w:hAnsi="Calibri" w:cs="Calibri"/>
            <w:color w:val="000000"/>
            <w:sz w:val="20"/>
            <w:szCs w:val="20"/>
          </w:rPr>
          <w:t xml:space="preserve">author or </w:t>
        </w:r>
      </w:ins>
      <w:del w:id="738" w:author="Darin  McBeath" w:date="2014-02-18T10:16:00Z">
        <w:r w:rsidR="00A16E1E" w:rsidRPr="00A572FE" w:rsidDel="00EC6D69">
          <w:rPr>
            <w:rFonts w:ascii="Calibri" w:eastAsia="Times New Roman" w:hAnsi="Calibri" w:cs="Calibri"/>
            <w:color w:val="000000"/>
            <w:sz w:val="20"/>
            <w:szCs w:val="20"/>
          </w:rPr>
          <w:delText xml:space="preserve">author or </w:delText>
        </w:r>
      </w:del>
      <w:r w:rsidR="00A16E1E" w:rsidRPr="00A572FE">
        <w:rPr>
          <w:rFonts w:ascii="Calibri" w:eastAsia="Times New Roman" w:hAnsi="Calibri" w:cs="Calibri"/>
          <w:color w:val="000000"/>
          <w:sz w:val="20"/>
          <w:szCs w:val="20"/>
        </w:rPr>
        <w:t>affiliation queries.</w:t>
      </w:r>
      <w:ins w:id="739" w:author="Darin  McBeath" w:date="2014-02-19T13:22:00Z">
        <w:r w:rsidR="007E6C6E">
          <w:rPr>
            <w:rFonts w:ascii="Calibri" w:eastAsia="Times New Roman" w:hAnsi="Calibri" w:cs="Calibri"/>
            <w:color w:val="000000"/>
            <w:sz w:val="20"/>
            <w:szCs w:val="20"/>
          </w:rPr>
          <w:t xml:space="preserve"> </w:t>
        </w:r>
      </w:ins>
    </w:p>
    <w:p w14:paraId="4080BDB1" w14:textId="5CFA711F" w:rsidR="007E6C6E" w:rsidRPr="00A572FE" w:rsidDel="00F4322D" w:rsidRDefault="007E6C6E" w:rsidP="007E6C6E">
      <w:pPr>
        <w:numPr>
          <w:ilvl w:val="1"/>
          <w:numId w:val="12"/>
        </w:numPr>
        <w:spacing w:before="100" w:beforeAutospacing="1" w:after="100" w:afterAutospacing="1"/>
        <w:rPr>
          <w:del w:id="740" w:author="Darin  McBeath" w:date="2014-02-19T15:50:00Z"/>
          <w:rFonts w:ascii="Calibri" w:eastAsia="Times New Roman" w:hAnsi="Calibri" w:cs="Calibri"/>
          <w:color w:val="000000"/>
          <w:sz w:val="20"/>
          <w:szCs w:val="20"/>
        </w:rPr>
      </w:pPr>
    </w:p>
    <w:p w14:paraId="7FA79582" w14:textId="77777777" w:rsidR="00414B1C" w:rsidRPr="00A572FE" w:rsidRDefault="00414B1C" w:rsidP="00F54105">
      <w:pPr>
        <w:spacing w:before="100" w:beforeAutospacing="1" w:after="100" w:afterAutospacing="1"/>
        <w:ind w:left="1440"/>
        <w:rPr>
          <w:rFonts w:ascii="Calibri" w:eastAsia="Times New Roman" w:hAnsi="Calibri" w:cs="Calibri"/>
          <w:color w:val="000000"/>
          <w:sz w:val="20"/>
          <w:szCs w:val="20"/>
        </w:rPr>
      </w:pPr>
    </w:p>
    <w:p w14:paraId="5B1F8B45" w14:textId="77777777" w:rsidR="00D80ADC" w:rsidRDefault="00D80ADC" w:rsidP="005F1DC7">
      <w:pPr>
        <w:numPr>
          <w:ilvl w:val="0"/>
          <w:numId w:val="12"/>
        </w:numPr>
        <w:spacing w:before="100" w:beforeAutospacing="1" w:after="100" w:afterAutospacing="1"/>
        <w:rPr>
          <w:ins w:id="741"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Highlighting results list</w:t>
      </w:r>
      <w:r w:rsidR="00243961" w:rsidRPr="00A572FE">
        <w:rPr>
          <w:rFonts w:ascii="Calibri" w:eastAsia="Times New Roman" w:hAnsi="Calibri" w:cs="Calibri"/>
          <w:color w:val="000000"/>
          <w:sz w:val="20"/>
          <w:szCs w:val="20"/>
        </w:rPr>
        <w:t>.  I</w:t>
      </w:r>
      <w:r w:rsidR="00581DD2" w:rsidRPr="00A572FE">
        <w:rPr>
          <w:rFonts w:ascii="Calibri" w:eastAsia="Times New Roman" w:hAnsi="Calibri" w:cs="Calibri"/>
          <w:color w:val="000000"/>
          <w:sz w:val="20"/>
          <w:szCs w:val="20"/>
        </w:rPr>
        <w:t>dentifying location of where hits were found in the result list.</w:t>
      </w:r>
    </w:p>
    <w:p w14:paraId="0149335F" w14:textId="77777777" w:rsidR="00ED62D7" w:rsidRPr="00A572FE" w:rsidRDefault="00ED62D7" w:rsidP="00ED62D7">
      <w:pPr>
        <w:spacing w:before="100" w:beforeAutospacing="1" w:after="100" w:afterAutospacing="1"/>
        <w:rPr>
          <w:rFonts w:ascii="Calibri" w:eastAsia="Times New Roman" w:hAnsi="Calibri" w:cs="Calibri"/>
          <w:color w:val="000000"/>
          <w:sz w:val="20"/>
          <w:szCs w:val="20"/>
        </w:rPr>
      </w:pPr>
    </w:p>
    <w:p w14:paraId="642EB765" w14:textId="77777777" w:rsidR="0047494B" w:rsidRPr="00A572FE" w:rsidRDefault="0047494B"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Highlighting only needs </w:t>
      </w:r>
      <w:r w:rsidR="00E30664" w:rsidRPr="00A572FE">
        <w:rPr>
          <w:rFonts w:ascii="Calibri" w:eastAsia="Times New Roman" w:hAnsi="Calibri" w:cs="Calibri"/>
          <w:color w:val="000000"/>
          <w:sz w:val="20"/>
          <w:szCs w:val="20"/>
        </w:rPr>
        <w:t>to be applied when specified in the XQueryX.</w:t>
      </w:r>
    </w:p>
    <w:p w14:paraId="6F3E9C05" w14:textId="7DBA042E" w:rsidR="00783850" w:rsidRPr="00760BAB" w:rsidRDefault="009226FB" w:rsidP="005F1DC7">
      <w:pPr>
        <w:numPr>
          <w:ilvl w:val="1"/>
          <w:numId w:val="12"/>
        </w:numPr>
        <w:spacing w:before="100" w:beforeAutospacing="1" w:after="100" w:afterAutospacing="1"/>
        <w:rPr>
          <w:rFonts w:ascii="Calibri" w:eastAsia="Times New Roman" w:hAnsi="Calibri" w:cs="Calibri"/>
          <w:color w:val="000000"/>
          <w:sz w:val="20"/>
          <w:szCs w:val="20"/>
        </w:rPr>
      </w:pPr>
      <w:commentRangeStart w:id="742"/>
      <w:del w:id="743" w:author="Darin  McBeath" w:date="2014-02-19T13:22:00Z">
        <w:r w:rsidRPr="00760BAB" w:rsidDel="00760BAB">
          <w:rPr>
            <w:rFonts w:ascii="Calibri" w:eastAsia="Times New Roman" w:hAnsi="Calibri" w:cs="Calibri"/>
            <w:color w:val="000000"/>
            <w:sz w:val="20"/>
            <w:szCs w:val="20"/>
          </w:rPr>
          <w:delText>Scopus appears to only highlight</w:delText>
        </w:r>
      </w:del>
      <w:ins w:id="744" w:author="Darin  McBeath" w:date="2014-02-19T13:22:00Z">
        <w:r w:rsidR="00760BAB">
          <w:rPr>
            <w:rFonts w:ascii="Calibri" w:eastAsia="Times New Roman" w:hAnsi="Calibri" w:cs="Calibri"/>
            <w:color w:val="000000"/>
            <w:sz w:val="20"/>
            <w:szCs w:val="20"/>
          </w:rPr>
          <w:t>Highlighting is only required for</w:t>
        </w:r>
      </w:ins>
      <w:r w:rsidRPr="00760BAB">
        <w:rPr>
          <w:rFonts w:ascii="Calibri" w:eastAsia="Times New Roman" w:hAnsi="Calibri" w:cs="Calibri"/>
          <w:color w:val="000000"/>
          <w:sz w:val="20"/>
          <w:szCs w:val="20"/>
        </w:rPr>
        <w:t xml:space="preserve"> the abs</w:t>
      </w:r>
      <w:r w:rsidR="00E30664" w:rsidRPr="00760BAB">
        <w:rPr>
          <w:rFonts w:ascii="Calibri" w:eastAsia="Times New Roman" w:hAnsi="Calibri" w:cs="Calibri"/>
          <w:color w:val="000000"/>
          <w:sz w:val="20"/>
          <w:szCs w:val="20"/>
        </w:rPr>
        <w:t xml:space="preserve"> field</w:t>
      </w:r>
      <w:r w:rsidRPr="00760BAB">
        <w:rPr>
          <w:rFonts w:ascii="Calibri" w:eastAsia="Times New Roman" w:hAnsi="Calibri" w:cs="Calibri"/>
          <w:color w:val="000000"/>
          <w:sz w:val="20"/>
          <w:szCs w:val="20"/>
        </w:rPr>
        <w:t xml:space="preserve"> in the returned hit list</w:t>
      </w:r>
      <w:ins w:id="745" w:author="Darin  McBeath" w:date="2014-02-19T13:22:00Z">
        <w:r w:rsidR="007E6C6E">
          <w:rPr>
            <w:rFonts w:ascii="Calibri" w:eastAsia="Times New Roman" w:hAnsi="Calibri" w:cs="Calibri"/>
            <w:color w:val="000000"/>
            <w:sz w:val="20"/>
            <w:szCs w:val="20"/>
          </w:rPr>
          <w:t>.</w:t>
        </w:r>
      </w:ins>
      <w:r w:rsidRPr="00760BAB">
        <w:rPr>
          <w:rFonts w:ascii="Calibri" w:eastAsia="Times New Roman" w:hAnsi="Calibri" w:cs="Calibri"/>
          <w:color w:val="000000"/>
          <w:sz w:val="20"/>
          <w:szCs w:val="20"/>
        </w:rPr>
        <w:t xml:space="preserve"> </w:t>
      </w:r>
      <w:del w:id="746" w:author="Darin  McBeath" w:date="2014-02-19T13:22:00Z">
        <w:r w:rsidRPr="00760BAB" w:rsidDel="007E6C6E">
          <w:rPr>
            <w:rFonts w:ascii="Calibri" w:eastAsia="Times New Roman" w:hAnsi="Calibri" w:cs="Calibri"/>
            <w:color w:val="000000"/>
            <w:sz w:val="20"/>
            <w:szCs w:val="20"/>
          </w:rPr>
          <w:delText>for core records only</w:delText>
        </w:r>
      </w:del>
      <w:ins w:id="747" w:author="Darin  McBeath" w:date="2014-02-19T13:22:00Z">
        <w:r w:rsidR="007E6C6E">
          <w:rPr>
            <w:rFonts w:ascii="Calibri" w:eastAsia="Times New Roman" w:hAnsi="Calibri" w:cs="Calibri"/>
            <w:color w:val="000000"/>
            <w:sz w:val="20"/>
            <w:szCs w:val="20"/>
          </w:rPr>
          <w:t>(Only core records)</w:t>
        </w:r>
      </w:ins>
      <w:r w:rsidRPr="00760BAB">
        <w:rPr>
          <w:rFonts w:ascii="Calibri" w:eastAsia="Times New Roman" w:hAnsi="Calibri" w:cs="Calibri"/>
          <w:color w:val="000000"/>
          <w:sz w:val="20"/>
          <w:szCs w:val="20"/>
        </w:rPr>
        <w:t>.</w:t>
      </w:r>
      <w:commentRangeEnd w:id="742"/>
      <w:r w:rsidR="001452D2" w:rsidRPr="00760BAB">
        <w:rPr>
          <w:rStyle w:val="CommentReference"/>
        </w:rPr>
        <w:commentReference w:id="742"/>
      </w:r>
    </w:p>
    <w:p w14:paraId="4FF44F19" w14:textId="77777777" w:rsidR="009226FB" w:rsidRPr="00A572FE" w:rsidRDefault="009226FB" w:rsidP="009226FB">
      <w:pPr>
        <w:spacing w:before="100" w:beforeAutospacing="1" w:after="100" w:afterAutospacing="1"/>
        <w:ind w:left="1440"/>
        <w:rPr>
          <w:rFonts w:ascii="Calibri" w:eastAsia="Times New Roman" w:hAnsi="Calibri" w:cs="Calibri"/>
          <w:color w:val="000000"/>
          <w:sz w:val="20"/>
          <w:szCs w:val="20"/>
        </w:rPr>
      </w:pPr>
    </w:p>
    <w:p w14:paraId="6A8B3F7B" w14:textId="77777777" w:rsidR="009226FB" w:rsidRPr="00A572FE" w:rsidRDefault="00D80AD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SpellCheck with customized </w:t>
      </w:r>
      <w:r w:rsidR="00E30664" w:rsidRPr="00A572FE">
        <w:rPr>
          <w:rFonts w:ascii="Calibri" w:eastAsia="Times New Roman" w:hAnsi="Calibri" w:cs="Calibri"/>
          <w:color w:val="000000"/>
          <w:sz w:val="20"/>
          <w:szCs w:val="20"/>
        </w:rPr>
        <w:t>dictionary</w:t>
      </w:r>
      <w:r w:rsidR="00910326">
        <w:rPr>
          <w:rFonts w:ascii="Calibri" w:eastAsia="Times New Roman" w:hAnsi="Calibri" w:cs="Calibri"/>
          <w:color w:val="000000"/>
          <w:sz w:val="20"/>
          <w:szCs w:val="20"/>
        </w:rPr>
        <w:t xml:space="preserve"> is not required for the </w:t>
      </w:r>
      <w:commentRangeStart w:id="748"/>
      <w:r w:rsidR="00910326">
        <w:rPr>
          <w:rFonts w:ascii="Calibri" w:eastAsia="Times New Roman" w:hAnsi="Calibri" w:cs="Calibri"/>
          <w:color w:val="000000"/>
          <w:sz w:val="20"/>
          <w:szCs w:val="20"/>
        </w:rPr>
        <w:t>PoC</w:t>
      </w:r>
      <w:commentRangeEnd w:id="748"/>
      <w:r w:rsidR="001A76E0">
        <w:rPr>
          <w:rStyle w:val="CommentReference"/>
        </w:rPr>
        <w:commentReference w:id="748"/>
      </w:r>
      <w:r w:rsidR="00910326">
        <w:rPr>
          <w:rFonts w:ascii="Calibri" w:eastAsia="Times New Roman" w:hAnsi="Calibri" w:cs="Calibri"/>
          <w:color w:val="000000"/>
          <w:sz w:val="20"/>
          <w:szCs w:val="20"/>
        </w:rPr>
        <w:t>.</w:t>
      </w:r>
    </w:p>
    <w:p w14:paraId="7B0F43DF" w14:textId="77777777" w:rsidR="009B550E" w:rsidRPr="00A572FE" w:rsidRDefault="009B550E" w:rsidP="00416D98">
      <w:pPr>
        <w:spacing w:before="100" w:beforeAutospacing="1" w:after="100" w:afterAutospacing="1"/>
        <w:rPr>
          <w:rFonts w:ascii="Calibri" w:eastAsia="Times New Roman" w:hAnsi="Calibri" w:cs="Calibri"/>
          <w:color w:val="000000"/>
          <w:sz w:val="20"/>
          <w:szCs w:val="20"/>
        </w:rPr>
      </w:pPr>
    </w:p>
    <w:p w14:paraId="70448333" w14:textId="5B444087" w:rsidR="00ED62D7" w:rsidRDefault="00D80ADC" w:rsidP="00ED62D7">
      <w:pPr>
        <w:numPr>
          <w:ilvl w:val="0"/>
          <w:numId w:val="12"/>
        </w:numPr>
        <w:spacing w:before="100" w:beforeAutospacing="1" w:after="100" w:afterAutospacing="1"/>
        <w:rPr>
          <w:ins w:id="749"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Multi-language </w:t>
      </w:r>
      <w:r w:rsidR="00240DA3" w:rsidRPr="00A572FE">
        <w:rPr>
          <w:rFonts w:ascii="Calibri" w:eastAsia="Times New Roman" w:hAnsi="Calibri" w:cs="Calibri"/>
          <w:color w:val="000000"/>
          <w:sz w:val="20"/>
          <w:szCs w:val="20"/>
        </w:rPr>
        <w:t xml:space="preserve"> - fold case and accents, diacritical marks.</w:t>
      </w:r>
    </w:p>
    <w:p w14:paraId="646C6943" w14:textId="77777777" w:rsidR="00ED62D7" w:rsidRPr="00ED62D7" w:rsidRDefault="00ED62D7" w:rsidP="00ED62D7">
      <w:pPr>
        <w:spacing w:before="100" w:beforeAutospacing="1" w:after="100" w:afterAutospacing="1"/>
        <w:rPr>
          <w:rFonts w:ascii="Calibri" w:eastAsia="Times New Roman" w:hAnsi="Calibri" w:cs="Calibri"/>
          <w:color w:val="000000"/>
          <w:sz w:val="20"/>
          <w:szCs w:val="20"/>
        </w:rPr>
      </w:pPr>
    </w:p>
    <w:p w14:paraId="3E3E15A0" w14:textId="77777777" w:rsidR="00695A14" w:rsidRPr="00A572FE" w:rsidRDefault="00695A14"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Term Equivalency only applies to English language.</w:t>
      </w:r>
    </w:p>
    <w:p w14:paraId="6ED076FC" w14:textId="77777777" w:rsidR="005F7941" w:rsidRPr="00A572FE" w:rsidRDefault="005F7941"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No language customizations have been applied.</w:t>
      </w:r>
    </w:p>
    <w:p w14:paraId="4E7195E9" w14:textId="77777777" w:rsidR="005F7941" w:rsidRPr="00A572FE" w:rsidRDefault="005F7941"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Default</w:t>
      </w:r>
      <w:r w:rsidR="00E27223" w:rsidRPr="00A572FE">
        <w:rPr>
          <w:rFonts w:ascii="Calibri" w:eastAsia="Times New Roman" w:hAnsi="Calibri" w:cs="Calibri"/>
          <w:color w:val="000000"/>
          <w:sz w:val="20"/>
          <w:szCs w:val="20"/>
        </w:rPr>
        <w:t xml:space="preserve"> search engine</w:t>
      </w:r>
      <w:r w:rsidRPr="00A572FE">
        <w:rPr>
          <w:rFonts w:ascii="Calibri" w:eastAsia="Times New Roman" w:hAnsi="Calibri" w:cs="Calibri"/>
          <w:color w:val="000000"/>
          <w:sz w:val="20"/>
          <w:szCs w:val="20"/>
        </w:rPr>
        <w:t xml:space="preserve"> document and language</w:t>
      </w:r>
      <w:r w:rsidR="006D1C18" w:rsidRPr="00A572FE">
        <w:rPr>
          <w:rFonts w:ascii="Calibri" w:eastAsia="Times New Roman" w:hAnsi="Calibri" w:cs="Calibri"/>
          <w:color w:val="000000"/>
          <w:sz w:val="20"/>
          <w:szCs w:val="20"/>
        </w:rPr>
        <w:t xml:space="preserve"> capabilities are</w:t>
      </w:r>
      <w:r w:rsidRPr="00A572FE">
        <w:rPr>
          <w:rFonts w:ascii="Calibri" w:eastAsia="Times New Roman" w:hAnsi="Calibri" w:cs="Calibri"/>
          <w:color w:val="000000"/>
          <w:sz w:val="20"/>
          <w:szCs w:val="20"/>
        </w:rPr>
        <w:t xml:space="preserve"> applied.  </w:t>
      </w:r>
    </w:p>
    <w:p w14:paraId="7690E8ED" w14:textId="77777777" w:rsidR="00E27223" w:rsidRPr="00A572FE" w:rsidRDefault="00E27223" w:rsidP="00E27223">
      <w:pPr>
        <w:spacing w:before="100" w:beforeAutospacing="1" w:after="100" w:afterAutospacing="1"/>
        <w:ind w:left="1440"/>
        <w:rPr>
          <w:rFonts w:ascii="Calibri" w:eastAsia="Times New Roman" w:hAnsi="Calibri" w:cs="Calibri"/>
          <w:color w:val="000000"/>
          <w:sz w:val="20"/>
          <w:szCs w:val="20"/>
        </w:rPr>
      </w:pPr>
    </w:p>
    <w:p w14:paraId="3044D1C5" w14:textId="77777777" w:rsidR="00D80ADC" w:rsidRDefault="00243961" w:rsidP="005F1DC7">
      <w:pPr>
        <w:numPr>
          <w:ilvl w:val="0"/>
          <w:numId w:val="12"/>
        </w:numPr>
        <w:spacing w:before="100" w:beforeAutospacing="1" w:after="100" w:afterAutospacing="1"/>
        <w:rPr>
          <w:ins w:id="750"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Phrase Searching.  Both </w:t>
      </w:r>
      <w:r w:rsidR="00D80ADC" w:rsidRPr="00A572FE">
        <w:rPr>
          <w:rFonts w:ascii="Calibri" w:eastAsia="Times New Roman" w:hAnsi="Calibri" w:cs="Calibri"/>
          <w:color w:val="000000"/>
          <w:sz w:val="20"/>
          <w:szCs w:val="20"/>
        </w:rPr>
        <w:t>strict and loose</w:t>
      </w:r>
      <w:r w:rsidRPr="00A572FE">
        <w:rPr>
          <w:rFonts w:ascii="Calibri" w:eastAsia="Times New Roman" w:hAnsi="Calibri" w:cs="Calibri"/>
          <w:color w:val="000000"/>
          <w:sz w:val="20"/>
          <w:szCs w:val="20"/>
        </w:rPr>
        <w:t xml:space="preserve"> phrase searching needs to be supported.</w:t>
      </w:r>
    </w:p>
    <w:p w14:paraId="12FC8E95"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5B304E34" w14:textId="3A61DB07" w:rsidR="00AB4C4C" w:rsidRPr="00A572FE" w:rsidRDefault="00AB4C4C" w:rsidP="005F1DC7">
      <w:pPr>
        <w:numPr>
          <w:ilvl w:val="1"/>
          <w:numId w:val="12"/>
        </w:numPr>
        <w:spacing w:before="100" w:beforeAutospacing="1" w:after="100" w:afterAutospacing="1"/>
        <w:rPr>
          <w:rFonts w:ascii="Calibri" w:eastAsia="Times New Roman" w:hAnsi="Calibri" w:cs="Calibri"/>
          <w:sz w:val="20"/>
          <w:szCs w:val="20"/>
        </w:rPr>
      </w:pPr>
      <w:r w:rsidRPr="00A572FE">
        <w:rPr>
          <w:rFonts w:ascii="Calibri" w:eastAsia="Times New Roman" w:hAnsi="Calibri" w:cs="Calibri"/>
          <w:color w:val="000000"/>
          <w:sz w:val="20"/>
          <w:szCs w:val="20"/>
        </w:rPr>
        <w:t xml:space="preserve">Loose and exact phrase modes are available only for fields </w:t>
      </w:r>
      <w:r w:rsidR="00A7692B" w:rsidRPr="00A572FE">
        <w:rPr>
          <w:rFonts w:ascii="Calibri" w:eastAsia="Times New Roman" w:hAnsi="Calibri" w:cs="Calibri"/>
          <w:color w:val="000000"/>
          <w:sz w:val="20"/>
          <w:szCs w:val="20"/>
        </w:rPr>
        <w:t>identified</w:t>
      </w:r>
      <w:r w:rsidRPr="00A572FE">
        <w:rPr>
          <w:rFonts w:ascii="Calibri" w:eastAsia="Times New Roman" w:hAnsi="Calibri" w:cs="Calibri"/>
          <w:color w:val="000000"/>
          <w:sz w:val="20"/>
          <w:szCs w:val="20"/>
        </w:rPr>
        <w:t xml:space="preserve"> </w:t>
      </w:r>
      <w:r w:rsidR="00A7692B" w:rsidRPr="00A572FE">
        <w:rPr>
          <w:rFonts w:ascii="Calibri" w:eastAsia="Times New Roman" w:hAnsi="Calibri" w:cs="Calibri"/>
          <w:color w:val="000000"/>
          <w:sz w:val="20"/>
          <w:szCs w:val="20"/>
        </w:rPr>
        <w:t>as needing it</w:t>
      </w:r>
      <w:r w:rsidRPr="00A572FE">
        <w:rPr>
          <w:rFonts w:ascii="Calibri" w:eastAsia="Times New Roman" w:hAnsi="Calibri" w:cs="Calibri"/>
          <w:color w:val="000000"/>
          <w:sz w:val="20"/>
          <w:szCs w:val="20"/>
        </w:rPr>
        <w:t xml:space="preserve"> in the </w:t>
      </w:r>
      <w:del w:id="751" w:author="Darin  McBeath" w:date="2014-02-19T15:50:00Z">
        <w:r w:rsidRPr="00A572FE" w:rsidDel="00F4322D">
          <w:rPr>
            <w:rFonts w:ascii="Calibri" w:eastAsia="Times New Roman" w:hAnsi="Calibri" w:cs="Calibri"/>
            <w:color w:val="000000"/>
            <w:sz w:val="20"/>
            <w:szCs w:val="20"/>
          </w:rPr>
          <w:delText xml:space="preserve">CIP </w:delText>
        </w:r>
      </w:del>
      <w:ins w:id="752" w:author="Darin  McBeath" w:date="2014-02-19T15:50:00Z">
        <w:r w:rsidR="00F4322D">
          <w:rPr>
            <w:rFonts w:ascii="Calibri" w:eastAsia="Times New Roman" w:hAnsi="Calibri" w:cs="Calibri"/>
            <w:color w:val="000000"/>
            <w:sz w:val="20"/>
            <w:szCs w:val="20"/>
          </w:rPr>
          <w:t xml:space="preserve">Scopus 13.3 Index Profile.  </w:t>
        </w:r>
      </w:ins>
      <w:r w:rsidRPr="00A572FE">
        <w:rPr>
          <w:rFonts w:ascii="Calibri" w:eastAsia="Times New Roman" w:hAnsi="Calibri" w:cs="Calibri"/>
          <w:sz w:val="20"/>
          <w:szCs w:val="20"/>
        </w:rPr>
        <w:t xml:space="preserve">Mode selection (loose/exact) </w:t>
      </w:r>
      <w:r w:rsidR="00820762" w:rsidRPr="00A572FE">
        <w:rPr>
          <w:rFonts w:ascii="Calibri" w:eastAsia="Times New Roman" w:hAnsi="Calibri" w:cs="Calibri"/>
          <w:sz w:val="20"/>
          <w:szCs w:val="20"/>
        </w:rPr>
        <w:t xml:space="preserve">if specified in the XQueryX </w:t>
      </w:r>
      <w:r w:rsidRPr="00A572FE">
        <w:rPr>
          <w:rFonts w:ascii="Calibri" w:eastAsia="Times New Roman" w:hAnsi="Calibri" w:cs="Calibri"/>
          <w:sz w:val="20"/>
          <w:szCs w:val="20"/>
        </w:rPr>
        <w:t>is ignored for other fields.</w:t>
      </w:r>
    </w:p>
    <w:p w14:paraId="67350059" w14:textId="77777777" w:rsidR="00820762" w:rsidRPr="00A572FE" w:rsidRDefault="007521A5" w:rsidP="005F1DC7">
      <w:pPr>
        <w:numPr>
          <w:ilvl w:val="1"/>
          <w:numId w:val="12"/>
        </w:numPr>
        <w:spacing w:before="100" w:beforeAutospacing="1" w:after="100" w:afterAutospacing="1"/>
        <w:rPr>
          <w:rFonts w:ascii="Calibri" w:eastAsia="Times New Roman" w:hAnsi="Calibri" w:cs="Calibri"/>
          <w:color w:val="FF0000"/>
          <w:sz w:val="20"/>
          <w:szCs w:val="20"/>
        </w:rPr>
      </w:pPr>
      <w:r w:rsidRPr="00A572FE">
        <w:rPr>
          <w:rFonts w:ascii="Calibri" w:eastAsia="Times New Roman" w:hAnsi="Calibri" w:cs="Calibri"/>
          <w:sz w:val="20"/>
          <w:szCs w:val="20"/>
        </w:rPr>
        <w:t xml:space="preserve">Loose phrases ignore punctuation, consider </w:t>
      </w:r>
      <w:r w:rsidR="00820762" w:rsidRPr="00A572FE">
        <w:rPr>
          <w:rFonts w:ascii="Calibri" w:eastAsia="Times New Roman" w:hAnsi="Calibri" w:cs="Calibri"/>
          <w:sz w:val="20"/>
          <w:szCs w:val="20"/>
        </w:rPr>
        <w:t>stemmed</w:t>
      </w:r>
      <w:r w:rsidRPr="00A572FE">
        <w:rPr>
          <w:rFonts w:ascii="Calibri" w:eastAsia="Times New Roman" w:hAnsi="Calibri" w:cs="Calibri"/>
          <w:sz w:val="20"/>
          <w:szCs w:val="20"/>
        </w:rPr>
        <w:t xml:space="preserve"> words and term equivalents</w:t>
      </w:r>
      <w:r w:rsidR="00A7692B" w:rsidRPr="00A572FE">
        <w:rPr>
          <w:rFonts w:ascii="Calibri" w:eastAsia="Times New Roman" w:hAnsi="Calibri" w:cs="Calibri"/>
          <w:sz w:val="20"/>
          <w:szCs w:val="20"/>
        </w:rPr>
        <w:t xml:space="preserve"> when applied</w:t>
      </w:r>
      <w:r w:rsidRPr="00A572FE">
        <w:rPr>
          <w:rFonts w:ascii="Calibri" w:eastAsia="Times New Roman" w:hAnsi="Calibri" w:cs="Calibri"/>
          <w:sz w:val="20"/>
          <w:szCs w:val="20"/>
        </w:rPr>
        <w:t xml:space="preserve">, and support wildcards. Exact phrases require exact matches including punctuation, and neither </w:t>
      </w:r>
      <w:r w:rsidR="00820762" w:rsidRPr="00A572FE">
        <w:rPr>
          <w:rFonts w:ascii="Calibri" w:eastAsia="Times New Roman" w:hAnsi="Calibri" w:cs="Calibri"/>
          <w:sz w:val="20"/>
          <w:szCs w:val="20"/>
        </w:rPr>
        <w:t>stemmed</w:t>
      </w:r>
      <w:r w:rsidRPr="00A572FE">
        <w:rPr>
          <w:rFonts w:ascii="Calibri" w:eastAsia="Times New Roman" w:hAnsi="Calibri" w:cs="Calibri"/>
          <w:sz w:val="20"/>
          <w:szCs w:val="20"/>
        </w:rPr>
        <w:t>, term equivalents nor wildcards are available. All phrase searches are case-insensitive and ignore accents/diacritics.</w:t>
      </w:r>
      <w:r w:rsidR="00A7692B" w:rsidRPr="00A572FE">
        <w:rPr>
          <w:rFonts w:ascii="Calibri" w:eastAsia="Times New Roman" w:hAnsi="Calibri" w:cs="Calibri"/>
          <w:color w:val="FF0000"/>
          <w:sz w:val="20"/>
          <w:szCs w:val="20"/>
        </w:rPr>
        <w:t xml:space="preserve">  </w:t>
      </w:r>
    </w:p>
    <w:p w14:paraId="775B3FE7" w14:textId="77777777" w:rsidR="00416D98" w:rsidRPr="00A572FE" w:rsidRDefault="00416D98" w:rsidP="00416D98">
      <w:pPr>
        <w:spacing w:before="100" w:beforeAutospacing="1" w:after="100" w:afterAutospacing="1"/>
        <w:rPr>
          <w:rFonts w:ascii="Calibri" w:eastAsia="Times New Roman" w:hAnsi="Calibri" w:cs="Calibri"/>
          <w:color w:val="FF0000"/>
          <w:sz w:val="20"/>
          <w:szCs w:val="20"/>
        </w:rPr>
      </w:pPr>
    </w:p>
    <w:p w14:paraId="02AF7E80" w14:textId="77777777" w:rsidR="002B5200" w:rsidRDefault="00C95B7F" w:rsidP="005F1DC7">
      <w:pPr>
        <w:numPr>
          <w:ilvl w:val="0"/>
          <w:numId w:val="12"/>
        </w:numPr>
        <w:spacing w:before="100" w:beforeAutospacing="1" w:after="100" w:afterAutospacing="1"/>
        <w:rPr>
          <w:ins w:id="753" w:author="Darin  McBeath" w:date="2014-02-20T08:58:00Z"/>
          <w:rFonts w:ascii="Calibri" w:eastAsia="Times New Roman" w:hAnsi="Calibri" w:cs="Calibri"/>
          <w:color w:val="000000"/>
          <w:sz w:val="20"/>
          <w:szCs w:val="20"/>
        </w:rPr>
      </w:pPr>
      <w:r w:rsidRPr="00A572FE">
        <w:rPr>
          <w:rFonts w:ascii="Calibri" w:eastAsia="Times New Roman" w:hAnsi="Calibri" w:cs="Calibri"/>
          <w:color w:val="000000"/>
          <w:sz w:val="20"/>
          <w:szCs w:val="20"/>
        </w:rPr>
        <w:t>Wildcarding</w:t>
      </w:r>
      <w:r w:rsidR="00BE2042" w:rsidRPr="00A572FE">
        <w:rPr>
          <w:rFonts w:ascii="Calibri" w:eastAsia="Times New Roman" w:hAnsi="Calibri" w:cs="Calibri"/>
          <w:color w:val="000000"/>
          <w:sz w:val="20"/>
          <w:szCs w:val="20"/>
        </w:rPr>
        <w:t>.</w:t>
      </w:r>
    </w:p>
    <w:p w14:paraId="7DF6AB2A" w14:textId="77777777" w:rsidR="00ED62D7" w:rsidRPr="00A572FE" w:rsidRDefault="00ED62D7" w:rsidP="00ED62D7">
      <w:pPr>
        <w:spacing w:before="100" w:beforeAutospacing="1" w:after="100" w:afterAutospacing="1"/>
        <w:ind w:left="720"/>
        <w:rPr>
          <w:rFonts w:ascii="Calibri" w:eastAsia="Times New Roman" w:hAnsi="Calibri" w:cs="Calibri"/>
          <w:color w:val="000000"/>
          <w:sz w:val="20"/>
          <w:szCs w:val="20"/>
        </w:rPr>
      </w:pPr>
    </w:p>
    <w:p w14:paraId="2194B876" w14:textId="77777777" w:rsidR="00C95B7F" w:rsidRPr="00A572FE" w:rsidRDefault="00BE2042"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B</w:t>
      </w:r>
      <w:r w:rsidR="00D93A0D" w:rsidRPr="00A572FE">
        <w:rPr>
          <w:rFonts w:ascii="Calibri" w:eastAsia="Times New Roman" w:hAnsi="Calibri" w:cs="Calibri"/>
          <w:color w:val="000000"/>
          <w:sz w:val="20"/>
          <w:szCs w:val="20"/>
        </w:rPr>
        <w:t xml:space="preserve">oth single, multi-character.  </w:t>
      </w:r>
    </w:p>
    <w:p w14:paraId="6175570B" w14:textId="77777777" w:rsidR="002B5200" w:rsidRPr="00A572FE" w:rsidRDefault="002B5200"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Multiple wildcards per query/term</w:t>
      </w:r>
    </w:p>
    <w:p w14:paraId="6D99191C" w14:textId="77777777" w:rsidR="002B5200" w:rsidRPr="00A572FE" w:rsidRDefault="002B5200"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Prefix/infix/postfix</w:t>
      </w:r>
    </w:p>
    <w:p w14:paraId="25653864" w14:textId="77777777" w:rsidR="006377EC" w:rsidRDefault="001472C9" w:rsidP="005F1DC7">
      <w:pPr>
        <w:numPr>
          <w:ilvl w:val="1"/>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Honored in ”loose” phrase </w:t>
      </w:r>
      <w:commentRangeStart w:id="754"/>
      <w:r w:rsidRPr="00A572FE">
        <w:rPr>
          <w:rFonts w:ascii="Calibri" w:eastAsia="Times New Roman" w:hAnsi="Calibri" w:cs="Calibri"/>
          <w:color w:val="000000"/>
          <w:sz w:val="20"/>
          <w:szCs w:val="20"/>
        </w:rPr>
        <w:t>searching</w:t>
      </w:r>
      <w:commentRangeEnd w:id="754"/>
      <w:r w:rsidR="007041AB">
        <w:rPr>
          <w:rStyle w:val="CommentReference"/>
        </w:rPr>
        <w:commentReference w:id="754"/>
      </w:r>
      <w:r w:rsidRPr="00A572FE">
        <w:rPr>
          <w:rFonts w:ascii="Calibri" w:eastAsia="Times New Roman" w:hAnsi="Calibri" w:cs="Calibri"/>
          <w:color w:val="000000"/>
          <w:sz w:val="20"/>
          <w:szCs w:val="20"/>
        </w:rPr>
        <w:t>.</w:t>
      </w:r>
    </w:p>
    <w:p w14:paraId="3731197D" w14:textId="77777777" w:rsidR="00910326" w:rsidRPr="00910326" w:rsidRDefault="00910326" w:rsidP="00910326">
      <w:pPr>
        <w:spacing w:before="100" w:beforeAutospacing="1" w:after="100" w:afterAutospacing="1"/>
        <w:rPr>
          <w:rFonts w:ascii="Calibri" w:eastAsia="Times New Roman" w:hAnsi="Calibri" w:cs="Calibri"/>
          <w:color w:val="000000"/>
          <w:sz w:val="20"/>
          <w:szCs w:val="20"/>
        </w:rPr>
      </w:pPr>
    </w:p>
    <w:p w14:paraId="71AB9CFC" w14:textId="77777777" w:rsidR="006377EC" w:rsidRPr="00F4322D" w:rsidRDefault="006377E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Boundary Matching – starts with, ends with, equals. Case insensitive.  </w:t>
      </w:r>
      <w:r w:rsidR="00E30664" w:rsidRPr="00A572FE">
        <w:rPr>
          <w:rFonts w:ascii="Calibri" w:eastAsia="Times New Roman" w:hAnsi="Calibri" w:cs="Calibri"/>
          <w:color w:val="000000"/>
          <w:sz w:val="20"/>
          <w:szCs w:val="20"/>
        </w:rPr>
        <w:t>While indicated this is needed across the various content types (and various fields), the examined queries only show this is used in the ‘author’ content type and only in the fields for author given name and surname.</w:t>
      </w:r>
      <w:r w:rsidR="0039239A" w:rsidRPr="00A572FE">
        <w:rPr>
          <w:rFonts w:ascii="Calibri" w:eastAsia="Times New Roman" w:hAnsi="Calibri" w:cs="Calibri"/>
          <w:color w:val="000000"/>
          <w:sz w:val="20"/>
          <w:szCs w:val="20"/>
        </w:rPr>
        <w:t xml:space="preserve">  </w:t>
      </w:r>
      <w:r w:rsidR="0039239A" w:rsidRPr="00F4322D">
        <w:rPr>
          <w:rFonts w:ascii="Calibri" w:eastAsia="Times New Roman" w:hAnsi="Calibri" w:cs="Calibri"/>
          <w:color w:val="000000"/>
          <w:sz w:val="20"/>
          <w:szCs w:val="20"/>
        </w:rPr>
        <w:t xml:space="preserve">Subsequently, </w:t>
      </w:r>
      <w:r w:rsidR="00A572FE" w:rsidRPr="00F4322D">
        <w:rPr>
          <w:rFonts w:ascii="Calibri" w:eastAsia="Times New Roman" w:hAnsi="Calibri" w:cs="Calibri"/>
          <w:color w:val="000000"/>
          <w:sz w:val="20"/>
          <w:szCs w:val="20"/>
        </w:rPr>
        <w:t>t</w:t>
      </w:r>
      <w:r w:rsidR="0039239A" w:rsidRPr="00F4322D">
        <w:rPr>
          <w:rFonts w:ascii="Calibri" w:eastAsia="Times New Roman" w:hAnsi="Calibri" w:cs="Calibri"/>
          <w:color w:val="000000"/>
          <w:sz w:val="20"/>
          <w:szCs w:val="20"/>
        </w:rPr>
        <w:t xml:space="preserve">he PoC only needs to support boundary matching for author given name (and surname) within the ‘author’ content </w:t>
      </w:r>
      <w:commentRangeStart w:id="755"/>
      <w:r w:rsidR="0039239A" w:rsidRPr="00F4322D">
        <w:rPr>
          <w:rFonts w:ascii="Calibri" w:eastAsia="Times New Roman" w:hAnsi="Calibri" w:cs="Calibri"/>
          <w:color w:val="000000"/>
          <w:sz w:val="20"/>
          <w:szCs w:val="20"/>
        </w:rPr>
        <w:t>type</w:t>
      </w:r>
      <w:commentRangeEnd w:id="755"/>
      <w:r w:rsidR="001A76E0" w:rsidRPr="00F4322D">
        <w:rPr>
          <w:rStyle w:val="CommentReference"/>
        </w:rPr>
        <w:commentReference w:id="755"/>
      </w:r>
      <w:r w:rsidR="0039239A" w:rsidRPr="00F4322D">
        <w:rPr>
          <w:rFonts w:ascii="Calibri" w:eastAsia="Times New Roman" w:hAnsi="Calibri" w:cs="Calibri"/>
          <w:color w:val="000000"/>
          <w:sz w:val="20"/>
          <w:szCs w:val="20"/>
        </w:rPr>
        <w:t>.</w:t>
      </w:r>
    </w:p>
    <w:p w14:paraId="5FB261D0" w14:textId="77777777" w:rsidR="00E30664" w:rsidRPr="00A572FE" w:rsidRDefault="00E30664" w:rsidP="00E30664">
      <w:pPr>
        <w:spacing w:before="100" w:beforeAutospacing="1" w:after="100" w:afterAutospacing="1"/>
        <w:ind w:left="720"/>
        <w:rPr>
          <w:rFonts w:ascii="Calibri" w:eastAsia="Times New Roman" w:hAnsi="Calibri" w:cs="Calibri"/>
          <w:color w:val="000000"/>
          <w:sz w:val="20"/>
          <w:szCs w:val="20"/>
        </w:rPr>
      </w:pPr>
    </w:p>
    <w:p w14:paraId="595F428D" w14:textId="677F08AE" w:rsidR="00DC09F6" w:rsidRPr="000F558C" w:rsidRDefault="009E2D18" w:rsidP="005F1DC7">
      <w:pPr>
        <w:numPr>
          <w:ilvl w:val="0"/>
          <w:numId w:val="12"/>
        </w:numPr>
        <w:spacing w:before="100" w:beforeAutospacing="1" w:after="100" w:afterAutospacing="1"/>
        <w:rPr>
          <w:ins w:id="756" w:author="Darin  McBeath" w:date="2014-02-18T10:06:00Z"/>
          <w:rFonts w:ascii="Calibri" w:eastAsia="Times New Roman" w:hAnsi="Calibri" w:cs="Calibri"/>
          <w:color w:val="FF6600"/>
          <w:sz w:val="20"/>
          <w:szCs w:val="20"/>
        </w:rPr>
      </w:pPr>
      <w:ins w:id="757" w:author="Darin  McBeath" w:date="2014-02-21T13:30:00Z">
        <w:r>
          <w:rPr>
            <w:rFonts w:ascii="Calibri" w:eastAsia="Times New Roman" w:hAnsi="Calibri" w:cs="Calibri"/>
            <w:color w:val="000000"/>
            <w:sz w:val="20"/>
            <w:szCs w:val="20"/>
          </w:rPr>
          <w:t>Formal r</w:t>
        </w:r>
      </w:ins>
      <w:del w:id="758" w:author="Darin  McBeath" w:date="2014-02-21T13:30:00Z">
        <w:r w:rsidR="00E30664" w:rsidRPr="00A572FE" w:rsidDel="009E2D18">
          <w:rPr>
            <w:rFonts w:ascii="Calibri" w:eastAsia="Times New Roman" w:hAnsi="Calibri" w:cs="Calibri"/>
            <w:color w:val="000000"/>
            <w:sz w:val="20"/>
            <w:szCs w:val="20"/>
          </w:rPr>
          <w:delText>R</w:delText>
        </w:r>
      </w:del>
      <w:r w:rsidR="00E30664" w:rsidRPr="00A572FE">
        <w:rPr>
          <w:rFonts w:ascii="Calibri" w:eastAsia="Times New Roman" w:hAnsi="Calibri" w:cs="Calibri"/>
          <w:color w:val="000000"/>
          <w:sz w:val="20"/>
          <w:szCs w:val="20"/>
        </w:rPr>
        <w:t>elevance testing will not be required.</w:t>
      </w:r>
    </w:p>
    <w:p w14:paraId="3688FAD5" w14:textId="77777777" w:rsidR="000F558C" w:rsidRDefault="000F558C" w:rsidP="000F558C">
      <w:pPr>
        <w:spacing w:before="100" w:beforeAutospacing="1" w:after="100" w:afterAutospacing="1"/>
        <w:rPr>
          <w:ins w:id="759" w:author="Darin  McBeath" w:date="2014-02-18T10:06:00Z"/>
          <w:rFonts w:ascii="Calibri" w:eastAsia="Times New Roman" w:hAnsi="Calibri" w:cs="Calibri"/>
          <w:color w:val="FF6600"/>
          <w:sz w:val="20"/>
          <w:szCs w:val="20"/>
        </w:rPr>
      </w:pPr>
    </w:p>
    <w:p w14:paraId="400B8E87" w14:textId="77777777" w:rsidR="000F558C" w:rsidRPr="00A572FE" w:rsidRDefault="000F558C" w:rsidP="005F1DC7">
      <w:pPr>
        <w:numPr>
          <w:ilvl w:val="0"/>
          <w:numId w:val="12"/>
        </w:numPr>
        <w:spacing w:before="100" w:beforeAutospacing="1" w:after="100" w:afterAutospacing="1"/>
        <w:rPr>
          <w:rFonts w:ascii="Calibri" w:eastAsia="Times New Roman" w:hAnsi="Calibri" w:cs="Calibri"/>
          <w:color w:val="FF6600"/>
          <w:sz w:val="20"/>
          <w:szCs w:val="20"/>
        </w:rPr>
      </w:pPr>
      <w:ins w:id="760" w:author="Darin  McBeath" w:date="2014-02-18T10:06:00Z">
        <w:r>
          <w:rPr>
            <w:rFonts w:ascii="Calibri" w:eastAsia="Times New Roman" w:hAnsi="Calibri" w:cs="Calibri"/>
            <w:color w:val="000000"/>
            <w:sz w:val="20"/>
            <w:szCs w:val="20"/>
          </w:rPr>
          <w:t>More Like This functionality.  With</w:t>
        </w:r>
      </w:ins>
      <w:ins w:id="761" w:author="Darin  McBeath" w:date="2014-02-18T10:07:00Z">
        <w:r>
          <w:rPr>
            <w:rFonts w:ascii="Calibri" w:eastAsia="Times New Roman" w:hAnsi="Calibri" w:cs="Calibri"/>
            <w:color w:val="000000"/>
            <w:sz w:val="20"/>
            <w:szCs w:val="20"/>
          </w:rPr>
          <w:t>in</w:t>
        </w:r>
      </w:ins>
      <w:ins w:id="762" w:author="Darin  McBeath" w:date="2014-02-18T10:06:00Z">
        <w:r>
          <w:rPr>
            <w:rFonts w:ascii="Calibri" w:eastAsia="Times New Roman" w:hAnsi="Calibri" w:cs="Calibri"/>
            <w:color w:val="000000"/>
            <w:sz w:val="20"/>
            <w:szCs w:val="20"/>
          </w:rPr>
          <w:t xml:space="preserve"> the ‘core’ cluster, a ‘more like this’ functionality is provided for references, keywords, and authors.  For references and authors, a query consisting of the refid and authid values are used.  For keywords, a query consisting of the keywords is used.  Examples of these queries are contained in the load query set.</w:t>
        </w:r>
      </w:ins>
    </w:p>
    <w:p w14:paraId="1667A005" w14:textId="77777777" w:rsidR="003E7879" w:rsidRPr="00A572FE" w:rsidRDefault="003E7879" w:rsidP="003E7879">
      <w:pPr>
        <w:spacing w:before="100" w:beforeAutospacing="1" w:after="100" w:afterAutospacing="1"/>
        <w:ind w:left="720"/>
        <w:rPr>
          <w:rFonts w:ascii="Calibri" w:eastAsia="Times New Roman" w:hAnsi="Calibri" w:cs="Calibri"/>
          <w:color w:val="000000"/>
          <w:sz w:val="20"/>
          <w:szCs w:val="20"/>
        </w:rPr>
      </w:pPr>
    </w:p>
    <w:p w14:paraId="2072A487" w14:textId="58F47023" w:rsidR="00843D53" w:rsidRDefault="00DC09F6" w:rsidP="005F1DC7">
      <w:pPr>
        <w:numPr>
          <w:ilvl w:val="0"/>
          <w:numId w:val="12"/>
        </w:numPr>
        <w:spacing w:before="100" w:beforeAutospacing="1" w:after="100" w:afterAutospacing="1"/>
        <w:rPr>
          <w:ins w:id="763" w:author="Darin  McBeath" w:date="2014-02-18T10:05:00Z"/>
          <w:rFonts w:ascii="Calibri" w:eastAsia="Times New Roman" w:hAnsi="Calibri" w:cs="Calibri"/>
          <w:color w:val="000000"/>
          <w:sz w:val="20"/>
          <w:szCs w:val="20"/>
        </w:rPr>
      </w:pPr>
      <w:r w:rsidRPr="00A572FE">
        <w:rPr>
          <w:rFonts w:ascii="Calibri" w:eastAsia="Times New Roman" w:hAnsi="Calibri" w:cs="Calibri"/>
          <w:color w:val="000000"/>
          <w:sz w:val="20"/>
          <w:szCs w:val="20"/>
        </w:rPr>
        <w:t>A list of queries to validate all functionalit</w:t>
      </w:r>
      <w:r w:rsidR="00C57C06" w:rsidRPr="00A572FE">
        <w:rPr>
          <w:rFonts w:ascii="Calibri" w:eastAsia="Times New Roman" w:hAnsi="Calibri" w:cs="Calibri"/>
          <w:color w:val="000000"/>
          <w:sz w:val="20"/>
          <w:szCs w:val="20"/>
        </w:rPr>
        <w:t xml:space="preserve">y </w:t>
      </w:r>
      <w:ins w:id="764" w:author="Darin  McBeath" w:date="2014-02-21T08:11:00Z">
        <w:r w:rsidR="001A2EFB">
          <w:rPr>
            <w:rFonts w:ascii="Calibri" w:eastAsia="Times New Roman" w:hAnsi="Calibri" w:cs="Calibri"/>
            <w:color w:val="000000"/>
            <w:sz w:val="20"/>
            <w:szCs w:val="20"/>
          </w:rPr>
          <w:t xml:space="preserve">and counts (for results and facets) </w:t>
        </w:r>
      </w:ins>
      <w:r w:rsidR="00C57C06" w:rsidRPr="00A572FE">
        <w:rPr>
          <w:rFonts w:ascii="Calibri" w:eastAsia="Times New Roman" w:hAnsi="Calibri" w:cs="Calibri"/>
          <w:color w:val="000000"/>
          <w:sz w:val="20"/>
          <w:szCs w:val="20"/>
        </w:rPr>
        <w:t>will be</w:t>
      </w:r>
      <w:r w:rsidR="00E30664" w:rsidRPr="00A572FE">
        <w:rPr>
          <w:rFonts w:ascii="Calibri" w:eastAsia="Times New Roman" w:hAnsi="Calibri" w:cs="Calibri"/>
          <w:color w:val="000000"/>
          <w:sz w:val="20"/>
          <w:szCs w:val="20"/>
        </w:rPr>
        <w:t xml:space="preserve"> provided and executed manually.  This will minimally include nested/scope queries</w:t>
      </w:r>
      <w:ins w:id="765" w:author="Darin  McBeath" w:date="2014-02-18T10:05:00Z">
        <w:r w:rsidR="000F558C">
          <w:rPr>
            <w:rFonts w:ascii="Calibri" w:eastAsia="Times New Roman" w:hAnsi="Calibri" w:cs="Calibri"/>
            <w:color w:val="000000"/>
            <w:sz w:val="20"/>
            <w:szCs w:val="20"/>
          </w:rPr>
          <w:t xml:space="preserve"> and proximity queries</w:t>
        </w:r>
      </w:ins>
      <w:r w:rsidR="00E30664" w:rsidRPr="00A572FE">
        <w:rPr>
          <w:rFonts w:ascii="Calibri" w:eastAsia="Times New Roman" w:hAnsi="Calibri" w:cs="Calibri"/>
          <w:color w:val="000000"/>
          <w:sz w:val="20"/>
          <w:szCs w:val="20"/>
        </w:rPr>
        <w:t>.</w:t>
      </w:r>
      <w:ins w:id="766" w:author="Darin  McBeath" w:date="2014-02-21T08:11:00Z">
        <w:r w:rsidR="001A2EFB">
          <w:rPr>
            <w:rFonts w:ascii="Calibri" w:eastAsia="Times New Roman" w:hAnsi="Calibri" w:cs="Calibri"/>
            <w:color w:val="000000"/>
            <w:sz w:val="20"/>
            <w:szCs w:val="20"/>
          </w:rPr>
          <w:t xml:space="preserve"> Due to stemming algorithm differences, it is unlikely counts will be exact when comparisons are made across search engines.</w:t>
        </w:r>
      </w:ins>
      <w:ins w:id="767" w:author="Darin  McBeath" w:date="2014-02-21T08:12:00Z">
        <w:r w:rsidR="001A2EFB">
          <w:rPr>
            <w:rFonts w:ascii="Calibri" w:eastAsia="Times New Roman" w:hAnsi="Calibri" w:cs="Calibri"/>
            <w:color w:val="000000"/>
            <w:sz w:val="20"/>
            <w:szCs w:val="20"/>
          </w:rPr>
          <w:t xml:space="preserve">  A signed URL</w:t>
        </w:r>
        <w:r w:rsidR="001A2EFB" w:rsidRPr="00197918">
          <w:rPr>
            <w:rFonts w:ascii="Calibri" w:eastAsia="Times New Roman" w:hAnsi="Calibri" w:cs="Calibri"/>
            <w:color w:val="000000"/>
            <w:sz w:val="20"/>
            <w:szCs w:val="20"/>
          </w:rPr>
          <w:t xml:space="preserve"> </w:t>
        </w:r>
        <w:r w:rsidR="001A2EFB">
          <w:rPr>
            <w:rFonts w:ascii="Calibri" w:eastAsia="Times New Roman" w:hAnsi="Calibri" w:cs="Calibri"/>
            <w:color w:val="000000"/>
            <w:sz w:val="20"/>
            <w:szCs w:val="20"/>
          </w:rPr>
          <w:t xml:space="preserve">for the functionality and count queries is provided in the appendix.  </w:t>
        </w:r>
      </w:ins>
    </w:p>
    <w:p w14:paraId="691E982C" w14:textId="77777777" w:rsidR="000F558C" w:rsidRDefault="000F558C" w:rsidP="000F558C">
      <w:pPr>
        <w:spacing w:before="100" w:beforeAutospacing="1" w:after="100" w:afterAutospacing="1"/>
        <w:rPr>
          <w:ins w:id="768" w:author="Darin  McBeath" w:date="2014-02-18T10:05:00Z"/>
          <w:rFonts w:ascii="Calibri" w:eastAsia="Times New Roman" w:hAnsi="Calibri" w:cs="Calibri"/>
          <w:color w:val="000000"/>
          <w:sz w:val="20"/>
          <w:szCs w:val="20"/>
        </w:rPr>
      </w:pPr>
    </w:p>
    <w:p w14:paraId="55C0B49D" w14:textId="10EB3098" w:rsidR="000F558C" w:rsidRPr="00A572FE" w:rsidDel="001A2EFB" w:rsidRDefault="000F558C" w:rsidP="005F1DC7">
      <w:pPr>
        <w:numPr>
          <w:ilvl w:val="0"/>
          <w:numId w:val="12"/>
        </w:numPr>
        <w:spacing w:before="100" w:beforeAutospacing="1" w:after="100" w:afterAutospacing="1"/>
        <w:rPr>
          <w:del w:id="769" w:author="Darin  McBeath" w:date="2014-02-21T08:11:00Z"/>
          <w:rFonts w:ascii="Calibri" w:eastAsia="Times New Roman" w:hAnsi="Calibri" w:cs="Calibri"/>
          <w:color w:val="000000"/>
          <w:sz w:val="20"/>
          <w:szCs w:val="20"/>
        </w:rPr>
      </w:pPr>
    </w:p>
    <w:p w14:paraId="5CDDC2B3" w14:textId="77777777" w:rsidR="00E30664" w:rsidRPr="00A572FE" w:rsidRDefault="00E30664" w:rsidP="00E30664">
      <w:pPr>
        <w:spacing w:before="100" w:beforeAutospacing="1" w:after="100" w:afterAutospacing="1"/>
        <w:rPr>
          <w:rFonts w:ascii="Calibri" w:eastAsia="Times New Roman" w:hAnsi="Calibri" w:cs="Calibri"/>
          <w:color w:val="000000"/>
          <w:sz w:val="20"/>
          <w:szCs w:val="20"/>
        </w:rPr>
      </w:pPr>
    </w:p>
    <w:p w14:paraId="42833ACC" w14:textId="77777777" w:rsidR="00C16ABF" w:rsidRPr="00A572FE" w:rsidRDefault="00C16ABF"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Query length needs to support up to 64K at a minimum.  </w:t>
      </w:r>
    </w:p>
    <w:p w14:paraId="3F7381EC" w14:textId="77777777" w:rsidR="00B863DB" w:rsidRPr="00A572FE" w:rsidRDefault="00B863DB" w:rsidP="00B863DB">
      <w:pPr>
        <w:spacing w:before="100" w:beforeAutospacing="1" w:after="100" w:afterAutospacing="1"/>
        <w:rPr>
          <w:rFonts w:ascii="Calibri" w:eastAsia="Times New Roman" w:hAnsi="Calibri" w:cs="Calibri"/>
          <w:color w:val="000000"/>
          <w:sz w:val="20"/>
          <w:szCs w:val="20"/>
        </w:rPr>
      </w:pPr>
    </w:p>
    <w:p w14:paraId="4D4BFE18" w14:textId="77777777" w:rsidR="00D80ADC" w:rsidRPr="00A572FE" w:rsidRDefault="00D80AD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 xml:space="preserve">Client API exposed /ease of integration with existing product platforms </w:t>
      </w:r>
      <w:r w:rsidR="00DC09F6" w:rsidRPr="00A572FE">
        <w:rPr>
          <w:rFonts w:ascii="Calibri" w:eastAsia="Times New Roman" w:hAnsi="Calibri" w:cs="Calibri"/>
          <w:color w:val="000000"/>
          <w:sz w:val="20"/>
          <w:szCs w:val="20"/>
        </w:rPr>
        <w:t>via REST endpoint.</w:t>
      </w:r>
    </w:p>
    <w:p w14:paraId="775FC3DE" w14:textId="77777777" w:rsidR="00B863DB" w:rsidRPr="00A572FE" w:rsidRDefault="00B863DB" w:rsidP="00B863DB">
      <w:pPr>
        <w:spacing w:before="100" w:beforeAutospacing="1" w:after="100" w:afterAutospacing="1"/>
        <w:rPr>
          <w:rFonts w:ascii="Calibri" w:eastAsia="Times New Roman" w:hAnsi="Calibri" w:cs="Calibri"/>
          <w:color w:val="000000"/>
          <w:sz w:val="20"/>
          <w:szCs w:val="20"/>
        </w:rPr>
      </w:pPr>
    </w:p>
    <w:p w14:paraId="2FEA2418" w14:textId="0D7BF552" w:rsidR="00D80ADC" w:rsidRPr="00A572FE" w:rsidRDefault="00D80ADC" w:rsidP="005F1DC7">
      <w:pPr>
        <w:numPr>
          <w:ilvl w:val="0"/>
          <w:numId w:val="12"/>
        </w:numPr>
        <w:spacing w:before="100" w:beforeAutospacing="1" w:after="100" w:afterAutospacing="1"/>
        <w:rPr>
          <w:rFonts w:ascii="Calibri" w:eastAsia="Times New Roman" w:hAnsi="Calibri" w:cs="Calibri"/>
          <w:color w:val="000000"/>
          <w:sz w:val="20"/>
          <w:szCs w:val="20"/>
        </w:rPr>
      </w:pPr>
      <w:r w:rsidRPr="00A572FE">
        <w:rPr>
          <w:rFonts w:ascii="Calibri" w:eastAsia="Times New Roman" w:hAnsi="Calibri" w:cs="Calibri"/>
          <w:color w:val="000000"/>
          <w:sz w:val="20"/>
          <w:szCs w:val="20"/>
        </w:rPr>
        <w:t>Search debug/tuning capabilities (why a search is returning what it does)</w:t>
      </w:r>
      <w:ins w:id="770" w:author="Darin  McBeath" w:date="2014-02-21T13:29:00Z">
        <w:r w:rsidR="009E2D18">
          <w:rPr>
            <w:rFonts w:ascii="Calibri" w:eastAsia="Times New Roman" w:hAnsi="Calibri" w:cs="Calibri"/>
            <w:color w:val="000000"/>
            <w:sz w:val="20"/>
            <w:szCs w:val="20"/>
          </w:rPr>
          <w:t>.</w:t>
        </w:r>
      </w:ins>
    </w:p>
    <w:p w14:paraId="44777DB7" w14:textId="77777777" w:rsidR="0039239A" w:rsidRPr="00A572FE" w:rsidRDefault="0039239A" w:rsidP="0039239A">
      <w:pPr>
        <w:spacing w:before="100" w:beforeAutospacing="1" w:after="100" w:afterAutospacing="1"/>
        <w:rPr>
          <w:rFonts w:ascii="Calibri" w:eastAsia="Times New Roman" w:hAnsi="Calibri" w:cs="Calibri"/>
          <w:color w:val="000000"/>
          <w:sz w:val="20"/>
          <w:szCs w:val="20"/>
        </w:rPr>
      </w:pPr>
    </w:p>
    <w:p w14:paraId="371EBCE2" w14:textId="29B3FC61" w:rsidR="0039239A" w:rsidRPr="00A572FE" w:rsidRDefault="00F4322D" w:rsidP="005F1DC7">
      <w:pPr>
        <w:numPr>
          <w:ilvl w:val="0"/>
          <w:numId w:val="12"/>
        </w:numPr>
        <w:spacing w:before="100" w:beforeAutospacing="1" w:after="100" w:afterAutospacing="1"/>
        <w:rPr>
          <w:rFonts w:ascii="Calibri" w:eastAsia="Times New Roman" w:hAnsi="Calibri" w:cs="Calibri"/>
          <w:color w:val="000000"/>
          <w:sz w:val="20"/>
          <w:szCs w:val="20"/>
        </w:rPr>
      </w:pPr>
      <w:ins w:id="771" w:author="Darin  McBeath" w:date="2014-02-19T15:52:00Z">
        <w:r>
          <w:rPr>
            <w:rFonts w:ascii="Calibri" w:eastAsia="Times New Roman" w:hAnsi="Calibri" w:cs="Calibri"/>
            <w:color w:val="000000"/>
            <w:sz w:val="20"/>
            <w:szCs w:val="20"/>
          </w:rPr>
          <w:t>A</w:t>
        </w:r>
      </w:ins>
      <w:ins w:id="772" w:author="Darin  McBeath" w:date="2014-02-19T15:51:00Z">
        <w:r>
          <w:rPr>
            <w:rFonts w:ascii="Calibri" w:eastAsia="Times New Roman" w:hAnsi="Calibri" w:cs="Calibri"/>
            <w:color w:val="000000"/>
            <w:sz w:val="20"/>
            <w:szCs w:val="20"/>
          </w:rPr>
          <w:t xml:space="preserve"> signed URL</w:t>
        </w:r>
        <w:r w:rsidRPr="00197918">
          <w:rPr>
            <w:rFonts w:ascii="Calibri" w:eastAsia="Times New Roman" w:hAnsi="Calibri" w:cs="Calibri"/>
            <w:color w:val="000000"/>
            <w:sz w:val="20"/>
            <w:szCs w:val="20"/>
          </w:rPr>
          <w:t xml:space="preserve"> </w:t>
        </w:r>
      </w:ins>
      <w:ins w:id="773" w:author="Darin  McBeath" w:date="2014-02-19T15:52:00Z">
        <w:r>
          <w:rPr>
            <w:rFonts w:ascii="Calibri" w:eastAsia="Times New Roman" w:hAnsi="Calibri" w:cs="Calibri"/>
            <w:color w:val="000000"/>
            <w:sz w:val="20"/>
            <w:szCs w:val="20"/>
          </w:rPr>
          <w:t xml:space="preserve">for </w:t>
        </w:r>
      </w:ins>
      <w:del w:id="774" w:author="Darin  McBeath" w:date="2014-02-19T15:52:00Z">
        <w:r w:rsidR="0039239A" w:rsidRPr="00A572FE" w:rsidDel="00F4322D">
          <w:rPr>
            <w:rFonts w:ascii="Calibri" w:eastAsia="Times New Roman" w:hAnsi="Calibri" w:cs="Calibri"/>
            <w:color w:val="000000"/>
            <w:sz w:val="20"/>
            <w:szCs w:val="20"/>
          </w:rPr>
          <w:delText>T</w:delText>
        </w:r>
      </w:del>
      <w:r w:rsidR="0039239A" w:rsidRPr="00A572FE">
        <w:rPr>
          <w:rFonts w:ascii="Calibri" w:eastAsia="Times New Roman" w:hAnsi="Calibri" w:cs="Calibri"/>
          <w:color w:val="000000"/>
          <w:sz w:val="20"/>
          <w:szCs w:val="20"/>
        </w:rPr>
        <w:t xml:space="preserve">he Scopus  </w:t>
      </w:r>
      <w:commentRangeStart w:id="775"/>
      <w:r w:rsidR="0039239A" w:rsidRPr="00A572FE">
        <w:rPr>
          <w:rFonts w:ascii="Calibri" w:eastAsia="Times New Roman" w:hAnsi="Calibri" w:cs="Calibri"/>
          <w:color w:val="000000"/>
          <w:sz w:val="20"/>
          <w:szCs w:val="20"/>
        </w:rPr>
        <w:t>stopword</w:t>
      </w:r>
      <w:commentRangeEnd w:id="775"/>
      <w:r w:rsidR="001C4576">
        <w:rPr>
          <w:rStyle w:val="CommentReference"/>
        </w:rPr>
        <w:commentReference w:id="775"/>
      </w:r>
      <w:r w:rsidR="0039239A" w:rsidRPr="00A572FE">
        <w:rPr>
          <w:rFonts w:ascii="Calibri" w:eastAsia="Times New Roman" w:hAnsi="Calibri" w:cs="Calibri"/>
          <w:color w:val="000000"/>
          <w:sz w:val="20"/>
          <w:szCs w:val="20"/>
        </w:rPr>
        <w:t xml:space="preserve"> list </w:t>
      </w:r>
      <w:ins w:id="776" w:author="Darin  McBeath" w:date="2014-02-19T15:52:00Z">
        <w:r>
          <w:rPr>
            <w:rFonts w:ascii="Calibri" w:eastAsia="Times New Roman" w:hAnsi="Calibri" w:cs="Calibri"/>
            <w:color w:val="000000"/>
            <w:sz w:val="20"/>
            <w:szCs w:val="20"/>
          </w:rPr>
          <w:t xml:space="preserve">is provided in the appendix.  </w:t>
        </w:r>
      </w:ins>
      <w:del w:id="777" w:author="Darin  McBeath" w:date="2014-02-19T15:52:00Z">
        <w:r w:rsidR="0039239A" w:rsidRPr="00A572FE" w:rsidDel="00F4322D">
          <w:rPr>
            <w:rFonts w:ascii="Calibri" w:eastAsia="Times New Roman" w:hAnsi="Calibri" w:cs="Calibri"/>
            <w:color w:val="000000"/>
            <w:sz w:val="20"/>
            <w:szCs w:val="20"/>
          </w:rPr>
          <w:delText>will be</w:delText>
        </w:r>
      </w:del>
      <w:ins w:id="778" w:author="Darin  McBeath" w:date="2014-02-19T15:52:00Z">
        <w:r>
          <w:rPr>
            <w:rFonts w:ascii="Calibri" w:eastAsia="Times New Roman" w:hAnsi="Calibri" w:cs="Calibri"/>
            <w:color w:val="000000"/>
            <w:sz w:val="20"/>
            <w:szCs w:val="20"/>
          </w:rPr>
          <w:t>Stopwords should be</w:t>
        </w:r>
      </w:ins>
      <w:r w:rsidR="0039239A" w:rsidRPr="00A572FE">
        <w:rPr>
          <w:rFonts w:ascii="Calibri" w:eastAsia="Times New Roman" w:hAnsi="Calibri" w:cs="Calibri"/>
          <w:color w:val="000000"/>
          <w:sz w:val="20"/>
          <w:szCs w:val="20"/>
        </w:rPr>
        <w:t xml:space="preserve"> </w:t>
      </w:r>
      <w:del w:id="779" w:author="Darin  McBeath" w:date="2014-02-19T15:52:00Z">
        <w:r w:rsidR="0039239A" w:rsidRPr="00A572FE" w:rsidDel="00F4322D">
          <w:rPr>
            <w:rFonts w:ascii="Calibri" w:eastAsia="Times New Roman" w:hAnsi="Calibri" w:cs="Calibri"/>
            <w:color w:val="000000"/>
            <w:sz w:val="20"/>
            <w:szCs w:val="20"/>
          </w:rPr>
          <w:delText xml:space="preserve">provided and should be </w:delText>
        </w:r>
      </w:del>
      <w:r w:rsidR="0039239A" w:rsidRPr="00A572FE">
        <w:rPr>
          <w:rFonts w:ascii="Calibri" w:eastAsia="Times New Roman" w:hAnsi="Calibri" w:cs="Calibri"/>
          <w:color w:val="000000"/>
          <w:sz w:val="20"/>
          <w:szCs w:val="20"/>
        </w:rPr>
        <w:t xml:space="preserve">applied to </w:t>
      </w:r>
      <w:del w:id="780" w:author="Darin  McBeath" w:date="2014-02-19T13:21:00Z">
        <w:r w:rsidR="0039239A" w:rsidRPr="00A572FE" w:rsidDel="00760BAB">
          <w:rPr>
            <w:rFonts w:ascii="Calibri" w:eastAsia="Times New Roman" w:hAnsi="Calibri" w:cs="Calibri"/>
            <w:color w:val="000000"/>
            <w:sz w:val="20"/>
            <w:szCs w:val="20"/>
          </w:rPr>
          <w:delText xml:space="preserve">most </w:delText>
        </w:r>
      </w:del>
      <w:ins w:id="781" w:author="Darin  McBeath" w:date="2014-02-19T13:21:00Z">
        <w:r w:rsidR="00760BAB">
          <w:rPr>
            <w:rFonts w:ascii="Calibri" w:eastAsia="Times New Roman" w:hAnsi="Calibri" w:cs="Calibri"/>
            <w:color w:val="000000"/>
            <w:sz w:val="20"/>
            <w:szCs w:val="20"/>
          </w:rPr>
          <w:t>specified</w:t>
        </w:r>
        <w:r w:rsidR="00760BAB" w:rsidRPr="00A572FE">
          <w:rPr>
            <w:rFonts w:ascii="Calibri" w:eastAsia="Times New Roman" w:hAnsi="Calibri" w:cs="Calibri"/>
            <w:color w:val="000000"/>
            <w:sz w:val="20"/>
            <w:szCs w:val="20"/>
          </w:rPr>
          <w:t xml:space="preserve"> </w:t>
        </w:r>
      </w:ins>
      <w:r w:rsidR="0039239A" w:rsidRPr="00A572FE">
        <w:rPr>
          <w:rFonts w:ascii="Calibri" w:eastAsia="Times New Roman" w:hAnsi="Calibri" w:cs="Calibri"/>
          <w:color w:val="000000"/>
          <w:sz w:val="20"/>
          <w:szCs w:val="20"/>
        </w:rPr>
        <w:t>fields</w:t>
      </w:r>
      <w:ins w:id="782" w:author="Darin  McBeath" w:date="2014-02-19T13:21:00Z">
        <w:r w:rsidR="00760BAB">
          <w:rPr>
            <w:rFonts w:ascii="Calibri" w:eastAsia="Times New Roman" w:hAnsi="Calibri" w:cs="Calibri"/>
            <w:color w:val="000000"/>
            <w:sz w:val="20"/>
            <w:szCs w:val="20"/>
          </w:rPr>
          <w:t xml:space="preserve"> identified in the in the Scopus 13.3 Index Profile</w:t>
        </w:r>
      </w:ins>
      <w:r w:rsidR="0039239A" w:rsidRPr="00A572FE">
        <w:rPr>
          <w:rFonts w:ascii="Calibri" w:eastAsia="Times New Roman" w:hAnsi="Calibri" w:cs="Calibri"/>
          <w:color w:val="000000"/>
          <w:sz w:val="20"/>
          <w:szCs w:val="20"/>
        </w:rPr>
        <w:t xml:space="preserve"> (with the exception of the punctuation sensitive versions of the fields).</w:t>
      </w:r>
    </w:p>
    <w:p w14:paraId="3140F70E" w14:textId="77777777" w:rsidR="00B863DB" w:rsidRDefault="00B863DB" w:rsidP="00B863DB">
      <w:pPr>
        <w:spacing w:before="100" w:beforeAutospacing="1" w:after="100" w:afterAutospacing="1"/>
        <w:rPr>
          <w:rFonts w:ascii="Calibri" w:eastAsia="Times New Roman" w:hAnsi="Calibri" w:cs="Calibri"/>
          <w:color w:val="000000"/>
          <w:sz w:val="21"/>
          <w:szCs w:val="21"/>
        </w:rPr>
      </w:pPr>
    </w:p>
    <w:p w14:paraId="24529C78" w14:textId="77777777" w:rsidR="00B863DB" w:rsidRDefault="00B863DB" w:rsidP="00B863DB">
      <w:pPr>
        <w:spacing w:before="100" w:beforeAutospacing="1" w:after="100" w:afterAutospacing="1"/>
        <w:ind w:left="720"/>
        <w:rPr>
          <w:rFonts w:ascii="Calibri" w:eastAsia="Times New Roman" w:hAnsi="Calibri" w:cs="Calibri"/>
          <w:color w:val="000000"/>
          <w:sz w:val="21"/>
          <w:szCs w:val="21"/>
        </w:rPr>
      </w:pPr>
    </w:p>
    <w:p w14:paraId="10496CE8" w14:textId="77777777" w:rsidR="00843D53" w:rsidRDefault="00843D53">
      <w:pPr>
        <w:spacing w:after="200" w:line="276" w:lineRule="auto"/>
        <w:rPr>
          <w:rFonts w:ascii="Calibri" w:eastAsia="Times New Roman" w:hAnsi="Calibri" w:cs="Calibri"/>
          <w:color w:val="000000"/>
          <w:sz w:val="21"/>
          <w:szCs w:val="21"/>
        </w:rPr>
      </w:pPr>
    </w:p>
    <w:p w14:paraId="6BE3B46E" w14:textId="77777777" w:rsidR="00CD4CD5" w:rsidRDefault="00CD4CD5">
      <w:pPr>
        <w:spacing w:after="200" w:line="276" w:lineRule="auto"/>
        <w:rPr>
          <w:rFonts w:ascii="Calibri" w:eastAsia="Times New Roman" w:hAnsi="Calibri" w:cs="Calibri"/>
          <w:b/>
          <w:color w:val="000000"/>
          <w:sz w:val="21"/>
          <w:szCs w:val="21"/>
        </w:rPr>
      </w:pPr>
      <w:r>
        <w:rPr>
          <w:rFonts w:ascii="Calibri" w:eastAsia="Times New Roman" w:hAnsi="Calibri" w:cs="Calibri"/>
          <w:b/>
          <w:color w:val="000000"/>
          <w:sz w:val="21"/>
          <w:szCs w:val="21"/>
        </w:rPr>
        <w:br w:type="page"/>
      </w:r>
    </w:p>
    <w:p w14:paraId="198DC9FD" w14:textId="77777777" w:rsidR="00D80ADC" w:rsidRPr="00843D53" w:rsidRDefault="00D80ADC" w:rsidP="00D80ADC">
      <w:pPr>
        <w:ind w:left="360"/>
        <w:rPr>
          <w:rFonts w:ascii="Calibri" w:eastAsia="Times New Roman" w:hAnsi="Calibri" w:cs="Calibri"/>
          <w:b/>
          <w:color w:val="000000"/>
          <w:sz w:val="21"/>
          <w:szCs w:val="21"/>
        </w:rPr>
      </w:pPr>
      <w:r w:rsidRPr="00843D53">
        <w:rPr>
          <w:rFonts w:ascii="Calibri" w:eastAsia="Times New Roman" w:hAnsi="Calibri" w:cs="Calibri"/>
          <w:b/>
          <w:color w:val="000000"/>
          <w:sz w:val="21"/>
          <w:szCs w:val="21"/>
        </w:rPr>
        <w:t>Benchmarking  </w:t>
      </w:r>
    </w:p>
    <w:p w14:paraId="6F8AA348" w14:textId="77777777" w:rsidR="003E7879" w:rsidRDefault="003E7879" w:rsidP="00D80ADC">
      <w:pPr>
        <w:ind w:left="360"/>
        <w:rPr>
          <w:rFonts w:ascii="Calibri" w:eastAsia="Times New Roman" w:hAnsi="Calibri" w:cs="Calibri"/>
          <w:color w:val="000000"/>
          <w:sz w:val="21"/>
          <w:szCs w:val="21"/>
        </w:rPr>
      </w:pPr>
    </w:p>
    <w:p w14:paraId="34A70016" w14:textId="77777777" w:rsidR="003E7879" w:rsidRDefault="003E7879" w:rsidP="00C376D4">
      <w:pPr>
        <w:pStyle w:val="ListParagraph"/>
        <w:numPr>
          <w:ilvl w:val="0"/>
          <w:numId w:val="5"/>
        </w:numPr>
        <w:rPr>
          <w:rFonts w:ascii="Calibri" w:eastAsia="Times New Roman" w:hAnsi="Calibri" w:cs="Calibri"/>
          <w:color w:val="000000"/>
          <w:sz w:val="21"/>
          <w:szCs w:val="21"/>
        </w:rPr>
      </w:pPr>
      <w:r>
        <w:rPr>
          <w:rFonts w:ascii="Calibri" w:eastAsia="Times New Roman" w:hAnsi="Calibri" w:cs="Calibri"/>
          <w:color w:val="000000"/>
          <w:sz w:val="21"/>
          <w:szCs w:val="21"/>
        </w:rPr>
        <w:t>Based on harvested production queries</w:t>
      </w:r>
      <w:r w:rsidR="00CD4CD5">
        <w:rPr>
          <w:rFonts w:ascii="Calibri" w:eastAsia="Times New Roman" w:hAnsi="Calibri" w:cs="Calibri"/>
          <w:color w:val="000000"/>
          <w:sz w:val="21"/>
          <w:szCs w:val="21"/>
        </w:rPr>
        <w:t xml:space="preserve"> for cores, authors, and affiliations.</w:t>
      </w:r>
    </w:p>
    <w:p w14:paraId="05BB1A72" w14:textId="77777777" w:rsidR="00E84B22" w:rsidRDefault="00E84B22" w:rsidP="00E84B22">
      <w:pPr>
        <w:pStyle w:val="ListParagraph"/>
        <w:rPr>
          <w:rFonts w:ascii="Calibri" w:eastAsia="Times New Roman" w:hAnsi="Calibri" w:cs="Calibri"/>
          <w:color w:val="000000"/>
          <w:sz w:val="21"/>
          <w:szCs w:val="21"/>
        </w:rPr>
      </w:pPr>
    </w:p>
    <w:p w14:paraId="3C21560E" w14:textId="77777777" w:rsidR="00DE4293" w:rsidRDefault="00E84B22" w:rsidP="00C376D4">
      <w:pPr>
        <w:pStyle w:val="ListParagraph"/>
        <w:numPr>
          <w:ilvl w:val="0"/>
          <w:numId w:val="5"/>
        </w:numPr>
        <w:rPr>
          <w:ins w:id="783" w:author="Darin  McBeath" w:date="2014-02-21T10:39:00Z"/>
          <w:rFonts w:ascii="Calibri" w:eastAsia="Times New Roman" w:hAnsi="Calibri" w:cs="Calibri"/>
          <w:color w:val="000000"/>
          <w:sz w:val="21"/>
          <w:szCs w:val="21"/>
        </w:rPr>
      </w:pPr>
      <w:r>
        <w:rPr>
          <w:rFonts w:ascii="Calibri" w:eastAsia="Times New Roman" w:hAnsi="Calibri" w:cs="Calibri"/>
          <w:color w:val="000000"/>
          <w:sz w:val="21"/>
          <w:szCs w:val="21"/>
        </w:rPr>
        <w:t>The queries provided in XQueryX should be transformed into the native search syntax and stored in a scalable repository (such as Amazon DynamoDB).  For each content type, the queries should be stored in a separate table with the ‘key’ identifying the query</w:t>
      </w:r>
      <w:ins w:id="784" w:author="Darin  McBeath" w:date="2014-02-21T10:36:00Z">
        <w:r w:rsidR="00DE4293">
          <w:rPr>
            <w:rFonts w:ascii="Calibri" w:eastAsia="Times New Roman" w:hAnsi="Calibri" w:cs="Calibri"/>
            <w:color w:val="000000"/>
            <w:sz w:val="21"/>
            <w:szCs w:val="21"/>
          </w:rPr>
          <w:t>.  The key consists of the following 3 components:</w:t>
        </w:r>
      </w:ins>
    </w:p>
    <w:p w14:paraId="0D795FF6" w14:textId="77777777" w:rsidR="00C6540A" w:rsidRPr="00C6540A" w:rsidRDefault="00C6540A" w:rsidP="00C6540A">
      <w:pPr>
        <w:rPr>
          <w:ins w:id="785" w:author="Darin  McBeath" w:date="2014-02-21T10:36:00Z"/>
          <w:rFonts w:ascii="Calibri" w:eastAsia="Times New Roman" w:hAnsi="Calibri" w:cs="Calibri"/>
          <w:color w:val="000000"/>
          <w:sz w:val="21"/>
          <w:szCs w:val="21"/>
        </w:rPr>
      </w:pPr>
    </w:p>
    <w:p w14:paraId="2409A7B6" w14:textId="6C8FE694" w:rsidR="00DE4293" w:rsidRDefault="00DE4293" w:rsidP="00DE4293">
      <w:pPr>
        <w:pStyle w:val="ListParagraph"/>
        <w:numPr>
          <w:ilvl w:val="0"/>
          <w:numId w:val="29"/>
        </w:numPr>
        <w:rPr>
          <w:ins w:id="786" w:author="Darin  McBeath" w:date="2014-02-21T10:36:00Z"/>
          <w:rFonts w:ascii="Calibri" w:eastAsia="Times New Roman" w:hAnsi="Calibri" w:cs="Calibri"/>
          <w:color w:val="000000"/>
          <w:sz w:val="21"/>
          <w:szCs w:val="21"/>
        </w:rPr>
      </w:pPr>
      <w:ins w:id="787" w:author="Darin  McBeath" w:date="2014-02-21T10:36:00Z">
        <w:r>
          <w:rPr>
            <w:rFonts w:ascii="Calibri" w:eastAsia="Times New Roman" w:hAnsi="Calibri" w:cs="Calibri"/>
            <w:color w:val="000000"/>
            <w:sz w:val="21"/>
            <w:szCs w:val="21"/>
          </w:rPr>
          <w:t>Content type (core, auth, or affil)</w:t>
        </w:r>
      </w:ins>
      <w:ins w:id="788" w:author="Darin  McBeath" w:date="2014-02-21T10:37:00Z">
        <w:r>
          <w:rPr>
            <w:rFonts w:ascii="Calibri" w:eastAsia="Times New Roman" w:hAnsi="Calibri" w:cs="Calibri"/>
            <w:color w:val="000000"/>
            <w:sz w:val="21"/>
            <w:szCs w:val="21"/>
          </w:rPr>
          <w:t xml:space="preserve"> for the query.  </w:t>
        </w:r>
      </w:ins>
    </w:p>
    <w:p w14:paraId="6B23168E" w14:textId="14BCC67E" w:rsidR="00DE4293" w:rsidRDefault="00C6540A" w:rsidP="00DE4293">
      <w:pPr>
        <w:pStyle w:val="ListParagraph"/>
        <w:numPr>
          <w:ilvl w:val="0"/>
          <w:numId w:val="29"/>
        </w:numPr>
        <w:rPr>
          <w:ins w:id="789" w:author="Darin  McBeath" w:date="2014-02-21T10:40:00Z"/>
          <w:rFonts w:ascii="Calibri" w:eastAsia="Times New Roman" w:hAnsi="Calibri" w:cs="Calibri"/>
          <w:color w:val="000000"/>
          <w:sz w:val="21"/>
          <w:szCs w:val="21"/>
        </w:rPr>
      </w:pPr>
      <w:ins w:id="790" w:author="Darin  McBeath" w:date="2014-02-21T10:40:00Z">
        <w:r>
          <w:rPr>
            <w:rFonts w:ascii="Calibri" w:eastAsia="Times New Roman" w:hAnsi="Calibri" w:cs="Calibri"/>
            <w:color w:val="000000"/>
            <w:sz w:val="21"/>
            <w:szCs w:val="21"/>
          </w:rPr>
          <w:t>Each content type can have the following subtypes</w:t>
        </w:r>
      </w:ins>
    </w:p>
    <w:p w14:paraId="7E80229C" w14:textId="24AD878D" w:rsidR="00C6540A" w:rsidRDefault="00C6540A" w:rsidP="00C6540A">
      <w:pPr>
        <w:pStyle w:val="ListParagraph"/>
        <w:numPr>
          <w:ilvl w:val="1"/>
          <w:numId w:val="29"/>
        </w:numPr>
        <w:rPr>
          <w:ins w:id="791" w:author="Darin  McBeath" w:date="2014-02-21T10:40:00Z"/>
          <w:rFonts w:ascii="Calibri" w:eastAsia="Times New Roman" w:hAnsi="Calibri" w:cs="Calibri"/>
          <w:color w:val="000000"/>
          <w:sz w:val="21"/>
          <w:szCs w:val="21"/>
        </w:rPr>
      </w:pPr>
      <w:ins w:id="792" w:author="Darin  McBeath" w:date="2014-02-21T10:40:00Z">
        <w:r>
          <w:rPr>
            <w:rFonts w:ascii="Calibri" w:eastAsia="Times New Roman" w:hAnsi="Calibri" w:cs="Calibri"/>
            <w:color w:val="000000"/>
            <w:sz w:val="21"/>
            <w:szCs w:val="21"/>
          </w:rPr>
          <w:t>affil (afid, user)</w:t>
        </w:r>
      </w:ins>
    </w:p>
    <w:p w14:paraId="5394062C" w14:textId="69656677" w:rsidR="00C6540A" w:rsidRDefault="00C6540A" w:rsidP="00C6540A">
      <w:pPr>
        <w:pStyle w:val="ListParagraph"/>
        <w:numPr>
          <w:ilvl w:val="1"/>
          <w:numId w:val="29"/>
        </w:numPr>
        <w:rPr>
          <w:ins w:id="793" w:author="Darin  McBeath" w:date="2014-02-21T10:40:00Z"/>
          <w:rFonts w:ascii="Calibri" w:eastAsia="Times New Roman" w:hAnsi="Calibri" w:cs="Calibri"/>
          <w:color w:val="000000"/>
          <w:sz w:val="21"/>
          <w:szCs w:val="21"/>
        </w:rPr>
      </w:pPr>
      <w:ins w:id="794" w:author="Darin  McBeath" w:date="2014-02-21T10:40:00Z">
        <w:r>
          <w:rPr>
            <w:rFonts w:ascii="Calibri" w:eastAsia="Times New Roman" w:hAnsi="Calibri" w:cs="Calibri"/>
            <w:color w:val="000000"/>
            <w:sz w:val="21"/>
            <w:szCs w:val="21"/>
          </w:rPr>
          <w:t>auth (auid,</w:t>
        </w:r>
      </w:ins>
      <w:ins w:id="795" w:author="Darin  McBeath" w:date="2014-02-24T08:32:00Z">
        <w:r w:rsidR="0055757C">
          <w:rPr>
            <w:rFonts w:ascii="Calibri" w:eastAsia="Times New Roman" w:hAnsi="Calibri" w:cs="Calibri"/>
            <w:color w:val="000000"/>
            <w:sz w:val="21"/>
            <w:szCs w:val="21"/>
          </w:rPr>
          <w:t>auidafid,</w:t>
        </w:r>
      </w:ins>
      <w:ins w:id="796" w:author="Darin  McBeath" w:date="2014-02-21T10:40:00Z">
        <w:r>
          <w:rPr>
            <w:rFonts w:ascii="Calibri" w:eastAsia="Times New Roman" w:hAnsi="Calibri" w:cs="Calibri"/>
            <w:color w:val="000000"/>
            <w:sz w:val="21"/>
            <w:szCs w:val="21"/>
          </w:rPr>
          <w:t>user)</w:t>
        </w:r>
      </w:ins>
    </w:p>
    <w:p w14:paraId="7A81D2A6" w14:textId="52EA6EC7" w:rsidR="00C6540A" w:rsidRDefault="00C6540A" w:rsidP="00C6540A">
      <w:pPr>
        <w:pStyle w:val="ListParagraph"/>
        <w:numPr>
          <w:ilvl w:val="1"/>
          <w:numId w:val="29"/>
        </w:numPr>
        <w:rPr>
          <w:ins w:id="797" w:author="Darin  McBeath" w:date="2014-02-21T10:37:00Z"/>
          <w:rFonts w:ascii="Calibri" w:eastAsia="Times New Roman" w:hAnsi="Calibri" w:cs="Calibri"/>
          <w:color w:val="000000"/>
          <w:sz w:val="21"/>
          <w:szCs w:val="21"/>
        </w:rPr>
      </w:pPr>
      <w:ins w:id="798" w:author="Darin  McBeath" w:date="2014-02-21T10:40:00Z">
        <w:r>
          <w:rPr>
            <w:rFonts w:ascii="Calibri" w:eastAsia="Times New Roman" w:hAnsi="Calibri" w:cs="Calibri"/>
            <w:color w:val="000000"/>
            <w:sz w:val="21"/>
            <w:szCs w:val="21"/>
          </w:rPr>
          <w:t>core (</w:t>
        </w:r>
      </w:ins>
      <w:ins w:id="799" w:author="Darin  McBeath" w:date="2014-02-21T12:14:00Z">
        <w:r w:rsidR="00C64791">
          <w:rPr>
            <w:rFonts w:ascii="Calibri" w:eastAsia="Times New Roman" w:hAnsi="Calibri" w:cs="Calibri"/>
            <w:color w:val="000000"/>
            <w:sz w:val="21"/>
            <w:szCs w:val="21"/>
          </w:rPr>
          <w:t>doi,eid,sdeid,refeid,auid,afid,issnisbn,collecid,refeidneid,srcid,user</w:t>
        </w:r>
      </w:ins>
      <w:ins w:id="800" w:author="Darin  McBeath" w:date="2014-02-21T10:40:00Z">
        <w:r>
          <w:rPr>
            <w:rFonts w:ascii="Calibri" w:eastAsia="Times New Roman" w:hAnsi="Calibri" w:cs="Calibri"/>
            <w:color w:val="000000"/>
            <w:sz w:val="21"/>
            <w:szCs w:val="21"/>
          </w:rPr>
          <w:t>)</w:t>
        </w:r>
      </w:ins>
    </w:p>
    <w:p w14:paraId="5E02F424" w14:textId="4CF1D010" w:rsidR="00DE4293" w:rsidRDefault="00DE4293" w:rsidP="00DE4293">
      <w:pPr>
        <w:pStyle w:val="ListParagraph"/>
        <w:numPr>
          <w:ilvl w:val="0"/>
          <w:numId w:val="29"/>
        </w:numPr>
        <w:rPr>
          <w:ins w:id="801" w:author="Darin  McBeath" w:date="2014-02-21T10:38:00Z"/>
          <w:rFonts w:ascii="Calibri" w:eastAsia="Times New Roman" w:hAnsi="Calibri" w:cs="Calibri"/>
          <w:color w:val="000000"/>
          <w:sz w:val="21"/>
          <w:szCs w:val="21"/>
        </w:rPr>
      </w:pPr>
      <w:ins w:id="802" w:author="Darin  McBeath" w:date="2014-02-21T10:38:00Z">
        <w:r>
          <w:rPr>
            <w:rFonts w:ascii="Calibri" w:eastAsia="Times New Roman" w:hAnsi="Calibri" w:cs="Calibri"/>
            <w:color w:val="000000"/>
            <w:sz w:val="21"/>
            <w:szCs w:val="21"/>
          </w:rPr>
          <w:t>Offset within the respective XQueryX file for the content type and subtype.</w:t>
        </w:r>
      </w:ins>
    </w:p>
    <w:p w14:paraId="58EB6475" w14:textId="77777777" w:rsidR="00C6540A" w:rsidRPr="00DE4293" w:rsidRDefault="00C6540A" w:rsidP="00C6540A">
      <w:pPr>
        <w:pStyle w:val="ListParagraph"/>
        <w:ind w:left="1800"/>
        <w:rPr>
          <w:ins w:id="803" w:author="Darin  McBeath" w:date="2014-02-21T10:36:00Z"/>
          <w:rFonts w:ascii="Calibri" w:eastAsia="Times New Roman" w:hAnsi="Calibri" w:cs="Calibri"/>
          <w:color w:val="000000"/>
          <w:sz w:val="21"/>
          <w:szCs w:val="21"/>
        </w:rPr>
      </w:pPr>
    </w:p>
    <w:p w14:paraId="75F241B5" w14:textId="0FE34F83" w:rsidR="00E84B22" w:rsidRDefault="00E84B22" w:rsidP="00C6540A">
      <w:pPr>
        <w:pStyle w:val="ListParagraph"/>
        <w:rPr>
          <w:rFonts w:ascii="Calibri" w:eastAsia="Times New Roman" w:hAnsi="Calibri" w:cs="Calibri"/>
          <w:color w:val="000000"/>
          <w:sz w:val="21"/>
          <w:szCs w:val="21"/>
        </w:rPr>
      </w:pPr>
      <w:del w:id="804" w:author="Darin  McBeath" w:date="2014-02-21T10:38:00Z">
        <w:r w:rsidDel="00C6540A">
          <w:rPr>
            <w:rFonts w:ascii="Calibri" w:eastAsia="Times New Roman" w:hAnsi="Calibri" w:cs="Calibri"/>
            <w:color w:val="000000"/>
            <w:sz w:val="21"/>
            <w:szCs w:val="21"/>
          </w:rPr>
          <w:delText xml:space="preserve"> using the convention of ‘content type’_1_’offset of query in the file’.  So the 10</w:delText>
        </w:r>
        <w:r w:rsidRPr="00E84B22" w:rsidDel="00C6540A">
          <w:rPr>
            <w:rFonts w:ascii="Calibri" w:eastAsia="Times New Roman" w:hAnsi="Calibri" w:cs="Calibri"/>
            <w:color w:val="000000"/>
            <w:sz w:val="21"/>
            <w:szCs w:val="21"/>
            <w:vertAlign w:val="superscript"/>
          </w:rPr>
          <w:delText>th</w:delText>
        </w:r>
        <w:r w:rsidDel="00C6540A">
          <w:rPr>
            <w:rFonts w:ascii="Calibri" w:eastAsia="Times New Roman" w:hAnsi="Calibri" w:cs="Calibri"/>
            <w:color w:val="000000"/>
            <w:sz w:val="21"/>
            <w:szCs w:val="21"/>
          </w:rPr>
          <w:delText xml:space="preserve"> query for the ‘author’ content type would have a key of ‘auth_1_10’. </w:delText>
        </w:r>
      </w:del>
      <w:ins w:id="805" w:author="Darin  McBeath" w:date="2014-02-21T10:38:00Z">
        <w:r w:rsidR="00C6540A">
          <w:rPr>
            <w:rFonts w:ascii="Calibri" w:eastAsia="Times New Roman" w:hAnsi="Calibri" w:cs="Calibri"/>
            <w:color w:val="000000"/>
            <w:sz w:val="21"/>
            <w:szCs w:val="21"/>
          </w:rPr>
          <w:t xml:space="preserve">So, </w:t>
        </w:r>
      </w:ins>
      <w:r>
        <w:rPr>
          <w:rFonts w:ascii="Calibri" w:eastAsia="Times New Roman" w:hAnsi="Calibri" w:cs="Calibri"/>
          <w:color w:val="000000"/>
          <w:sz w:val="21"/>
          <w:szCs w:val="21"/>
        </w:rPr>
        <w:t xml:space="preserve"> </w:t>
      </w:r>
      <w:ins w:id="806" w:author="Darin  McBeath" w:date="2014-02-21T10:38:00Z">
        <w:r w:rsidR="00C6540A">
          <w:rPr>
            <w:rFonts w:ascii="Calibri" w:eastAsia="Times New Roman" w:hAnsi="Calibri" w:cs="Calibri"/>
            <w:color w:val="000000"/>
            <w:sz w:val="21"/>
            <w:szCs w:val="21"/>
          </w:rPr>
          <w:t>t</w:t>
        </w:r>
      </w:ins>
      <w:del w:id="807" w:author="Darin  McBeath" w:date="2014-02-21T10:38:00Z">
        <w:r w:rsidDel="00C6540A">
          <w:rPr>
            <w:rFonts w:ascii="Calibri" w:eastAsia="Times New Roman" w:hAnsi="Calibri" w:cs="Calibri"/>
            <w:color w:val="000000"/>
            <w:sz w:val="21"/>
            <w:szCs w:val="21"/>
          </w:rPr>
          <w:delText>T</w:delText>
        </w:r>
      </w:del>
      <w:r>
        <w:rPr>
          <w:rFonts w:ascii="Calibri" w:eastAsia="Times New Roman" w:hAnsi="Calibri" w:cs="Calibri"/>
          <w:color w:val="000000"/>
          <w:sz w:val="21"/>
          <w:szCs w:val="21"/>
        </w:rPr>
        <w:t>he 25</w:t>
      </w:r>
      <w:r w:rsidRPr="00E84B22">
        <w:rPr>
          <w:rFonts w:ascii="Calibri" w:eastAsia="Times New Roman" w:hAnsi="Calibri" w:cs="Calibri"/>
          <w:color w:val="000000"/>
          <w:sz w:val="21"/>
          <w:szCs w:val="21"/>
          <w:vertAlign w:val="superscript"/>
        </w:rPr>
        <w:t>th</w:t>
      </w:r>
      <w:r>
        <w:rPr>
          <w:rFonts w:ascii="Calibri" w:eastAsia="Times New Roman" w:hAnsi="Calibri" w:cs="Calibri"/>
          <w:color w:val="000000"/>
          <w:sz w:val="21"/>
          <w:szCs w:val="21"/>
        </w:rPr>
        <w:t xml:space="preserve"> query </w:t>
      </w:r>
      <w:del w:id="808" w:author="Darin  McBeath" w:date="2014-02-21T10:39:00Z">
        <w:r w:rsidDel="00C6540A">
          <w:rPr>
            <w:rFonts w:ascii="Calibri" w:eastAsia="Times New Roman" w:hAnsi="Calibri" w:cs="Calibri"/>
            <w:color w:val="000000"/>
            <w:sz w:val="21"/>
            <w:szCs w:val="21"/>
          </w:rPr>
          <w:delText xml:space="preserve">for </w:delText>
        </w:r>
      </w:del>
      <w:ins w:id="809" w:author="Darin  McBeath" w:date="2014-02-21T10:39:00Z">
        <w:r w:rsidR="00C6540A">
          <w:rPr>
            <w:rFonts w:ascii="Calibri" w:eastAsia="Times New Roman" w:hAnsi="Calibri" w:cs="Calibri"/>
            <w:color w:val="000000"/>
            <w:sz w:val="21"/>
            <w:szCs w:val="21"/>
          </w:rPr>
          <w:t xml:space="preserve">in </w:t>
        </w:r>
      </w:ins>
      <w:r>
        <w:rPr>
          <w:rFonts w:ascii="Calibri" w:eastAsia="Times New Roman" w:hAnsi="Calibri" w:cs="Calibri"/>
          <w:color w:val="000000"/>
          <w:sz w:val="21"/>
          <w:szCs w:val="21"/>
        </w:rPr>
        <w:t xml:space="preserve">the ‘affiliation’ content type </w:t>
      </w:r>
      <w:ins w:id="810" w:author="Darin  McBeath" w:date="2014-02-21T10:38:00Z">
        <w:r w:rsidR="00C6540A">
          <w:rPr>
            <w:rFonts w:ascii="Calibri" w:eastAsia="Times New Roman" w:hAnsi="Calibri" w:cs="Calibri"/>
            <w:color w:val="000000"/>
            <w:sz w:val="21"/>
            <w:szCs w:val="21"/>
          </w:rPr>
          <w:t>and subtype ‘afid’</w:t>
        </w:r>
      </w:ins>
      <w:ins w:id="811" w:author="Darin  McBeath" w:date="2014-02-21T10:39:00Z">
        <w:r w:rsidR="00C6540A">
          <w:rPr>
            <w:rFonts w:ascii="Calibri" w:eastAsia="Times New Roman" w:hAnsi="Calibri" w:cs="Calibri"/>
            <w:color w:val="000000"/>
            <w:sz w:val="21"/>
            <w:szCs w:val="21"/>
          </w:rPr>
          <w:t xml:space="preserve"> set</w:t>
        </w:r>
      </w:ins>
      <w:ins w:id="812" w:author="Darin  McBeath" w:date="2014-02-21T10:38:00Z">
        <w:r w:rsidR="00C6540A">
          <w:rPr>
            <w:rFonts w:ascii="Calibri" w:eastAsia="Times New Roman" w:hAnsi="Calibri" w:cs="Calibri"/>
            <w:color w:val="000000"/>
            <w:sz w:val="21"/>
            <w:szCs w:val="21"/>
          </w:rPr>
          <w:t xml:space="preserve"> </w:t>
        </w:r>
      </w:ins>
      <w:r>
        <w:rPr>
          <w:rFonts w:ascii="Calibri" w:eastAsia="Times New Roman" w:hAnsi="Calibri" w:cs="Calibri"/>
          <w:color w:val="000000"/>
          <w:sz w:val="21"/>
          <w:szCs w:val="21"/>
        </w:rPr>
        <w:t>would have a key of ‘</w:t>
      </w:r>
      <w:del w:id="813" w:author="Darin  McBeath" w:date="2014-02-21T10:38:00Z">
        <w:r w:rsidDel="00C6540A">
          <w:rPr>
            <w:rFonts w:ascii="Calibri" w:eastAsia="Times New Roman" w:hAnsi="Calibri" w:cs="Calibri"/>
            <w:color w:val="000000"/>
            <w:sz w:val="21"/>
            <w:szCs w:val="21"/>
          </w:rPr>
          <w:delText>core</w:delText>
        </w:r>
      </w:del>
      <w:ins w:id="814" w:author="Darin  McBeath" w:date="2014-02-21T10:38:00Z">
        <w:r w:rsidR="00C6540A">
          <w:rPr>
            <w:rFonts w:ascii="Calibri" w:eastAsia="Times New Roman" w:hAnsi="Calibri" w:cs="Calibri"/>
            <w:color w:val="000000"/>
            <w:sz w:val="21"/>
            <w:szCs w:val="21"/>
          </w:rPr>
          <w:t>affil</w:t>
        </w:r>
      </w:ins>
      <w:r>
        <w:rPr>
          <w:rFonts w:ascii="Calibri" w:eastAsia="Times New Roman" w:hAnsi="Calibri" w:cs="Calibri"/>
          <w:color w:val="000000"/>
          <w:sz w:val="21"/>
          <w:szCs w:val="21"/>
        </w:rPr>
        <w:t>_</w:t>
      </w:r>
      <w:ins w:id="815" w:author="Darin  McBeath" w:date="2014-02-21T10:38:00Z">
        <w:r w:rsidR="00C6540A">
          <w:rPr>
            <w:rFonts w:ascii="Calibri" w:eastAsia="Times New Roman" w:hAnsi="Calibri" w:cs="Calibri"/>
            <w:color w:val="000000"/>
            <w:sz w:val="21"/>
            <w:szCs w:val="21"/>
          </w:rPr>
          <w:t>afid</w:t>
        </w:r>
      </w:ins>
      <w:del w:id="816" w:author="Darin  McBeath" w:date="2014-02-21T10:38:00Z">
        <w:r w:rsidDel="00C6540A">
          <w:rPr>
            <w:rFonts w:ascii="Calibri" w:eastAsia="Times New Roman" w:hAnsi="Calibri" w:cs="Calibri"/>
            <w:color w:val="000000"/>
            <w:sz w:val="21"/>
            <w:szCs w:val="21"/>
          </w:rPr>
          <w:delText>1</w:delText>
        </w:r>
      </w:del>
      <w:r>
        <w:rPr>
          <w:rFonts w:ascii="Calibri" w:eastAsia="Times New Roman" w:hAnsi="Calibri" w:cs="Calibri"/>
          <w:color w:val="000000"/>
          <w:sz w:val="21"/>
          <w:szCs w:val="21"/>
        </w:rPr>
        <w:t>_25’.  The 33</w:t>
      </w:r>
      <w:r w:rsidRPr="00E84B22">
        <w:rPr>
          <w:rFonts w:ascii="Calibri" w:eastAsia="Times New Roman" w:hAnsi="Calibri" w:cs="Calibri"/>
          <w:color w:val="000000"/>
          <w:sz w:val="21"/>
          <w:szCs w:val="21"/>
          <w:vertAlign w:val="superscript"/>
        </w:rPr>
        <w:t>rd</w:t>
      </w:r>
      <w:r>
        <w:rPr>
          <w:rFonts w:ascii="Calibri" w:eastAsia="Times New Roman" w:hAnsi="Calibri" w:cs="Calibri"/>
          <w:color w:val="000000"/>
          <w:sz w:val="21"/>
          <w:szCs w:val="21"/>
        </w:rPr>
        <w:t xml:space="preserve"> key for the ‘core’ content type </w:t>
      </w:r>
      <w:ins w:id="817" w:author="Darin  McBeath" w:date="2014-02-21T10:39:00Z">
        <w:r w:rsidR="00C6540A">
          <w:rPr>
            <w:rFonts w:ascii="Calibri" w:eastAsia="Times New Roman" w:hAnsi="Calibri" w:cs="Calibri"/>
            <w:color w:val="000000"/>
            <w:sz w:val="21"/>
            <w:szCs w:val="21"/>
          </w:rPr>
          <w:t xml:space="preserve">and subtype of ‘doi’ set </w:t>
        </w:r>
      </w:ins>
      <w:r>
        <w:rPr>
          <w:rFonts w:ascii="Calibri" w:eastAsia="Times New Roman" w:hAnsi="Calibri" w:cs="Calibri"/>
          <w:color w:val="000000"/>
          <w:sz w:val="21"/>
          <w:szCs w:val="21"/>
        </w:rPr>
        <w:t>would have a key of ‘core_</w:t>
      </w:r>
      <w:ins w:id="818" w:author="Darin  McBeath" w:date="2014-02-21T10:39:00Z">
        <w:r w:rsidR="00C6540A">
          <w:rPr>
            <w:rFonts w:ascii="Calibri" w:eastAsia="Times New Roman" w:hAnsi="Calibri" w:cs="Calibri"/>
            <w:color w:val="000000"/>
            <w:sz w:val="21"/>
            <w:szCs w:val="21"/>
          </w:rPr>
          <w:t>doi</w:t>
        </w:r>
      </w:ins>
      <w:del w:id="819" w:author="Darin  McBeath" w:date="2014-02-21T10:39:00Z">
        <w:r w:rsidDel="00C6540A">
          <w:rPr>
            <w:rFonts w:ascii="Calibri" w:eastAsia="Times New Roman" w:hAnsi="Calibri" w:cs="Calibri"/>
            <w:color w:val="000000"/>
            <w:sz w:val="21"/>
            <w:szCs w:val="21"/>
          </w:rPr>
          <w:delText>1</w:delText>
        </w:r>
      </w:del>
      <w:r>
        <w:rPr>
          <w:rFonts w:ascii="Calibri" w:eastAsia="Times New Roman" w:hAnsi="Calibri" w:cs="Calibri"/>
          <w:color w:val="000000"/>
          <w:sz w:val="21"/>
          <w:szCs w:val="21"/>
        </w:rPr>
        <w:t>_33’.</w:t>
      </w:r>
    </w:p>
    <w:p w14:paraId="69CFA2BB" w14:textId="77777777" w:rsidR="00E84B22" w:rsidRPr="00E84B22" w:rsidRDefault="00E84B22" w:rsidP="00E84B22">
      <w:pPr>
        <w:rPr>
          <w:rFonts w:ascii="Calibri" w:eastAsia="Times New Roman" w:hAnsi="Calibri" w:cs="Calibri"/>
          <w:color w:val="000000"/>
          <w:sz w:val="21"/>
          <w:szCs w:val="21"/>
        </w:rPr>
      </w:pPr>
    </w:p>
    <w:p w14:paraId="5DA2C203" w14:textId="77777777" w:rsidR="00C376D4" w:rsidRDefault="00C376D4" w:rsidP="00C376D4">
      <w:pPr>
        <w:pStyle w:val="ListParagraph"/>
        <w:numPr>
          <w:ilvl w:val="0"/>
          <w:numId w:val="5"/>
        </w:numPr>
        <w:rPr>
          <w:rFonts w:ascii="Calibri" w:eastAsia="Times New Roman" w:hAnsi="Calibri" w:cs="Calibri"/>
          <w:color w:val="000000"/>
          <w:sz w:val="21"/>
          <w:szCs w:val="21"/>
        </w:rPr>
      </w:pPr>
      <w:r w:rsidRPr="002A7F4E">
        <w:rPr>
          <w:rFonts w:ascii="Calibri" w:eastAsia="Times New Roman" w:hAnsi="Calibri" w:cs="Calibri"/>
          <w:color w:val="000000"/>
          <w:sz w:val="21"/>
          <w:szCs w:val="21"/>
        </w:rPr>
        <w:t>Each load test will run 3 times to cover variability found in AWS deployment.</w:t>
      </w:r>
    </w:p>
    <w:p w14:paraId="47F9E460" w14:textId="77777777" w:rsidR="00E84B22" w:rsidRPr="00E84B22" w:rsidRDefault="00E84B22" w:rsidP="00E84B22">
      <w:pPr>
        <w:rPr>
          <w:rFonts w:ascii="Calibri" w:eastAsia="Times New Roman" w:hAnsi="Calibri" w:cs="Calibri"/>
          <w:color w:val="000000"/>
          <w:sz w:val="21"/>
          <w:szCs w:val="21"/>
        </w:rPr>
      </w:pPr>
    </w:p>
    <w:p w14:paraId="58BB174E" w14:textId="77777777" w:rsidR="00E84B22" w:rsidRDefault="00E84B22" w:rsidP="00C376D4">
      <w:pPr>
        <w:pStyle w:val="ListParagraph"/>
        <w:numPr>
          <w:ilvl w:val="0"/>
          <w:numId w:val="5"/>
        </w:numPr>
        <w:rPr>
          <w:rFonts w:ascii="Calibri" w:eastAsia="Times New Roman" w:hAnsi="Calibri" w:cs="Calibri"/>
          <w:color w:val="000000"/>
          <w:sz w:val="21"/>
          <w:szCs w:val="21"/>
        </w:rPr>
      </w:pPr>
      <w:r>
        <w:rPr>
          <w:rFonts w:ascii="Calibri" w:eastAsia="Times New Roman" w:hAnsi="Calibri" w:cs="Calibri"/>
          <w:color w:val="000000"/>
          <w:sz w:val="21"/>
          <w:szCs w:val="21"/>
        </w:rPr>
        <w:t xml:space="preserve">The Load Test framework will issue REST requests to a Node endpoint.  This request will contain the ‘key’ for the query to execute.  The Node endpoint will retrieve the query from DynamoDB and POST the query to the search engine endpoint.  Both the Node endpoint and the search engine will reside within the same AWS region (and AWS zone). </w:t>
      </w:r>
    </w:p>
    <w:p w14:paraId="1C7A02C6" w14:textId="77777777" w:rsidR="00E84B22" w:rsidRPr="00E84B22" w:rsidRDefault="00E84B22" w:rsidP="00E84B22">
      <w:pPr>
        <w:rPr>
          <w:rFonts w:ascii="Calibri" w:eastAsia="Times New Roman" w:hAnsi="Calibri" w:cs="Calibri"/>
          <w:color w:val="000000"/>
          <w:sz w:val="21"/>
          <w:szCs w:val="21"/>
        </w:rPr>
      </w:pPr>
    </w:p>
    <w:p w14:paraId="0FC92DF0" w14:textId="77777777" w:rsidR="00E81632" w:rsidRPr="002A7F4E" w:rsidRDefault="00E81632" w:rsidP="00C376D4">
      <w:pPr>
        <w:pStyle w:val="ListParagraph"/>
        <w:numPr>
          <w:ilvl w:val="0"/>
          <w:numId w:val="5"/>
        </w:numPr>
        <w:rPr>
          <w:rFonts w:ascii="Calibri" w:eastAsia="Times New Roman" w:hAnsi="Calibri" w:cs="Calibri"/>
          <w:color w:val="000000"/>
          <w:sz w:val="21"/>
          <w:szCs w:val="21"/>
        </w:rPr>
      </w:pPr>
      <w:r w:rsidRPr="002A7F4E">
        <w:rPr>
          <w:rFonts w:ascii="Calibri" w:eastAsia="Times New Roman" w:hAnsi="Calibri" w:cs="Calibri"/>
          <w:color w:val="000000"/>
          <w:sz w:val="21"/>
          <w:szCs w:val="21"/>
        </w:rPr>
        <w:t>It is permissible to run some queries to “prime the caches” prior to beginning the performance testing runs.</w:t>
      </w:r>
    </w:p>
    <w:p w14:paraId="33F41905" w14:textId="77777777" w:rsidR="00675246" w:rsidRDefault="00675246" w:rsidP="00675246">
      <w:pPr>
        <w:spacing w:before="100" w:beforeAutospacing="1" w:after="100" w:afterAutospacing="1"/>
        <w:rPr>
          <w:rFonts w:ascii="Calibri" w:eastAsia="Times New Roman" w:hAnsi="Calibri" w:cs="Calibri"/>
          <w:color w:val="000000"/>
          <w:sz w:val="21"/>
          <w:szCs w:val="21"/>
        </w:rPr>
      </w:pPr>
    </w:p>
    <w:p w14:paraId="36709D93" w14:textId="77777777" w:rsidR="000A4DF8" w:rsidRDefault="000A4DF8">
      <w:pPr>
        <w:spacing w:after="200" w:line="276" w:lineRule="auto"/>
        <w:rPr>
          <w:ins w:id="820" w:author="Gillian Griffiths" w:date="2014-02-13T14:21:00Z"/>
          <w:rFonts w:ascii="Calibri" w:eastAsia="Times New Roman" w:hAnsi="Calibri" w:cs="Calibri"/>
          <w:color w:val="000000"/>
          <w:sz w:val="21"/>
          <w:szCs w:val="21"/>
        </w:rPr>
      </w:pPr>
      <w:ins w:id="821" w:author="Gillian Griffiths" w:date="2014-02-13T14:21:00Z">
        <w:r>
          <w:rPr>
            <w:rFonts w:ascii="Calibri" w:eastAsia="Times New Roman" w:hAnsi="Calibri" w:cs="Calibri"/>
            <w:color w:val="000000"/>
            <w:sz w:val="21"/>
            <w:szCs w:val="21"/>
          </w:rPr>
          <w:br w:type="page"/>
        </w:r>
      </w:ins>
    </w:p>
    <w:p w14:paraId="1959D231" w14:textId="5AF3BE4D" w:rsidR="000A4DF8" w:rsidRPr="00D73428" w:rsidRDefault="000A4DF8" w:rsidP="000A4DF8">
      <w:pPr>
        <w:rPr>
          <w:ins w:id="822" w:author="Gillian Griffiths" w:date="2014-02-13T14:21:00Z"/>
          <w:rFonts w:ascii="Calibri" w:eastAsia="Times New Roman" w:hAnsi="Calibri" w:cs="Calibri"/>
          <w:color w:val="000000"/>
          <w:sz w:val="32"/>
          <w:szCs w:val="32"/>
        </w:rPr>
      </w:pPr>
      <w:ins w:id="823" w:author="Gillian Griffiths" w:date="2014-02-13T14:21:00Z">
        <w:del w:id="824" w:author="Darin  McBeath" w:date="2014-02-19T11:29:00Z">
          <w:r w:rsidRPr="00D73428" w:rsidDel="00254DF5">
            <w:rPr>
              <w:rFonts w:ascii="Calibri" w:eastAsia="Times New Roman" w:hAnsi="Calibri" w:cs="Calibri"/>
              <w:color w:val="000000"/>
              <w:sz w:val="32"/>
              <w:szCs w:val="32"/>
            </w:rPr>
            <w:delText xml:space="preserve">Appendix </w:delText>
          </w:r>
          <w:commentRangeStart w:id="825"/>
          <w:r w:rsidRPr="00D73428" w:rsidDel="00254DF5">
            <w:rPr>
              <w:rFonts w:ascii="Calibri" w:eastAsia="Times New Roman" w:hAnsi="Calibri" w:cs="Calibri"/>
              <w:color w:val="000000"/>
              <w:sz w:val="32"/>
              <w:szCs w:val="32"/>
            </w:rPr>
            <w:delText>A</w:delText>
          </w:r>
        </w:del>
      </w:ins>
      <w:commentRangeEnd w:id="825"/>
      <w:ins w:id="826" w:author="Gillian Griffiths" w:date="2014-02-13T14:22:00Z">
        <w:del w:id="827" w:author="Darin  McBeath" w:date="2014-02-19T11:29:00Z">
          <w:r w:rsidR="0047023F" w:rsidRPr="00D73428" w:rsidDel="00254DF5">
            <w:rPr>
              <w:rStyle w:val="CommentReference"/>
              <w:sz w:val="32"/>
              <w:szCs w:val="32"/>
            </w:rPr>
            <w:commentReference w:id="825"/>
          </w:r>
        </w:del>
      </w:ins>
      <w:ins w:id="828" w:author="Darin  McBeath" w:date="2014-02-19T11:29:00Z">
        <w:r w:rsidR="00254DF5" w:rsidRPr="00D73428">
          <w:rPr>
            <w:rFonts w:ascii="Calibri" w:eastAsia="Times New Roman" w:hAnsi="Calibri" w:cs="Calibri"/>
            <w:color w:val="000000"/>
            <w:sz w:val="32"/>
            <w:szCs w:val="32"/>
          </w:rPr>
          <w:t>Appendix</w:t>
        </w:r>
      </w:ins>
    </w:p>
    <w:p w14:paraId="25E167B6" w14:textId="77777777" w:rsidR="000A4DF8" w:rsidRDefault="000A4DF8" w:rsidP="000A4DF8">
      <w:pPr>
        <w:rPr>
          <w:ins w:id="829" w:author="Gillian Griffiths" w:date="2014-02-13T14:21:00Z"/>
          <w:rFonts w:ascii="Calibri" w:eastAsia="Times New Roman" w:hAnsi="Calibri" w:cs="Calibri"/>
          <w:color w:val="000000"/>
          <w:sz w:val="21"/>
          <w:szCs w:val="21"/>
        </w:rPr>
      </w:pPr>
    </w:p>
    <w:p w14:paraId="535476A6" w14:textId="73E836CC" w:rsidR="000A4DF8" w:rsidDel="00254DF5" w:rsidRDefault="000A4DF8" w:rsidP="000A4DF8">
      <w:pPr>
        <w:rPr>
          <w:ins w:id="830" w:author="Gillian Griffiths" w:date="2014-02-13T14:21:00Z"/>
          <w:del w:id="831" w:author="Darin  McBeath" w:date="2014-02-19T11:28:00Z"/>
          <w:rFonts w:ascii="Calibri" w:eastAsia="Times New Roman" w:hAnsi="Calibri" w:cs="Calibri"/>
          <w:color w:val="000000"/>
          <w:sz w:val="21"/>
          <w:szCs w:val="21"/>
        </w:rPr>
      </w:pPr>
      <w:ins w:id="832" w:author="Gillian Griffiths" w:date="2014-02-13T14:21:00Z">
        <w:del w:id="833" w:author="Darin  McBeath" w:date="2014-02-19T11:28:00Z">
          <w:r w:rsidDel="00254DF5">
            <w:rPr>
              <w:rFonts w:ascii="Calibri" w:eastAsia="Times New Roman" w:hAnsi="Calibri" w:cs="Calibri"/>
              <w:color w:val="000000"/>
              <w:sz w:val="21"/>
              <w:szCs w:val="21"/>
            </w:rPr>
            <w:delText>Scopus stopwords list</w:delText>
          </w:r>
        </w:del>
      </w:ins>
    </w:p>
    <w:p w14:paraId="6A58ADB9" w14:textId="2E8B1BA2" w:rsidR="000A4DF8" w:rsidDel="00254DF5" w:rsidRDefault="000A4DF8" w:rsidP="000A4DF8">
      <w:pPr>
        <w:rPr>
          <w:ins w:id="834" w:author="Gillian Griffiths" w:date="2014-02-13T14:21:00Z"/>
          <w:del w:id="835" w:author="Darin  McBeath" w:date="2014-02-19T11:28:00Z"/>
          <w:rFonts w:ascii="Calibri" w:eastAsia="Times New Roman" w:hAnsi="Calibri" w:cs="Calibr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6"/>
        <w:gridCol w:w="1069"/>
        <w:gridCol w:w="1191"/>
        <w:gridCol w:w="891"/>
        <w:gridCol w:w="1087"/>
        <w:gridCol w:w="1410"/>
        <w:gridCol w:w="1142"/>
        <w:gridCol w:w="970"/>
      </w:tblGrid>
      <w:tr w:rsidR="000A4DF8" w:rsidRPr="00FF3520" w:rsidDel="00254DF5" w14:paraId="09897370" w14:textId="6E939F16" w:rsidTr="000A4DF8">
        <w:trPr>
          <w:ins w:id="836" w:author="Gillian Griffiths" w:date="2014-02-13T14:21:00Z"/>
          <w:del w:id="837" w:author="Darin  McBeath" w:date="2014-02-19T11:28:00Z"/>
        </w:trPr>
        <w:tc>
          <w:tcPr>
            <w:tcW w:w="8856" w:type="dxa"/>
            <w:gridSpan w:val="8"/>
            <w:tcBorders>
              <w:top w:val="single" w:sz="8" w:space="0" w:color="auto"/>
              <w:bottom w:val="single" w:sz="8" w:space="0" w:color="auto"/>
            </w:tcBorders>
            <w:shd w:val="clear" w:color="auto" w:fill="C0C0C0"/>
          </w:tcPr>
          <w:p w14:paraId="670D6FDE" w14:textId="5B9141BC" w:rsidR="000A4DF8" w:rsidRPr="00FF3520" w:rsidDel="00254DF5" w:rsidRDefault="000A4DF8" w:rsidP="000A4DF8">
            <w:pPr>
              <w:jc w:val="center"/>
              <w:rPr>
                <w:ins w:id="838" w:author="Gillian Griffiths" w:date="2014-02-13T14:21:00Z"/>
                <w:del w:id="839" w:author="Darin  McBeath" w:date="2014-02-19T11:28:00Z"/>
                <w:rFonts w:cstheme="minorHAnsi"/>
                <w:b/>
                <w:sz w:val="18"/>
                <w:szCs w:val="18"/>
              </w:rPr>
            </w:pPr>
            <w:ins w:id="840" w:author="Gillian Griffiths" w:date="2014-02-13T14:21:00Z">
              <w:del w:id="841" w:author="Darin  McBeath" w:date="2014-02-19T11:28:00Z">
                <w:r w:rsidRPr="00FF3520" w:rsidDel="00254DF5">
                  <w:rPr>
                    <w:rFonts w:cstheme="minorHAnsi"/>
                    <w:b/>
                    <w:sz w:val="18"/>
                    <w:szCs w:val="18"/>
                  </w:rPr>
                  <w:delText>Stopwords</w:delText>
                </w:r>
              </w:del>
            </w:ins>
          </w:p>
        </w:tc>
      </w:tr>
      <w:tr w:rsidR="000A4DF8" w:rsidRPr="00FF3520" w:rsidDel="00254DF5" w14:paraId="64237B60" w14:textId="3291A035" w:rsidTr="000A4DF8">
        <w:trPr>
          <w:ins w:id="842" w:author="Gillian Griffiths" w:date="2014-02-13T14:21:00Z"/>
          <w:del w:id="843" w:author="Darin  McBeath" w:date="2014-02-19T11:28:00Z"/>
        </w:trPr>
        <w:tc>
          <w:tcPr>
            <w:tcW w:w="1096" w:type="dxa"/>
          </w:tcPr>
          <w:p w14:paraId="791E56B7" w14:textId="4A732442" w:rsidR="000A4DF8" w:rsidRPr="00FF3520" w:rsidDel="00254DF5" w:rsidRDefault="000A4DF8" w:rsidP="000A4DF8">
            <w:pPr>
              <w:rPr>
                <w:ins w:id="844" w:author="Gillian Griffiths" w:date="2014-02-13T14:21:00Z"/>
                <w:del w:id="845" w:author="Darin  McBeath" w:date="2014-02-19T11:28:00Z"/>
                <w:rFonts w:cstheme="minorHAnsi"/>
                <w:sz w:val="18"/>
                <w:szCs w:val="18"/>
              </w:rPr>
            </w:pPr>
            <w:ins w:id="846" w:author="Gillian Griffiths" w:date="2014-02-13T14:21:00Z">
              <w:del w:id="847" w:author="Darin  McBeath" w:date="2014-02-19T11:28:00Z">
                <w:r w:rsidRPr="00FF3520" w:rsidDel="00254DF5">
                  <w:rPr>
                    <w:rFonts w:cstheme="minorHAnsi"/>
                    <w:sz w:val="18"/>
                    <w:szCs w:val="18"/>
                  </w:rPr>
                  <w:delText>another</w:delText>
                </w:r>
              </w:del>
            </w:ins>
          </w:p>
        </w:tc>
        <w:tc>
          <w:tcPr>
            <w:tcW w:w="1069" w:type="dxa"/>
          </w:tcPr>
          <w:p w14:paraId="1BF1B22E" w14:textId="25722559" w:rsidR="000A4DF8" w:rsidRPr="00FF3520" w:rsidDel="00254DF5" w:rsidRDefault="000A4DF8" w:rsidP="000A4DF8">
            <w:pPr>
              <w:rPr>
                <w:ins w:id="848" w:author="Gillian Griffiths" w:date="2014-02-13T14:21:00Z"/>
                <w:del w:id="849" w:author="Darin  McBeath" w:date="2014-02-19T11:28:00Z"/>
                <w:rFonts w:cstheme="minorHAnsi"/>
                <w:sz w:val="18"/>
                <w:szCs w:val="18"/>
              </w:rPr>
            </w:pPr>
            <w:ins w:id="850" w:author="Gillian Griffiths" w:date="2014-02-13T14:21:00Z">
              <w:del w:id="851" w:author="Darin  McBeath" w:date="2014-02-19T11:28:00Z">
                <w:r w:rsidRPr="00FF3520" w:rsidDel="00254DF5">
                  <w:rPr>
                    <w:rFonts w:cstheme="minorHAnsi"/>
                    <w:sz w:val="18"/>
                    <w:szCs w:val="18"/>
                  </w:rPr>
                  <w:delText>did</w:delText>
                </w:r>
              </w:del>
            </w:ins>
          </w:p>
        </w:tc>
        <w:tc>
          <w:tcPr>
            <w:tcW w:w="1191" w:type="dxa"/>
          </w:tcPr>
          <w:p w14:paraId="224D4064" w14:textId="1B98DE53" w:rsidR="000A4DF8" w:rsidRPr="00FF3520" w:rsidDel="00254DF5" w:rsidRDefault="000A4DF8" w:rsidP="000A4DF8">
            <w:pPr>
              <w:rPr>
                <w:ins w:id="852" w:author="Gillian Griffiths" w:date="2014-02-13T14:21:00Z"/>
                <w:del w:id="853" w:author="Darin  McBeath" w:date="2014-02-19T11:28:00Z"/>
                <w:rFonts w:cstheme="minorHAnsi"/>
                <w:sz w:val="18"/>
                <w:szCs w:val="18"/>
              </w:rPr>
            </w:pPr>
            <w:ins w:id="854" w:author="Gillian Griffiths" w:date="2014-02-13T14:21:00Z">
              <w:del w:id="855" w:author="Darin  McBeath" w:date="2014-02-19T11:28:00Z">
                <w:r w:rsidRPr="00FF3520" w:rsidDel="00254DF5">
                  <w:rPr>
                    <w:rFonts w:cstheme="minorHAnsi"/>
                    <w:sz w:val="18"/>
                    <w:szCs w:val="18"/>
                  </w:rPr>
                  <w:delText>has</w:delText>
                </w:r>
              </w:del>
            </w:ins>
          </w:p>
        </w:tc>
        <w:tc>
          <w:tcPr>
            <w:tcW w:w="891" w:type="dxa"/>
          </w:tcPr>
          <w:p w14:paraId="08AC0038" w14:textId="5B1C6C5A" w:rsidR="000A4DF8" w:rsidRPr="00FF3520" w:rsidDel="00254DF5" w:rsidRDefault="000A4DF8" w:rsidP="000A4DF8">
            <w:pPr>
              <w:rPr>
                <w:ins w:id="856" w:author="Gillian Griffiths" w:date="2014-02-13T14:21:00Z"/>
                <w:del w:id="857" w:author="Darin  McBeath" w:date="2014-02-19T11:28:00Z"/>
                <w:rFonts w:cstheme="minorHAnsi"/>
                <w:sz w:val="18"/>
                <w:szCs w:val="18"/>
              </w:rPr>
            </w:pPr>
            <w:ins w:id="858" w:author="Gillian Griffiths" w:date="2014-02-13T14:21:00Z">
              <w:del w:id="859" w:author="Darin  McBeath" w:date="2014-02-19T11:28:00Z">
                <w:r w:rsidRPr="00FF3520" w:rsidDel="00254DF5">
                  <w:rPr>
                    <w:rFonts w:cstheme="minorHAnsi"/>
                    <w:sz w:val="18"/>
                    <w:szCs w:val="18"/>
                  </w:rPr>
                  <w:delText>made</w:delText>
                </w:r>
              </w:del>
            </w:ins>
          </w:p>
        </w:tc>
        <w:tc>
          <w:tcPr>
            <w:tcW w:w="1087" w:type="dxa"/>
          </w:tcPr>
          <w:p w14:paraId="4991072F" w14:textId="77FEA6DB" w:rsidR="000A4DF8" w:rsidRPr="00FF3520" w:rsidDel="00254DF5" w:rsidRDefault="000A4DF8" w:rsidP="000A4DF8">
            <w:pPr>
              <w:rPr>
                <w:ins w:id="860" w:author="Gillian Griffiths" w:date="2014-02-13T14:21:00Z"/>
                <w:del w:id="861" w:author="Darin  McBeath" w:date="2014-02-19T11:28:00Z"/>
                <w:rFonts w:cstheme="minorHAnsi"/>
                <w:sz w:val="18"/>
                <w:szCs w:val="18"/>
              </w:rPr>
            </w:pPr>
            <w:ins w:id="862" w:author="Gillian Griffiths" w:date="2014-02-13T14:21:00Z">
              <w:del w:id="863" w:author="Darin  McBeath" w:date="2014-02-19T11:28:00Z">
                <w:r w:rsidRPr="00FF3520" w:rsidDel="00254DF5">
                  <w:rPr>
                    <w:rFonts w:cstheme="minorHAnsi"/>
                    <w:sz w:val="18"/>
                    <w:szCs w:val="18"/>
                  </w:rPr>
                  <w:delText>often</w:delText>
                </w:r>
              </w:del>
            </w:ins>
          </w:p>
        </w:tc>
        <w:tc>
          <w:tcPr>
            <w:tcW w:w="1410" w:type="dxa"/>
          </w:tcPr>
          <w:p w14:paraId="5BCD81AB" w14:textId="5AC33D08" w:rsidR="000A4DF8" w:rsidRPr="00FF3520" w:rsidDel="00254DF5" w:rsidRDefault="000A4DF8" w:rsidP="000A4DF8">
            <w:pPr>
              <w:rPr>
                <w:ins w:id="864" w:author="Gillian Griffiths" w:date="2014-02-13T14:21:00Z"/>
                <w:del w:id="865" w:author="Darin  McBeath" w:date="2014-02-19T11:28:00Z"/>
                <w:rFonts w:cstheme="minorHAnsi"/>
                <w:sz w:val="18"/>
                <w:szCs w:val="18"/>
              </w:rPr>
            </w:pPr>
            <w:ins w:id="866" w:author="Gillian Griffiths" w:date="2014-02-13T14:21:00Z">
              <w:del w:id="867" w:author="Darin  McBeath" w:date="2014-02-19T11:28:00Z">
                <w:r w:rsidRPr="00FF3520" w:rsidDel="00254DF5">
                  <w:rPr>
                    <w:rFonts w:cstheme="minorHAnsi"/>
                    <w:sz w:val="18"/>
                    <w:szCs w:val="18"/>
                  </w:rPr>
                  <w:delText>shows</w:delText>
                </w:r>
              </w:del>
            </w:ins>
          </w:p>
        </w:tc>
        <w:tc>
          <w:tcPr>
            <w:tcW w:w="1142" w:type="dxa"/>
          </w:tcPr>
          <w:p w14:paraId="75F47707" w14:textId="71CC961F" w:rsidR="000A4DF8" w:rsidRPr="00FF3520" w:rsidDel="00254DF5" w:rsidRDefault="000A4DF8" w:rsidP="000A4DF8">
            <w:pPr>
              <w:rPr>
                <w:ins w:id="868" w:author="Gillian Griffiths" w:date="2014-02-13T14:21:00Z"/>
                <w:del w:id="869" w:author="Darin  McBeath" w:date="2014-02-19T11:28:00Z"/>
                <w:rFonts w:cstheme="minorHAnsi"/>
                <w:sz w:val="18"/>
                <w:szCs w:val="18"/>
              </w:rPr>
            </w:pPr>
            <w:ins w:id="870" w:author="Gillian Griffiths" w:date="2014-02-13T14:21:00Z">
              <w:del w:id="871" w:author="Darin  McBeath" w:date="2014-02-19T11:28:00Z">
                <w:r w:rsidRPr="00FF3520" w:rsidDel="00254DF5">
                  <w:rPr>
                    <w:rFonts w:cstheme="minorHAnsi"/>
                    <w:sz w:val="18"/>
                    <w:szCs w:val="18"/>
                  </w:rPr>
                  <w:delText>they</w:delText>
                </w:r>
              </w:del>
            </w:ins>
          </w:p>
        </w:tc>
        <w:tc>
          <w:tcPr>
            <w:tcW w:w="970" w:type="dxa"/>
          </w:tcPr>
          <w:p w14:paraId="3E8735B0" w14:textId="5C292C34" w:rsidR="000A4DF8" w:rsidRPr="00FF3520" w:rsidDel="00254DF5" w:rsidRDefault="000A4DF8" w:rsidP="000A4DF8">
            <w:pPr>
              <w:rPr>
                <w:ins w:id="872" w:author="Gillian Griffiths" w:date="2014-02-13T14:21:00Z"/>
                <w:del w:id="873" w:author="Darin  McBeath" w:date="2014-02-19T11:28:00Z"/>
                <w:rFonts w:cstheme="minorHAnsi"/>
                <w:sz w:val="18"/>
                <w:szCs w:val="18"/>
              </w:rPr>
            </w:pPr>
            <w:ins w:id="874" w:author="Gillian Griffiths" w:date="2014-02-13T14:21:00Z">
              <w:del w:id="875" w:author="Darin  McBeath" w:date="2014-02-19T11:28:00Z">
                <w:r w:rsidRPr="00FF3520" w:rsidDel="00254DF5">
                  <w:rPr>
                    <w:rFonts w:cstheme="minorHAnsi"/>
                    <w:sz w:val="18"/>
                    <w:szCs w:val="18"/>
                  </w:rPr>
                  <w:delText>when</w:delText>
                </w:r>
              </w:del>
            </w:ins>
          </w:p>
        </w:tc>
      </w:tr>
      <w:tr w:rsidR="000A4DF8" w:rsidRPr="00FF3520" w:rsidDel="00254DF5" w14:paraId="6E02D3A5" w14:textId="666DE015" w:rsidTr="000A4DF8">
        <w:trPr>
          <w:ins w:id="876" w:author="Gillian Griffiths" w:date="2014-02-13T14:21:00Z"/>
          <w:del w:id="877" w:author="Darin  McBeath" w:date="2014-02-19T11:28:00Z"/>
        </w:trPr>
        <w:tc>
          <w:tcPr>
            <w:tcW w:w="1096" w:type="dxa"/>
          </w:tcPr>
          <w:p w14:paraId="4040F4EE" w14:textId="1C6DE977" w:rsidR="000A4DF8" w:rsidRPr="00FF3520" w:rsidDel="00254DF5" w:rsidRDefault="000A4DF8" w:rsidP="000A4DF8">
            <w:pPr>
              <w:rPr>
                <w:ins w:id="878" w:author="Gillian Griffiths" w:date="2014-02-13T14:21:00Z"/>
                <w:del w:id="879" w:author="Darin  McBeath" w:date="2014-02-19T11:28:00Z"/>
                <w:rFonts w:cstheme="minorHAnsi"/>
                <w:sz w:val="18"/>
                <w:szCs w:val="18"/>
              </w:rPr>
            </w:pPr>
            <w:ins w:id="880" w:author="Gillian Griffiths" w:date="2014-02-13T14:21:00Z">
              <w:del w:id="881" w:author="Darin  McBeath" w:date="2014-02-19T11:28:00Z">
                <w:r w:rsidRPr="00FF3520" w:rsidDel="00254DF5">
                  <w:rPr>
                    <w:rFonts w:cstheme="minorHAnsi"/>
                    <w:sz w:val="18"/>
                    <w:szCs w:val="18"/>
                  </w:rPr>
                  <w:delText>any</w:delText>
                </w:r>
              </w:del>
            </w:ins>
          </w:p>
        </w:tc>
        <w:tc>
          <w:tcPr>
            <w:tcW w:w="1069" w:type="dxa"/>
          </w:tcPr>
          <w:p w14:paraId="17012D40" w14:textId="4F5DE0C8" w:rsidR="000A4DF8" w:rsidRPr="00FF3520" w:rsidDel="00254DF5" w:rsidRDefault="000A4DF8" w:rsidP="000A4DF8">
            <w:pPr>
              <w:rPr>
                <w:ins w:id="882" w:author="Gillian Griffiths" w:date="2014-02-13T14:21:00Z"/>
                <w:del w:id="883" w:author="Darin  McBeath" w:date="2014-02-19T11:28:00Z"/>
                <w:rFonts w:cstheme="minorHAnsi"/>
                <w:sz w:val="18"/>
                <w:szCs w:val="18"/>
              </w:rPr>
            </w:pPr>
            <w:ins w:id="884" w:author="Gillian Griffiths" w:date="2014-02-13T14:21:00Z">
              <w:del w:id="885" w:author="Darin  McBeath" w:date="2014-02-19T11:28:00Z">
                <w:r w:rsidRPr="00FF3520" w:rsidDel="00254DF5">
                  <w:rPr>
                    <w:rFonts w:cstheme="minorHAnsi"/>
                    <w:sz w:val="18"/>
                    <w:szCs w:val="18"/>
                  </w:rPr>
                  <w:delText>do</w:delText>
                </w:r>
              </w:del>
            </w:ins>
          </w:p>
        </w:tc>
        <w:tc>
          <w:tcPr>
            <w:tcW w:w="1191" w:type="dxa"/>
          </w:tcPr>
          <w:p w14:paraId="23319B1C" w14:textId="1639696E" w:rsidR="000A4DF8" w:rsidRPr="00FF3520" w:rsidDel="00254DF5" w:rsidRDefault="000A4DF8" w:rsidP="000A4DF8">
            <w:pPr>
              <w:rPr>
                <w:ins w:id="886" w:author="Gillian Griffiths" w:date="2014-02-13T14:21:00Z"/>
                <w:del w:id="887" w:author="Darin  McBeath" w:date="2014-02-19T11:28:00Z"/>
                <w:rFonts w:cstheme="minorHAnsi"/>
                <w:sz w:val="18"/>
                <w:szCs w:val="18"/>
              </w:rPr>
            </w:pPr>
            <w:ins w:id="888" w:author="Gillian Griffiths" w:date="2014-02-13T14:21:00Z">
              <w:del w:id="889" w:author="Darin  McBeath" w:date="2014-02-19T11:28:00Z">
                <w:r w:rsidRPr="00FF3520" w:rsidDel="00254DF5">
                  <w:rPr>
                    <w:rFonts w:cstheme="minorHAnsi"/>
                    <w:sz w:val="18"/>
                    <w:szCs w:val="18"/>
                  </w:rPr>
                  <w:delText>have</w:delText>
                </w:r>
              </w:del>
            </w:ins>
          </w:p>
        </w:tc>
        <w:tc>
          <w:tcPr>
            <w:tcW w:w="891" w:type="dxa"/>
          </w:tcPr>
          <w:p w14:paraId="4118571D" w14:textId="76B75971" w:rsidR="000A4DF8" w:rsidRPr="00FF3520" w:rsidDel="00254DF5" w:rsidRDefault="000A4DF8" w:rsidP="000A4DF8">
            <w:pPr>
              <w:rPr>
                <w:ins w:id="890" w:author="Gillian Griffiths" w:date="2014-02-13T14:21:00Z"/>
                <w:del w:id="891" w:author="Darin  McBeath" w:date="2014-02-19T11:28:00Z"/>
                <w:rFonts w:cstheme="minorHAnsi"/>
                <w:sz w:val="18"/>
                <w:szCs w:val="18"/>
              </w:rPr>
            </w:pPr>
            <w:ins w:id="892" w:author="Gillian Griffiths" w:date="2014-02-13T14:21:00Z">
              <w:del w:id="893" w:author="Darin  McBeath" w:date="2014-02-19T11:28:00Z">
                <w:r w:rsidRPr="00FF3520" w:rsidDel="00254DF5">
                  <w:rPr>
                    <w:rFonts w:cstheme="minorHAnsi"/>
                    <w:sz w:val="18"/>
                    <w:szCs w:val="18"/>
                  </w:rPr>
                  <w:delText>mainly</w:delText>
                </w:r>
              </w:del>
            </w:ins>
          </w:p>
        </w:tc>
        <w:tc>
          <w:tcPr>
            <w:tcW w:w="1087" w:type="dxa"/>
          </w:tcPr>
          <w:p w14:paraId="5DD2DA7C" w14:textId="5F904991" w:rsidR="000A4DF8" w:rsidRPr="00FF3520" w:rsidDel="00254DF5" w:rsidRDefault="000A4DF8" w:rsidP="000A4DF8">
            <w:pPr>
              <w:rPr>
                <w:ins w:id="894" w:author="Gillian Griffiths" w:date="2014-02-13T14:21:00Z"/>
                <w:del w:id="895" w:author="Darin  McBeath" w:date="2014-02-19T11:28:00Z"/>
                <w:rFonts w:cstheme="minorHAnsi"/>
                <w:sz w:val="18"/>
                <w:szCs w:val="18"/>
              </w:rPr>
            </w:pPr>
            <w:ins w:id="896" w:author="Gillian Griffiths" w:date="2014-02-13T14:21:00Z">
              <w:del w:id="897" w:author="Darin  McBeath" w:date="2014-02-19T11:28:00Z">
                <w:r w:rsidRPr="00FF3520" w:rsidDel="00254DF5">
                  <w:rPr>
                    <w:rFonts w:cstheme="minorHAnsi"/>
                    <w:sz w:val="18"/>
                    <w:szCs w:val="18"/>
                  </w:rPr>
                  <w:delText>on</w:delText>
                </w:r>
              </w:del>
            </w:ins>
          </w:p>
        </w:tc>
        <w:tc>
          <w:tcPr>
            <w:tcW w:w="1410" w:type="dxa"/>
          </w:tcPr>
          <w:p w14:paraId="7D14B6E9" w14:textId="1FB998E7" w:rsidR="000A4DF8" w:rsidRPr="00FF3520" w:rsidDel="00254DF5" w:rsidRDefault="000A4DF8" w:rsidP="000A4DF8">
            <w:pPr>
              <w:rPr>
                <w:ins w:id="898" w:author="Gillian Griffiths" w:date="2014-02-13T14:21:00Z"/>
                <w:del w:id="899" w:author="Darin  McBeath" w:date="2014-02-19T11:28:00Z"/>
                <w:rFonts w:cstheme="minorHAnsi"/>
                <w:sz w:val="18"/>
                <w:szCs w:val="18"/>
              </w:rPr>
            </w:pPr>
            <w:ins w:id="900" w:author="Gillian Griffiths" w:date="2014-02-13T14:21:00Z">
              <w:del w:id="901" w:author="Darin  McBeath" w:date="2014-02-19T11:28:00Z">
                <w:r w:rsidRPr="00FF3520" w:rsidDel="00254DF5">
                  <w:rPr>
                    <w:rFonts w:cstheme="minorHAnsi"/>
                    <w:sz w:val="18"/>
                    <w:szCs w:val="18"/>
                  </w:rPr>
                  <w:delText>significantly</w:delText>
                </w:r>
              </w:del>
            </w:ins>
          </w:p>
        </w:tc>
        <w:tc>
          <w:tcPr>
            <w:tcW w:w="1142" w:type="dxa"/>
          </w:tcPr>
          <w:p w14:paraId="1EBA101E" w14:textId="56EC7D3E" w:rsidR="000A4DF8" w:rsidRPr="00FF3520" w:rsidDel="00254DF5" w:rsidRDefault="000A4DF8" w:rsidP="000A4DF8">
            <w:pPr>
              <w:rPr>
                <w:ins w:id="902" w:author="Gillian Griffiths" w:date="2014-02-13T14:21:00Z"/>
                <w:del w:id="903" w:author="Darin  McBeath" w:date="2014-02-19T11:28:00Z"/>
                <w:rFonts w:cstheme="minorHAnsi"/>
                <w:sz w:val="18"/>
                <w:szCs w:val="18"/>
              </w:rPr>
            </w:pPr>
            <w:ins w:id="904" w:author="Gillian Griffiths" w:date="2014-02-13T14:21:00Z">
              <w:del w:id="905" w:author="Darin  McBeath" w:date="2014-02-19T11:28:00Z">
                <w:r w:rsidRPr="00FF3520" w:rsidDel="00254DF5">
                  <w:rPr>
                    <w:rFonts w:cstheme="minorHAnsi"/>
                    <w:sz w:val="18"/>
                    <w:szCs w:val="18"/>
                  </w:rPr>
                  <w:delText>this</w:delText>
                </w:r>
              </w:del>
            </w:ins>
          </w:p>
        </w:tc>
        <w:tc>
          <w:tcPr>
            <w:tcW w:w="970" w:type="dxa"/>
          </w:tcPr>
          <w:p w14:paraId="630911F5" w14:textId="57AB6C7D" w:rsidR="000A4DF8" w:rsidRPr="00FF3520" w:rsidDel="00254DF5" w:rsidRDefault="000A4DF8" w:rsidP="000A4DF8">
            <w:pPr>
              <w:rPr>
                <w:ins w:id="906" w:author="Gillian Griffiths" w:date="2014-02-13T14:21:00Z"/>
                <w:del w:id="907" w:author="Darin  McBeath" w:date="2014-02-19T11:28:00Z"/>
                <w:rFonts w:cstheme="minorHAnsi"/>
                <w:sz w:val="18"/>
                <w:szCs w:val="18"/>
              </w:rPr>
            </w:pPr>
            <w:ins w:id="908" w:author="Gillian Griffiths" w:date="2014-02-13T14:21:00Z">
              <w:del w:id="909" w:author="Darin  McBeath" w:date="2014-02-19T11:28:00Z">
                <w:r w:rsidRPr="00FF3520" w:rsidDel="00254DF5">
                  <w:rPr>
                    <w:rFonts w:cstheme="minorHAnsi"/>
                    <w:sz w:val="18"/>
                    <w:szCs w:val="18"/>
                  </w:rPr>
                  <w:delText>which</w:delText>
                </w:r>
              </w:del>
            </w:ins>
          </w:p>
        </w:tc>
      </w:tr>
      <w:tr w:rsidR="000A4DF8" w:rsidRPr="00FF3520" w:rsidDel="00254DF5" w14:paraId="007A3CD9" w14:textId="25304A32" w:rsidTr="000A4DF8">
        <w:trPr>
          <w:ins w:id="910" w:author="Gillian Griffiths" w:date="2014-02-13T14:21:00Z"/>
          <w:del w:id="911" w:author="Darin  McBeath" w:date="2014-02-19T11:28:00Z"/>
        </w:trPr>
        <w:tc>
          <w:tcPr>
            <w:tcW w:w="1096" w:type="dxa"/>
          </w:tcPr>
          <w:p w14:paraId="7D7E5381" w14:textId="7EBFFE79" w:rsidR="000A4DF8" w:rsidRPr="00FF3520" w:rsidDel="00254DF5" w:rsidRDefault="000A4DF8" w:rsidP="000A4DF8">
            <w:pPr>
              <w:rPr>
                <w:ins w:id="912" w:author="Gillian Griffiths" w:date="2014-02-13T14:21:00Z"/>
                <w:del w:id="913" w:author="Darin  McBeath" w:date="2014-02-19T11:28:00Z"/>
                <w:rFonts w:cstheme="minorHAnsi"/>
                <w:sz w:val="18"/>
                <w:szCs w:val="18"/>
              </w:rPr>
            </w:pPr>
            <w:ins w:id="914" w:author="Gillian Griffiths" w:date="2014-02-13T14:21:00Z">
              <w:del w:id="915" w:author="Darin  McBeath" w:date="2014-02-19T11:28:00Z">
                <w:r w:rsidRPr="00FF3520" w:rsidDel="00254DF5">
                  <w:rPr>
                    <w:rFonts w:cstheme="minorHAnsi"/>
                    <w:sz w:val="18"/>
                    <w:szCs w:val="18"/>
                  </w:rPr>
                  <w:delText>are</w:delText>
                </w:r>
              </w:del>
            </w:ins>
          </w:p>
        </w:tc>
        <w:tc>
          <w:tcPr>
            <w:tcW w:w="1069" w:type="dxa"/>
          </w:tcPr>
          <w:p w14:paraId="725671B9" w14:textId="57937728" w:rsidR="000A4DF8" w:rsidRPr="00FF3520" w:rsidDel="00254DF5" w:rsidRDefault="000A4DF8" w:rsidP="000A4DF8">
            <w:pPr>
              <w:rPr>
                <w:ins w:id="916" w:author="Gillian Griffiths" w:date="2014-02-13T14:21:00Z"/>
                <w:del w:id="917" w:author="Darin  McBeath" w:date="2014-02-19T11:28:00Z"/>
                <w:rFonts w:cstheme="minorHAnsi"/>
                <w:sz w:val="18"/>
                <w:szCs w:val="18"/>
              </w:rPr>
            </w:pPr>
            <w:ins w:id="918" w:author="Gillian Griffiths" w:date="2014-02-13T14:21:00Z">
              <w:del w:id="919" w:author="Darin  McBeath" w:date="2014-02-19T11:28:00Z">
                <w:r w:rsidRPr="00FF3520" w:rsidDel="00254DF5">
                  <w:rPr>
                    <w:rFonts w:cstheme="minorHAnsi"/>
                    <w:sz w:val="18"/>
                    <w:szCs w:val="18"/>
                  </w:rPr>
                  <w:delText>does</w:delText>
                </w:r>
              </w:del>
            </w:ins>
          </w:p>
        </w:tc>
        <w:tc>
          <w:tcPr>
            <w:tcW w:w="1191" w:type="dxa"/>
          </w:tcPr>
          <w:p w14:paraId="7955BBC4" w14:textId="2B69E9DC" w:rsidR="000A4DF8" w:rsidRPr="00FF3520" w:rsidDel="00254DF5" w:rsidRDefault="000A4DF8" w:rsidP="000A4DF8">
            <w:pPr>
              <w:rPr>
                <w:ins w:id="920" w:author="Gillian Griffiths" w:date="2014-02-13T14:21:00Z"/>
                <w:del w:id="921" w:author="Darin  McBeath" w:date="2014-02-19T11:28:00Z"/>
                <w:rFonts w:cstheme="minorHAnsi"/>
                <w:sz w:val="18"/>
                <w:szCs w:val="18"/>
              </w:rPr>
            </w:pPr>
            <w:ins w:id="922" w:author="Gillian Griffiths" w:date="2014-02-13T14:21:00Z">
              <w:del w:id="923" w:author="Darin  McBeath" w:date="2014-02-19T11:28:00Z">
                <w:r w:rsidRPr="00FF3520" w:rsidDel="00254DF5">
                  <w:rPr>
                    <w:rFonts w:cstheme="minorHAnsi"/>
                    <w:sz w:val="18"/>
                    <w:szCs w:val="18"/>
                  </w:rPr>
                  <w:delText>having</w:delText>
                </w:r>
              </w:del>
            </w:ins>
          </w:p>
        </w:tc>
        <w:tc>
          <w:tcPr>
            <w:tcW w:w="891" w:type="dxa"/>
          </w:tcPr>
          <w:p w14:paraId="69114E41" w14:textId="6604C861" w:rsidR="000A4DF8" w:rsidRPr="00FF3520" w:rsidDel="00254DF5" w:rsidRDefault="000A4DF8" w:rsidP="000A4DF8">
            <w:pPr>
              <w:rPr>
                <w:ins w:id="924" w:author="Gillian Griffiths" w:date="2014-02-13T14:21:00Z"/>
                <w:del w:id="925" w:author="Darin  McBeath" w:date="2014-02-19T11:28:00Z"/>
                <w:rFonts w:cstheme="minorHAnsi"/>
                <w:sz w:val="18"/>
                <w:szCs w:val="18"/>
              </w:rPr>
            </w:pPr>
            <w:ins w:id="926" w:author="Gillian Griffiths" w:date="2014-02-13T14:21:00Z">
              <w:del w:id="927" w:author="Darin  McBeath" w:date="2014-02-19T11:28:00Z">
                <w:r w:rsidRPr="00FF3520" w:rsidDel="00254DF5">
                  <w:rPr>
                    <w:rFonts w:cstheme="minorHAnsi"/>
                    <w:sz w:val="18"/>
                    <w:szCs w:val="18"/>
                  </w:rPr>
                  <w:delText>make</w:delText>
                </w:r>
              </w:del>
            </w:ins>
          </w:p>
        </w:tc>
        <w:tc>
          <w:tcPr>
            <w:tcW w:w="1087" w:type="dxa"/>
          </w:tcPr>
          <w:p w14:paraId="57F3FDC9" w14:textId="632E359C" w:rsidR="000A4DF8" w:rsidRPr="00FF3520" w:rsidDel="00254DF5" w:rsidRDefault="000A4DF8" w:rsidP="000A4DF8">
            <w:pPr>
              <w:rPr>
                <w:ins w:id="928" w:author="Gillian Griffiths" w:date="2014-02-13T14:21:00Z"/>
                <w:del w:id="929" w:author="Darin  McBeath" w:date="2014-02-19T11:28:00Z"/>
                <w:rFonts w:cstheme="minorHAnsi"/>
                <w:sz w:val="18"/>
                <w:szCs w:val="18"/>
              </w:rPr>
            </w:pPr>
            <w:ins w:id="930" w:author="Gillian Griffiths" w:date="2014-02-13T14:21:00Z">
              <w:del w:id="931" w:author="Darin  McBeath" w:date="2014-02-19T11:28:00Z">
                <w:r w:rsidRPr="00FF3520" w:rsidDel="00254DF5">
                  <w:rPr>
                    <w:rFonts w:cstheme="minorHAnsi"/>
                    <w:sz w:val="18"/>
                    <w:szCs w:val="18"/>
                  </w:rPr>
                  <w:delText>our</w:delText>
                </w:r>
              </w:del>
            </w:ins>
          </w:p>
        </w:tc>
        <w:tc>
          <w:tcPr>
            <w:tcW w:w="1410" w:type="dxa"/>
          </w:tcPr>
          <w:p w14:paraId="465BF09F" w14:textId="626A5E70" w:rsidR="000A4DF8" w:rsidRPr="00FF3520" w:rsidDel="00254DF5" w:rsidRDefault="000A4DF8" w:rsidP="000A4DF8">
            <w:pPr>
              <w:rPr>
                <w:ins w:id="932" w:author="Gillian Griffiths" w:date="2014-02-13T14:21:00Z"/>
                <w:del w:id="933" w:author="Darin  McBeath" w:date="2014-02-19T11:28:00Z"/>
                <w:rFonts w:cstheme="minorHAnsi"/>
                <w:sz w:val="18"/>
                <w:szCs w:val="18"/>
              </w:rPr>
            </w:pPr>
            <w:ins w:id="934" w:author="Gillian Griffiths" w:date="2014-02-13T14:21:00Z">
              <w:del w:id="935" w:author="Darin  McBeath" w:date="2014-02-19T11:28:00Z">
                <w:r w:rsidRPr="00FF3520" w:rsidDel="00254DF5">
                  <w:rPr>
                    <w:rFonts w:cstheme="minorHAnsi"/>
                    <w:sz w:val="18"/>
                    <w:szCs w:val="18"/>
                  </w:rPr>
                  <w:delText>since</w:delText>
                </w:r>
              </w:del>
            </w:ins>
          </w:p>
        </w:tc>
        <w:tc>
          <w:tcPr>
            <w:tcW w:w="1142" w:type="dxa"/>
          </w:tcPr>
          <w:p w14:paraId="502ACD1E" w14:textId="4B33A532" w:rsidR="000A4DF8" w:rsidRPr="00FF3520" w:rsidDel="00254DF5" w:rsidRDefault="000A4DF8" w:rsidP="000A4DF8">
            <w:pPr>
              <w:rPr>
                <w:ins w:id="936" w:author="Gillian Griffiths" w:date="2014-02-13T14:21:00Z"/>
                <w:del w:id="937" w:author="Darin  McBeath" w:date="2014-02-19T11:28:00Z"/>
                <w:rFonts w:cstheme="minorHAnsi"/>
                <w:sz w:val="18"/>
                <w:szCs w:val="18"/>
              </w:rPr>
            </w:pPr>
            <w:ins w:id="938" w:author="Gillian Griffiths" w:date="2014-02-13T14:21:00Z">
              <w:del w:id="939" w:author="Darin  McBeath" w:date="2014-02-19T11:28:00Z">
                <w:r w:rsidRPr="00FF3520" w:rsidDel="00254DF5">
                  <w:rPr>
                    <w:rFonts w:cstheme="minorHAnsi"/>
                    <w:sz w:val="18"/>
                    <w:szCs w:val="18"/>
                  </w:rPr>
                  <w:delText>those</w:delText>
                </w:r>
              </w:del>
            </w:ins>
          </w:p>
        </w:tc>
        <w:tc>
          <w:tcPr>
            <w:tcW w:w="970" w:type="dxa"/>
          </w:tcPr>
          <w:p w14:paraId="150BCB12" w14:textId="3E6E3692" w:rsidR="000A4DF8" w:rsidRPr="00FF3520" w:rsidDel="00254DF5" w:rsidRDefault="000A4DF8" w:rsidP="000A4DF8">
            <w:pPr>
              <w:rPr>
                <w:ins w:id="940" w:author="Gillian Griffiths" w:date="2014-02-13T14:21:00Z"/>
                <w:del w:id="941" w:author="Darin  McBeath" w:date="2014-02-19T11:28:00Z"/>
                <w:rFonts w:cstheme="minorHAnsi"/>
                <w:sz w:val="18"/>
                <w:szCs w:val="18"/>
              </w:rPr>
            </w:pPr>
            <w:ins w:id="942" w:author="Gillian Griffiths" w:date="2014-02-13T14:21:00Z">
              <w:del w:id="943" w:author="Darin  McBeath" w:date="2014-02-19T11:28:00Z">
                <w:r w:rsidRPr="00FF3520" w:rsidDel="00254DF5">
                  <w:rPr>
                    <w:rFonts w:cstheme="minorHAnsi"/>
                    <w:sz w:val="18"/>
                    <w:szCs w:val="18"/>
                  </w:rPr>
                  <w:delText>while</w:delText>
                </w:r>
              </w:del>
            </w:ins>
          </w:p>
        </w:tc>
      </w:tr>
      <w:tr w:rsidR="000A4DF8" w:rsidRPr="00FF3520" w:rsidDel="00254DF5" w14:paraId="3E811EC0" w14:textId="77CD74A4" w:rsidTr="000A4DF8">
        <w:trPr>
          <w:ins w:id="944" w:author="Gillian Griffiths" w:date="2014-02-13T14:21:00Z"/>
          <w:del w:id="945" w:author="Darin  McBeath" w:date="2014-02-19T11:28:00Z"/>
        </w:trPr>
        <w:tc>
          <w:tcPr>
            <w:tcW w:w="1096" w:type="dxa"/>
          </w:tcPr>
          <w:p w14:paraId="6C7CF2FF" w14:textId="015E5FF8" w:rsidR="000A4DF8" w:rsidRPr="00FF3520" w:rsidDel="00254DF5" w:rsidRDefault="000A4DF8" w:rsidP="000A4DF8">
            <w:pPr>
              <w:rPr>
                <w:ins w:id="946" w:author="Gillian Griffiths" w:date="2014-02-13T14:21:00Z"/>
                <w:del w:id="947" w:author="Darin  McBeath" w:date="2014-02-19T11:28:00Z"/>
                <w:rFonts w:cstheme="minorHAnsi"/>
                <w:sz w:val="18"/>
                <w:szCs w:val="18"/>
              </w:rPr>
            </w:pPr>
            <w:ins w:id="948" w:author="Gillian Griffiths" w:date="2014-02-13T14:21:00Z">
              <w:del w:id="949" w:author="Darin  McBeath" w:date="2014-02-19T11:28:00Z">
                <w:r w:rsidRPr="00FF3520" w:rsidDel="00254DF5">
                  <w:rPr>
                    <w:rFonts w:cstheme="minorHAnsi"/>
                    <w:sz w:val="18"/>
                    <w:szCs w:val="18"/>
                  </w:rPr>
                  <w:delText>as</w:delText>
                </w:r>
              </w:del>
            </w:ins>
          </w:p>
        </w:tc>
        <w:tc>
          <w:tcPr>
            <w:tcW w:w="1069" w:type="dxa"/>
          </w:tcPr>
          <w:p w14:paraId="10831A40" w14:textId="020A8112" w:rsidR="000A4DF8" w:rsidRPr="00FF3520" w:rsidDel="00254DF5" w:rsidRDefault="000A4DF8" w:rsidP="000A4DF8">
            <w:pPr>
              <w:rPr>
                <w:ins w:id="950" w:author="Gillian Griffiths" w:date="2014-02-13T14:21:00Z"/>
                <w:del w:id="951" w:author="Darin  McBeath" w:date="2014-02-19T11:28:00Z"/>
                <w:rFonts w:cstheme="minorHAnsi"/>
                <w:sz w:val="18"/>
                <w:szCs w:val="18"/>
              </w:rPr>
            </w:pPr>
            <w:ins w:id="952" w:author="Gillian Griffiths" w:date="2014-02-13T14:21:00Z">
              <w:del w:id="953" w:author="Darin  McBeath" w:date="2014-02-19T11:28:00Z">
                <w:r w:rsidRPr="00FF3520" w:rsidDel="00254DF5">
                  <w:rPr>
                    <w:rFonts w:cstheme="minorHAnsi"/>
                    <w:sz w:val="18"/>
                    <w:szCs w:val="18"/>
                  </w:rPr>
                  <w:delText>done</w:delText>
                </w:r>
              </w:del>
            </w:ins>
          </w:p>
        </w:tc>
        <w:tc>
          <w:tcPr>
            <w:tcW w:w="1191" w:type="dxa"/>
          </w:tcPr>
          <w:p w14:paraId="1092C0C6" w14:textId="547DA418" w:rsidR="000A4DF8" w:rsidRPr="00FF3520" w:rsidDel="00254DF5" w:rsidRDefault="000A4DF8" w:rsidP="000A4DF8">
            <w:pPr>
              <w:rPr>
                <w:ins w:id="954" w:author="Gillian Griffiths" w:date="2014-02-13T14:21:00Z"/>
                <w:del w:id="955" w:author="Darin  McBeath" w:date="2014-02-19T11:28:00Z"/>
                <w:rFonts w:cstheme="minorHAnsi"/>
                <w:sz w:val="18"/>
                <w:szCs w:val="18"/>
              </w:rPr>
            </w:pPr>
            <w:ins w:id="956" w:author="Gillian Griffiths" w:date="2014-02-13T14:21:00Z">
              <w:del w:id="957" w:author="Darin  McBeath" w:date="2014-02-19T11:28:00Z">
                <w:r w:rsidRPr="00FF3520" w:rsidDel="00254DF5">
                  <w:rPr>
                    <w:rFonts w:cstheme="minorHAnsi"/>
                    <w:sz w:val="18"/>
                    <w:szCs w:val="18"/>
                  </w:rPr>
                  <w:delText>here</w:delText>
                </w:r>
              </w:del>
            </w:ins>
          </w:p>
        </w:tc>
        <w:tc>
          <w:tcPr>
            <w:tcW w:w="891" w:type="dxa"/>
          </w:tcPr>
          <w:p w14:paraId="68FA3642" w14:textId="583CB10A" w:rsidR="000A4DF8" w:rsidRPr="00FF3520" w:rsidDel="00254DF5" w:rsidRDefault="000A4DF8" w:rsidP="000A4DF8">
            <w:pPr>
              <w:rPr>
                <w:ins w:id="958" w:author="Gillian Griffiths" w:date="2014-02-13T14:21:00Z"/>
                <w:del w:id="959" w:author="Darin  McBeath" w:date="2014-02-19T11:28:00Z"/>
                <w:rFonts w:cstheme="minorHAnsi"/>
                <w:sz w:val="18"/>
                <w:szCs w:val="18"/>
              </w:rPr>
            </w:pPr>
            <w:ins w:id="960" w:author="Gillian Griffiths" w:date="2014-02-13T14:21:00Z">
              <w:del w:id="961" w:author="Darin  McBeath" w:date="2014-02-19T11:28:00Z">
                <w:r w:rsidRPr="00FF3520" w:rsidDel="00254DF5">
                  <w:rPr>
                    <w:rFonts w:cstheme="minorHAnsi"/>
                    <w:sz w:val="18"/>
                    <w:szCs w:val="18"/>
                  </w:rPr>
                  <w:delText>may</w:delText>
                </w:r>
              </w:del>
            </w:ins>
          </w:p>
        </w:tc>
        <w:tc>
          <w:tcPr>
            <w:tcW w:w="1087" w:type="dxa"/>
          </w:tcPr>
          <w:p w14:paraId="62006302" w14:textId="374F3113" w:rsidR="000A4DF8" w:rsidRPr="00FF3520" w:rsidDel="00254DF5" w:rsidRDefault="000A4DF8" w:rsidP="000A4DF8">
            <w:pPr>
              <w:rPr>
                <w:ins w:id="962" w:author="Gillian Griffiths" w:date="2014-02-13T14:21:00Z"/>
                <w:del w:id="963" w:author="Darin  McBeath" w:date="2014-02-19T11:28:00Z"/>
                <w:rFonts w:cstheme="minorHAnsi"/>
                <w:sz w:val="18"/>
                <w:szCs w:val="18"/>
              </w:rPr>
            </w:pPr>
            <w:ins w:id="964" w:author="Gillian Griffiths" w:date="2014-02-13T14:21:00Z">
              <w:del w:id="965" w:author="Darin  McBeath" w:date="2014-02-19T11:28:00Z">
                <w:r w:rsidRPr="00FF3520" w:rsidDel="00254DF5">
                  <w:rPr>
                    <w:rFonts w:cstheme="minorHAnsi"/>
                    <w:sz w:val="18"/>
                    <w:szCs w:val="18"/>
                  </w:rPr>
                  <w:delText>overall</w:delText>
                </w:r>
              </w:del>
            </w:ins>
          </w:p>
        </w:tc>
        <w:tc>
          <w:tcPr>
            <w:tcW w:w="1410" w:type="dxa"/>
          </w:tcPr>
          <w:p w14:paraId="43E3262F" w14:textId="39021DEB" w:rsidR="000A4DF8" w:rsidRPr="00FF3520" w:rsidDel="00254DF5" w:rsidRDefault="000A4DF8" w:rsidP="000A4DF8">
            <w:pPr>
              <w:rPr>
                <w:ins w:id="966" w:author="Gillian Griffiths" w:date="2014-02-13T14:21:00Z"/>
                <w:del w:id="967" w:author="Darin  McBeath" w:date="2014-02-19T11:28:00Z"/>
                <w:rFonts w:cstheme="minorHAnsi"/>
                <w:sz w:val="18"/>
                <w:szCs w:val="18"/>
              </w:rPr>
            </w:pPr>
            <w:ins w:id="968" w:author="Gillian Griffiths" w:date="2014-02-13T14:21:00Z">
              <w:del w:id="969" w:author="Darin  McBeath" w:date="2014-02-19T11:28:00Z">
                <w:r w:rsidRPr="00FF3520" w:rsidDel="00254DF5">
                  <w:rPr>
                    <w:rFonts w:cstheme="minorHAnsi"/>
                    <w:sz w:val="18"/>
                    <w:szCs w:val="18"/>
                  </w:rPr>
                  <w:delText>so</w:delText>
                </w:r>
              </w:del>
            </w:ins>
          </w:p>
        </w:tc>
        <w:tc>
          <w:tcPr>
            <w:tcW w:w="1142" w:type="dxa"/>
          </w:tcPr>
          <w:p w14:paraId="7C3CA679" w14:textId="1276630D" w:rsidR="000A4DF8" w:rsidRPr="00FF3520" w:rsidDel="00254DF5" w:rsidRDefault="000A4DF8" w:rsidP="000A4DF8">
            <w:pPr>
              <w:rPr>
                <w:ins w:id="970" w:author="Gillian Griffiths" w:date="2014-02-13T14:21:00Z"/>
                <w:del w:id="971" w:author="Darin  McBeath" w:date="2014-02-19T11:28:00Z"/>
                <w:rFonts w:cstheme="minorHAnsi"/>
                <w:sz w:val="18"/>
                <w:szCs w:val="18"/>
              </w:rPr>
            </w:pPr>
            <w:ins w:id="972" w:author="Gillian Griffiths" w:date="2014-02-13T14:21:00Z">
              <w:del w:id="973" w:author="Darin  McBeath" w:date="2014-02-19T11:28:00Z">
                <w:r w:rsidRPr="00FF3520" w:rsidDel="00254DF5">
                  <w:rPr>
                    <w:rFonts w:cstheme="minorHAnsi"/>
                    <w:sz w:val="18"/>
                    <w:szCs w:val="18"/>
                  </w:rPr>
                  <w:delText>through</w:delText>
                </w:r>
              </w:del>
            </w:ins>
          </w:p>
        </w:tc>
        <w:tc>
          <w:tcPr>
            <w:tcW w:w="970" w:type="dxa"/>
          </w:tcPr>
          <w:p w14:paraId="3DCB6226" w14:textId="6193A27D" w:rsidR="000A4DF8" w:rsidRPr="00FF3520" w:rsidDel="00254DF5" w:rsidRDefault="000A4DF8" w:rsidP="000A4DF8">
            <w:pPr>
              <w:rPr>
                <w:ins w:id="974" w:author="Gillian Griffiths" w:date="2014-02-13T14:21:00Z"/>
                <w:del w:id="975" w:author="Darin  McBeath" w:date="2014-02-19T11:28:00Z"/>
                <w:rFonts w:cstheme="minorHAnsi"/>
                <w:sz w:val="18"/>
                <w:szCs w:val="18"/>
              </w:rPr>
            </w:pPr>
            <w:ins w:id="976" w:author="Gillian Griffiths" w:date="2014-02-13T14:21:00Z">
              <w:del w:id="977" w:author="Darin  McBeath" w:date="2014-02-19T11:28:00Z">
                <w:r w:rsidRPr="00FF3520" w:rsidDel="00254DF5">
                  <w:rPr>
                    <w:rFonts w:cstheme="minorHAnsi"/>
                    <w:sz w:val="18"/>
                    <w:szCs w:val="18"/>
                  </w:rPr>
                  <w:delText>with</w:delText>
                </w:r>
              </w:del>
            </w:ins>
          </w:p>
        </w:tc>
      </w:tr>
      <w:tr w:rsidR="000A4DF8" w:rsidRPr="00FF3520" w:rsidDel="00254DF5" w14:paraId="47257F54" w14:textId="1B5C6BBA" w:rsidTr="000A4DF8">
        <w:trPr>
          <w:ins w:id="978" w:author="Gillian Griffiths" w:date="2014-02-13T14:21:00Z"/>
          <w:del w:id="979" w:author="Darin  McBeath" w:date="2014-02-19T11:28:00Z"/>
        </w:trPr>
        <w:tc>
          <w:tcPr>
            <w:tcW w:w="1096" w:type="dxa"/>
          </w:tcPr>
          <w:p w14:paraId="7A858882" w14:textId="55D0EE67" w:rsidR="000A4DF8" w:rsidRPr="00FF3520" w:rsidDel="00254DF5" w:rsidRDefault="000A4DF8" w:rsidP="000A4DF8">
            <w:pPr>
              <w:rPr>
                <w:ins w:id="980" w:author="Gillian Griffiths" w:date="2014-02-13T14:21:00Z"/>
                <w:del w:id="981" w:author="Darin  McBeath" w:date="2014-02-19T11:28:00Z"/>
                <w:rFonts w:cstheme="minorHAnsi"/>
                <w:sz w:val="18"/>
                <w:szCs w:val="18"/>
              </w:rPr>
            </w:pPr>
            <w:ins w:id="982" w:author="Gillian Griffiths" w:date="2014-02-13T14:21:00Z">
              <w:del w:id="983" w:author="Darin  McBeath" w:date="2014-02-19T11:28:00Z">
                <w:r w:rsidRPr="00FF3520" w:rsidDel="00254DF5">
                  <w:rPr>
                    <w:rFonts w:cstheme="minorHAnsi"/>
                    <w:sz w:val="18"/>
                    <w:szCs w:val="18"/>
                  </w:rPr>
                  <w:delText>at</w:delText>
                </w:r>
              </w:del>
            </w:ins>
          </w:p>
        </w:tc>
        <w:tc>
          <w:tcPr>
            <w:tcW w:w="1069" w:type="dxa"/>
          </w:tcPr>
          <w:p w14:paraId="6FD2DE7B" w14:textId="5898484C" w:rsidR="000A4DF8" w:rsidRPr="00FF3520" w:rsidDel="00254DF5" w:rsidRDefault="000A4DF8" w:rsidP="000A4DF8">
            <w:pPr>
              <w:rPr>
                <w:ins w:id="984" w:author="Gillian Griffiths" w:date="2014-02-13T14:21:00Z"/>
                <w:del w:id="985" w:author="Darin  McBeath" w:date="2014-02-19T11:28:00Z"/>
                <w:rFonts w:cstheme="minorHAnsi"/>
                <w:sz w:val="18"/>
                <w:szCs w:val="18"/>
              </w:rPr>
            </w:pPr>
            <w:ins w:id="986" w:author="Gillian Griffiths" w:date="2014-02-13T14:21:00Z">
              <w:del w:id="987" w:author="Darin  McBeath" w:date="2014-02-19T11:28:00Z">
                <w:r w:rsidRPr="00FF3520" w:rsidDel="00254DF5">
                  <w:rPr>
                    <w:rFonts w:cstheme="minorHAnsi"/>
                    <w:sz w:val="18"/>
                    <w:szCs w:val="18"/>
                  </w:rPr>
                  <w:delText>due</w:delText>
                </w:r>
              </w:del>
            </w:ins>
          </w:p>
        </w:tc>
        <w:tc>
          <w:tcPr>
            <w:tcW w:w="1191" w:type="dxa"/>
          </w:tcPr>
          <w:p w14:paraId="07AE0D3F" w14:textId="409E9F5B" w:rsidR="000A4DF8" w:rsidRPr="00FF3520" w:rsidDel="00254DF5" w:rsidRDefault="000A4DF8" w:rsidP="000A4DF8">
            <w:pPr>
              <w:rPr>
                <w:ins w:id="988" w:author="Gillian Griffiths" w:date="2014-02-13T14:21:00Z"/>
                <w:del w:id="989" w:author="Darin  McBeath" w:date="2014-02-19T11:28:00Z"/>
                <w:rFonts w:cstheme="minorHAnsi"/>
                <w:sz w:val="18"/>
                <w:szCs w:val="18"/>
              </w:rPr>
            </w:pPr>
            <w:ins w:id="990" w:author="Gillian Griffiths" w:date="2014-02-13T14:21:00Z">
              <w:del w:id="991" w:author="Darin  McBeath" w:date="2014-02-19T11:28:00Z">
                <w:r w:rsidRPr="00FF3520" w:rsidDel="00254DF5">
                  <w:rPr>
                    <w:rFonts w:cstheme="minorHAnsi"/>
                    <w:sz w:val="18"/>
                    <w:szCs w:val="18"/>
                  </w:rPr>
                  <w:delText>how</w:delText>
                </w:r>
              </w:del>
            </w:ins>
          </w:p>
        </w:tc>
        <w:tc>
          <w:tcPr>
            <w:tcW w:w="891" w:type="dxa"/>
          </w:tcPr>
          <w:p w14:paraId="3B3EE767" w14:textId="59A5DD6D" w:rsidR="000A4DF8" w:rsidRPr="00FF3520" w:rsidDel="00254DF5" w:rsidRDefault="000A4DF8" w:rsidP="000A4DF8">
            <w:pPr>
              <w:rPr>
                <w:ins w:id="992" w:author="Gillian Griffiths" w:date="2014-02-13T14:21:00Z"/>
                <w:del w:id="993" w:author="Darin  McBeath" w:date="2014-02-19T11:28:00Z"/>
                <w:rFonts w:cstheme="minorHAnsi"/>
                <w:sz w:val="18"/>
                <w:szCs w:val="18"/>
              </w:rPr>
            </w:pPr>
            <w:ins w:id="994" w:author="Gillian Griffiths" w:date="2014-02-13T14:21:00Z">
              <w:del w:id="995" w:author="Darin  McBeath" w:date="2014-02-19T11:28:00Z">
                <w:r w:rsidRPr="00FF3520" w:rsidDel="00254DF5">
                  <w:rPr>
                    <w:rFonts w:cstheme="minorHAnsi"/>
                    <w:sz w:val="18"/>
                    <w:szCs w:val="18"/>
                  </w:rPr>
                  <w:delText>mg</w:delText>
                </w:r>
              </w:del>
            </w:ins>
          </w:p>
        </w:tc>
        <w:tc>
          <w:tcPr>
            <w:tcW w:w="1087" w:type="dxa"/>
          </w:tcPr>
          <w:p w14:paraId="77403920" w14:textId="05AA8021" w:rsidR="000A4DF8" w:rsidRPr="00FF3520" w:rsidDel="00254DF5" w:rsidRDefault="000A4DF8" w:rsidP="000A4DF8">
            <w:pPr>
              <w:rPr>
                <w:ins w:id="996" w:author="Gillian Griffiths" w:date="2014-02-13T14:21:00Z"/>
                <w:del w:id="997" w:author="Darin  McBeath" w:date="2014-02-19T11:28:00Z"/>
                <w:rFonts w:cstheme="minorHAnsi"/>
                <w:sz w:val="18"/>
                <w:szCs w:val="18"/>
              </w:rPr>
            </w:pPr>
            <w:ins w:id="998" w:author="Gillian Griffiths" w:date="2014-02-13T14:21:00Z">
              <w:del w:id="999" w:author="Darin  McBeath" w:date="2014-02-19T11:28:00Z">
                <w:r w:rsidRPr="00FF3520" w:rsidDel="00254DF5">
                  <w:rPr>
                    <w:rFonts w:cstheme="minorHAnsi"/>
                    <w:sz w:val="18"/>
                    <w:szCs w:val="18"/>
                  </w:rPr>
                  <w:delText>perhaps</w:delText>
                </w:r>
              </w:del>
            </w:ins>
          </w:p>
        </w:tc>
        <w:tc>
          <w:tcPr>
            <w:tcW w:w="1410" w:type="dxa"/>
          </w:tcPr>
          <w:p w14:paraId="75DC713D" w14:textId="617B4260" w:rsidR="000A4DF8" w:rsidRPr="00FF3520" w:rsidDel="00254DF5" w:rsidRDefault="000A4DF8" w:rsidP="000A4DF8">
            <w:pPr>
              <w:rPr>
                <w:ins w:id="1000" w:author="Gillian Griffiths" w:date="2014-02-13T14:21:00Z"/>
                <w:del w:id="1001" w:author="Darin  McBeath" w:date="2014-02-19T11:28:00Z"/>
                <w:rFonts w:cstheme="minorHAnsi"/>
                <w:sz w:val="18"/>
                <w:szCs w:val="18"/>
              </w:rPr>
            </w:pPr>
            <w:ins w:id="1002" w:author="Gillian Griffiths" w:date="2014-02-13T14:21:00Z">
              <w:del w:id="1003" w:author="Darin  McBeath" w:date="2014-02-19T11:28:00Z">
                <w:r w:rsidRPr="00FF3520" w:rsidDel="00254DF5">
                  <w:rPr>
                    <w:rFonts w:cstheme="minorHAnsi"/>
                    <w:sz w:val="18"/>
                    <w:szCs w:val="18"/>
                  </w:rPr>
                  <w:delText>some</w:delText>
                </w:r>
              </w:del>
            </w:ins>
          </w:p>
        </w:tc>
        <w:tc>
          <w:tcPr>
            <w:tcW w:w="1142" w:type="dxa"/>
          </w:tcPr>
          <w:p w14:paraId="24F131AA" w14:textId="4A6F6E5F" w:rsidR="000A4DF8" w:rsidRPr="00FF3520" w:rsidDel="00254DF5" w:rsidRDefault="000A4DF8" w:rsidP="000A4DF8">
            <w:pPr>
              <w:rPr>
                <w:ins w:id="1004" w:author="Gillian Griffiths" w:date="2014-02-13T14:21:00Z"/>
                <w:del w:id="1005" w:author="Darin  McBeath" w:date="2014-02-19T11:28:00Z"/>
                <w:rFonts w:cstheme="minorHAnsi"/>
                <w:sz w:val="18"/>
                <w:szCs w:val="18"/>
              </w:rPr>
            </w:pPr>
            <w:ins w:id="1006" w:author="Gillian Griffiths" w:date="2014-02-13T14:21:00Z">
              <w:del w:id="1007" w:author="Darin  McBeath" w:date="2014-02-19T11:28:00Z">
                <w:r w:rsidRPr="00FF3520" w:rsidDel="00254DF5">
                  <w:rPr>
                    <w:rFonts w:cstheme="minorHAnsi"/>
                    <w:sz w:val="18"/>
                    <w:szCs w:val="18"/>
                  </w:rPr>
                  <w:delText>thus</w:delText>
                </w:r>
              </w:del>
            </w:ins>
          </w:p>
        </w:tc>
        <w:tc>
          <w:tcPr>
            <w:tcW w:w="970" w:type="dxa"/>
          </w:tcPr>
          <w:p w14:paraId="540B0E04" w14:textId="40AF2CF4" w:rsidR="000A4DF8" w:rsidRPr="00FF3520" w:rsidDel="00254DF5" w:rsidRDefault="000A4DF8" w:rsidP="000A4DF8">
            <w:pPr>
              <w:rPr>
                <w:ins w:id="1008" w:author="Gillian Griffiths" w:date="2014-02-13T14:21:00Z"/>
                <w:del w:id="1009" w:author="Darin  McBeath" w:date="2014-02-19T11:28:00Z"/>
                <w:rFonts w:cstheme="minorHAnsi"/>
                <w:sz w:val="18"/>
                <w:szCs w:val="18"/>
              </w:rPr>
            </w:pPr>
            <w:ins w:id="1010" w:author="Gillian Griffiths" w:date="2014-02-13T14:21:00Z">
              <w:del w:id="1011" w:author="Darin  McBeath" w:date="2014-02-19T11:28:00Z">
                <w:r w:rsidRPr="00FF3520" w:rsidDel="00254DF5">
                  <w:rPr>
                    <w:rFonts w:cstheme="minorHAnsi"/>
                    <w:sz w:val="18"/>
                    <w:szCs w:val="18"/>
                  </w:rPr>
                  <w:delText>within</w:delText>
                </w:r>
              </w:del>
            </w:ins>
          </w:p>
        </w:tc>
      </w:tr>
      <w:tr w:rsidR="000A4DF8" w:rsidRPr="00FF3520" w:rsidDel="00254DF5" w14:paraId="253EAB38" w14:textId="377388C8" w:rsidTr="000A4DF8">
        <w:trPr>
          <w:ins w:id="1012" w:author="Gillian Griffiths" w:date="2014-02-13T14:21:00Z"/>
          <w:del w:id="1013" w:author="Darin  McBeath" w:date="2014-02-19T11:28:00Z"/>
        </w:trPr>
        <w:tc>
          <w:tcPr>
            <w:tcW w:w="1096" w:type="dxa"/>
          </w:tcPr>
          <w:p w14:paraId="0492851F" w14:textId="0D0FC6CC" w:rsidR="000A4DF8" w:rsidRPr="00FF3520" w:rsidDel="00254DF5" w:rsidRDefault="000A4DF8" w:rsidP="000A4DF8">
            <w:pPr>
              <w:rPr>
                <w:ins w:id="1014" w:author="Gillian Griffiths" w:date="2014-02-13T14:21:00Z"/>
                <w:del w:id="1015" w:author="Darin  McBeath" w:date="2014-02-19T11:28:00Z"/>
                <w:rFonts w:cstheme="minorHAnsi"/>
                <w:sz w:val="18"/>
                <w:szCs w:val="18"/>
              </w:rPr>
            </w:pPr>
            <w:ins w:id="1016" w:author="Gillian Griffiths" w:date="2014-02-13T14:21:00Z">
              <w:del w:id="1017" w:author="Darin  McBeath" w:date="2014-02-19T11:28:00Z">
                <w:r w:rsidRPr="00FF3520" w:rsidDel="00254DF5">
                  <w:rPr>
                    <w:rFonts w:cstheme="minorHAnsi"/>
                    <w:sz w:val="18"/>
                    <w:szCs w:val="18"/>
                  </w:rPr>
                  <w:delText>be</w:delText>
                </w:r>
              </w:del>
            </w:ins>
          </w:p>
        </w:tc>
        <w:tc>
          <w:tcPr>
            <w:tcW w:w="1069" w:type="dxa"/>
          </w:tcPr>
          <w:p w14:paraId="0409B44E" w14:textId="08DA59F3" w:rsidR="000A4DF8" w:rsidRPr="00FF3520" w:rsidDel="00254DF5" w:rsidRDefault="000A4DF8" w:rsidP="000A4DF8">
            <w:pPr>
              <w:rPr>
                <w:ins w:id="1018" w:author="Gillian Griffiths" w:date="2014-02-13T14:21:00Z"/>
                <w:del w:id="1019" w:author="Darin  McBeath" w:date="2014-02-19T11:28:00Z"/>
                <w:rFonts w:cstheme="minorHAnsi"/>
                <w:sz w:val="18"/>
                <w:szCs w:val="18"/>
              </w:rPr>
            </w:pPr>
            <w:ins w:id="1020" w:author="Gillian Griffiths" w:date="2014-02-13T14:21:00Z">
              <w:del w:id="1021" w:author="Darin  McBeath" w:date="2014-02-19T11:28:00Z">
                <w:r w:rsidRPr="00FF3520" w:rsidDel="00254DF5">
                  <w:rPr>
                    <w:rFonts w:cstheme="minorHAnsi"/>
                    <w:sz w:val="18"/>
                    <w:szCs w:val="18"/>
                  </w:rPr>
                  <w:delText>during</w:delText>
                </w:r>
              </w:del>
            </w:ins>
          </w:p>
        </w:tc>
        <w:tc>
          <w:tcPr>
            <w:tcW w:w="1191" w:type="dxa"/>
          </w:tcPr>
          <w:p w14:paraId="0356D71A" w14:textId="54B08511" w:rsidR="000A4DF8" w:rsidRPr="00FF3520" w:rsidDel="00254DF5" w:rsidRDefault="000A4DF8" w:rsidP="000A4DF8">
            <w:pPr>
              <w:rPr>
                <w:ins w:id="1022" w:author="Gillian Griffiths" w:date="2014-02-13T14:21:00Z"/>
                <w:del w:id="1023" w:author="Darin  McBeath" w:date="2014-02-19T11:28:00Z"/>
                <w:rFonts w:cstheme="minorHAnsi"/>
                <w:sz w:val="18"/>
                <w:szCs w:val="18"/>
              </w:rPr>
            </w:pPr>
            <w:ins w:id="1024" w:author="Gillian Griffiths" w:date="2014-02-13T14:21:00Z">
              <w:del w:id="1025" w:author="Darin  McBeath" w:date="2014-02-19T11:28:00Z">
                <w:r w:rsidRPr="00FF3520" w:rsidDel="00254DF5">
                  <w:rPr>
                    <w:rFonts w:cstheme="minorHAnsi"/>
                    <w:sz w:val="18"/>
                    <w:szCs w:val="18"/>
                  </w:rPr>
                  <w:delText>however</w:delText>
                </w:r>
              </w:del>
            </w:ins>
          </w:p>
        </w:tc>
        <w:tc>
          <w:tcPr>
            <w:tcW w:w="891" w:type="dxa"/>
          </w:tcPr>
          <w:p w14:paraId="3586ADDA" w14:textId="48C8D5A1" w:rsidR="000A4DF8" w:rsidRPr="00FF3520" w:rsidDel="00254DF5" w:rsidRDefault="000A4DF8" w:rsidP="000A4DF8">
            <w:pPr>
              <w:rPr>
                <w:ins w:id="1026" w:author="Gillian Griffiths" w:date="2014-02-13T14:21:00Z"/>
                <w:del w:id="1027" w:author="Darin  McBeath" w:date="2014-02-19T11:28:00Z"/>
                <w:rFonts w:cstheme="minorHAnsi"/>
                <w:sz w:val="18"/>
                <w:szCs w:val="18"/>
              </w:rPr>
            </w:pPr>
            <w:ins w:id="1028" w:author="Gillian Griffiths" w:date="2014-02-13T14:21:00Z">
              <w:del w:id="1029" w:author="Darin  McBeath" w:date="2014-02-19T11:28:00Z">
                <w:r w:rsidRPr="00FF3520" w:rsidDel="00254DF5">
                  <w:rPr>
                    <w:rFonts w:cstheme="minorHAnsi"/>
                    <w:sz w:val="18"/>
                    <w:szCs w:val="18"/>
                  </w:rPr>
                  <w:delText>might</w:delText>
                </w:r>
              </w:del>
            </w:ins>
          </w:p>
        </w:tc>
        <w:tc>
          <w:tcPr>
            <w:tcW w:w="1087" w:type="dxa"/>
          </w:tcPr>
          <w:p w14:paraId="0AC860E3" w14:textId="48E26AB7" w:rsidR="000A4DF8" w:rsidRPr="00FF3520" w:rsidDel="00254DF5" w:rsidRDefault="000A4DF8" w:rsidP="000A4DF8">
            <w:pPr>
              <w:rPr>
                <w:ins w:id="1030" w:author="Gillian Griffiths" w:date="2014-02-13T14:21:00Z"/>
                <w:del w:id="1031" w:author="Darin  McBeath" w:date="2014-02-19T11:28:00Z"/>
                <w:rFonts w:cstheme="minorHAnsi"/>
                <w:sz w:val="18"/>
                <w:szCs w:val="18"/>
              </w:rPr>
            </w:pPr>
            <w:ins w:id="1032" w:author="Gillian Griffiths" w:date="2014-02-13T14:21:00Z">
              <w:del w:id="1033" w:author="Darin  McBeath" w:date="2014-02-19T11:28:00Z">
                <w:r w:rsidRPr="00FF3520" w:rsidDel="00254DF5">
                  <w:rPr>
                    <w:rFonts w:cstheme="minorHAnsi"/>
                    <w:sz w:val="18"/>
                    <w:szCs w:val="18"/>
                  </w:rPr>
                  <w:delText>quite</w:delText>
                </w:r>
              </w:del>
            </w:ins>
          </w:p>
        </w:tc>
        <w:tc>
          <w:tcPr>
            <w:tcW w:w="1410" w:type="dxa"/>
          </w:tcPr>
          <w:p w14:paraId="44398C07" w14:textId="6C59559F" w:rsidR="000A4DF8" w:rsidRPr="00FF3520" w:rsidDel="00254DF5" w:rsidRDefault="000A4DF8" w:rsidP="000A4DF8">
            <w:pPr>
              <w:rPr>
                <w:ins w:id="1034" w:author="Gillian Griffiths" w:date="2014-02-13T14:21:00Z"/>
                <w:del w:id="1035" w:author="Darin  McBeath" w:date="2014-02-19T11:28:00Z"/>
                <w:rFonts w:cstheme="minorHAnsi"/>
                <w:sz w:val="18"/>
                <w:szCs w:val="18"/>
              </w:rPr>
            </w:pPr>
            <w:ins w:id="1036" w:author="Gillian Griffiths" w:date="2014-02-13T14:21:00Z">
              <w:del w:id="1037" w:author="Darin  McBeath" w:date="2014-02-19T11:28:00Z">
                <w:r w:rsidRPr="00FF3520" w:rsidDel="00254DF5">
                  <w:rPr>
                    <w:rFonts w:cstheme="minorHAnsi"/>
                    <w:sz w:val="18"/>
                    <w:szCs w:val="18"/>
                  </w:rPr>
                  <w:delText>such</w:delText>
                </w:r>
              </w:del>
            </w:ins>
          </w:p>
        </w:tc>
        <w:tc>
          <w:tcPr>
            <w:tcW w:w="1142" w:type="dxa"/>
          </w:tcPr>
          <w:p w14:paraId="6EBDBEC8" w14:textId="5CE0BAE5" w:rsidR="000A4DF8" w:rsidRPr="00FF3520" w:rsidDel="00254DF5" w:rsidRDefault="000A4DF8" w:rsidP="000A4DF8">
            <w:pPr>
              <w:rPr>
                <w:ins w:id="1038" w:author="Gillian Griffiths" w:date="2014-02-13T14:21:00Z"/>
                <w:del w:id="1039" w:author="Darin  McBeath" w:date="2014-02-19T11:28:00Z"/>
                <w:rFonts w:cstheme="minorHAnsi"/>
                <w:sz w:val="18"/>
                <w:szCs w:val="18"/>
              </w:rPr>
            </w:pPr>
            <w:ins w:id="1040" w:author="Gillian Griffiths" w:date="2014-02-13T14:21:00Z">
              <w:del w:id="1041" w:author="Darin  McBeath" w:date="2014-02-19T11:28:00Z">
                <w:r w:rsidRPr="00FF3520" w:rsidDel="00254DF5">
                  <w:rPr>
                    <w:rFonts w:cstheme="minorHAnsi"/>
                    <w:sz w:val="18"/>
                    <w:szCs w:val="18"/>
                  </w:rPr>
                  <w:delText>to</w:delText>
                </w:r>
              </w:del>
            </w:ins>
          </w:p>
        </w:tc>
        <w:tc>
          <w:tcPr>
            <w:tcW w:w="970" w:type="dxa"/>
          </w:tcPr>
          <w:p w14:paraId="004D017C" w14:textId="1BFF97E9" w:rsidR="000A4DF8" w:rsidRPr="00FF3520" w:rsidDel="00254DF5" w:rsidRDefault="000A4DF8" w:rsidP="000A4DF8">
            <w:pPr>
              <w:rPr>
                <w:ins w:id="1042" w:author="Gillian Griffiths" w:date="2014-02-13T14:21:00Z"/>
                <w:del w:id="1043" w:author="Darin  McBeath" w:date="2014-02-19T11:28:00Z"/>
                <w:rFonts w:cstheme="minorHAnsi"/>
                <w:sz w:val="18"/>
                <w:szCs w:val="18"/>
              </w:rPr>
            </w:pPr>
            <w:ins w:id="1044" w:author="Gillian Griffiths" w:date="2014-02-13T14:21:00Z">
              <w:del w:id="1045" w:author="Darin  McBeath" w:date="2014-02-19T11:28:00Z">
                <w:r w:rsidRPr="00FF3520" w:rsidDel="00254DF5">
                  <w:rPr>
                    <w:rFonts w:cstheme="minorHAnsi"/>
                    <w:sz w:val="18"/>
                    <w:szCs w:val="18"/>
                  </w:rPr>
                  <w:delText>without</w:delText>
                </w:r>
              </w:del>
            </w:ins>
          </w:p>
        </w:tc>
      </w:tr>
      <w:tr w:rsidR="000A4DF8" w:rsidRPr="00FF3520" w:rsidDel="00254DF5" w14:paraId="16A243D6" w14:textId="517A1A57" w:rsidTr="000A4DF8">
        <w:trPr>
          <w:ins w:id="1046" w:author="Gillian Griffiths" w:date="2014-02-13T14:21:00Z"/>
          <w:del w:id="1047" w:author="Darin  McBeath" w:date="2014-02-19T11:28:00Z"/>
        </w:trPr>
        <w:tc>
          <w:tcPr>
            <w:tcW w:w="1096" w:type="dxa"/>
          </w:tcPr>
          <w:p w14:paraId="703B4D86" w14:textId="2087FC5D" w:rsidR="000A4DF8" w:rsidRPr="00FF3520" w:rsidDel="00254DF5" w:rsidRDefault="000A4DF8" w:rsidP="000A4DF8">
            <w:pPr>
              <w:rPr>
                <w:ins w:id="1048" w:author="Gillian Griffiths" w:date="2014-02-13T14:21:00Z"/>
                <w:del w:id="1049" w:author="Darin  McBeath" w:date="2014-02-19T11:28:00Z"/>
                <w:rFonts w:cstheme="minorHAnsi"/>
                <w:sz w:val="18"/>
                <w:szCs w:val="18"/>
              </w:rPr>
            </w:pPr>
            <w:ins w:id="1050" w:author="Gillian Griffiths" w:date="2014-02-13T14:21:00Z">
              <w:del w:id="1051" w:author="Darin  McBeath" w:date="2014-02-19T11:28:00Z">
                <w:r w:rsidRPr="00FF3520" w:rsidDel="00254DF5">
                  <w:rPr>
                    <w:rFonts w:cstheme="minorHAnsi"/>
                    <w:sz w:val="18"/>
                    <w:szCs w:val="18"/>
                  </w:rPr>
                  <w:delText>because</w:delText>
                </w:r>
              </w:del>
            </w:ins>
          </w:p>
        </w:tc>
        <w:tc>
          <w:tcPr>
            <w:tcW w:w="1069" w:type="dxa"/>
          </w:tcPr>
          <w:p w14:paraId="2E19EF2A" w14:textId="60057E20" w:rsidR="000A4DF8" w:rsidRPr="00FF3520" w:rsidDel="00254DF5" w:rsidRDefault="000A4DF8" w:rsidP="000A4DF8">
            <w:pPr>
              <w:rPr>
                <w:ins w:id="1052" w:author="Gillian Griffiths" w:date="2014-02-13T14:21:00Z"/>
                <w:del w:id="1053" w:author="Darin  McBeath" w:date="2014-02-19T11:28:00Z"/>
                <w:rFonts w:cstheme="minorHAnsi"/>
                <w:sz w:val="18"/>
                <w:szCs w:val="18"/>
              </w:rPr>
            </w:pPr>
            <w:ins w:id="1054" w:author="Gillian Griffiths" w:date="2014-02-13T14:21:00Z">
              <w:del w:id="1055" w:author="Darin  McBeath" w:date="2014-02-19T11:28:00Z">
                <w:r w:rsidRPr="00FF3520" w:rsidDel="00254DF5">
                  <w:rPr>
                    <w:rFonts w:cstheme="minorHAnsi"/>
                    <w:sz w:val="18"/>
                    <w:szCs w:val="18"/>
                  </w:rPr>
                  <w:delText>each</w:delText>
                </w:r>
              </w:del>
            </w:ins>
          </w:p>
        </w:tc>
        <w:tc>
          <w:tcPr>
            <w:tcW w:w="1191" w:type="dxa"/>
          </w:tcPr>
          <w:p w14:paraId="33F8DDDF" w14:textId="058EEC8F" w:rsidR="000A4DF8" w:rsidRPr="00FF3520" w:rsidDel="00254DF5" w:rsidRDefault="000A4DF8" w:rsidP="000A4DF8">
            <w:pPr>
              <w:rPr>
                <w:ins w:id="1056" w:author="Gillian Griffiths" w:date="2014-02-13T14:21:00Z"/>
                <w:del w:id="1057" w:author="Darin  McBeath" w:date="2014-02-19T11:28:00Z"/>
                <w:rFonts w:cstheme="minorHAnsi"/>
                <w:sz w:val="18"/>
                <w:szCs w:val="18"/>
              </w:rPr>
            </w:pPr>
            <w:ins w:id="1058" w:author="Gillian Griffiths" w:date="2014-02-13T14:21:00Z">
              <w:del w:id="1059" w:author="Darin  McBeath" w:date="2014-02-19T11:28:00Z">
                <w:r w:rsidRPr="00FF3520" w:rsidDel="00254DF5">
                  <w:rPr>
                    <w:rFonts w:cstheme="minorHAnsi"/>
                    <w:sz w:val="18"/>
                    <w:szCs w:val="18"/>
                  </w:rPr>
                  <w:delText>if</w:delText>
                </w:r>
              </w:del>
            </w:ins>
          </w:p>
        </w:tc>
        <w:tc>
          <w:tcPr>
            <w:tcW w:w="891" w:type="dxa"/>
          </w:tcPr>
          <w:p w14:paraId="6D649604" w14:textId="7C7AB4AA" w:rsidR="000A4DF8" w:rsidRPr="00FF3520" w:rsidDel="00254DF5" w:rsidRDefault="000A4DF8" w:rsidP="000A4DF8">
            <w:pPr>
              <w:rPr>
                <w:ins w:id="1060" w:author="Gillian Griffiths" w:date="2014-02-13T14:21:00Z"/>
                <w:del w:id="1061" w:author="Darin  McBeath" w:date="2014-02-19T11:28:00Z"/>
                <w:rFonts w:cstheme="minorHAnsi"/>
                <w:sz w:val="18"/>
                <w:szCs w:val="18"/>
              </w:rPr>
            </w:pPr>
            <w:ins w:id="1062" w:author="Gillian Griffiths" w:date="2014-02-13T14:21:00Z">
              <w:del w:id="1063" w:author="Darin  McBeath" w:date="2014-02-19T11:28:00Z">
                <w:r w:rsidRPr="00FF3520" w:rsidDel="00254DF5">
                  <w:rPr>
                    <w:rFonts w:cstheme="minorHAnsi"/>
                    <w:sz w:val="18"/>
                    <w:szCs w:val="18"/>
                  </w:rPr>
                  <w:delText>ml</w:delText>
                </w:r>
              </w:del>
            </w:ins>
          </w:p>
        </w:tc>
        <w:tc>
          <w:tcPr>
            <w:tcW w:w="1087" w:type="dxa"/>
          </w:tcPr>
          <w:p w14:paraId="46DC07C5" w14:textId="4B4C0FE9" w:rsidR="000A4DF8" w:rsidRPr="00FF3520" w:rsidDel="00254DF5" w:rsidRDefault="000A4DF8" w:rsidP="000A4DF8">
            <w:pPr>
              <w:rPr>
                <w:ins w:id="1064" w:author="Gillian Griffiths" w:date="2014-02-13T14:21:00Z"/>
                <w:del w:id="1065" w:author="Darin  McBeath" w:date="2014-02-19T11:28:00Z"/>
                <w:rFonts w:cstheme="minorHAnsi"/>
                <w:sz w:val="18"/>
                <w:szCs w:val="18"/>
              </w:rPr>
            </w:pPr>
            <w:ins w:id="1066" w:author="Gillian Griffiths" w:date="2014-02-13T14:21:00Z">
              <w:del w:id="1067" w:author="Darin  McBeath" w:date="2014-02-19T11:28:00Z">
                <w:r w:rsidRPr="00FF3520" w:rsidDel="00254DF5">
                  <w:rPr>
                    <w:rFonts w:cstheme="minorHAnsi"/>
                    <w:sz w:val="18"/>
                    <w:szCs w:val="18"/>
                  </w:rPr>
                  <w:delText>rather</w:delText>
                </w:r>
              </w:del>
            </w:ins>
          </w:p>
        </w:tc>
        <w:tc>
          <w:tcPr>
            <w:tcW w:w="1410" w:type="dxa"/>
          </w:tcPr>
          <w:p w14:paraId="0222F533" w14:textId="08FD85FD" w:rsidR="000A4DF8" w:rsidRPr="00FF3520" w:rsidDel="00254DF5" w:rsidRDefault="000A4DF8" w:rsidP="000A4DF8">
            <w:pPr>
              <w:rPr>
                <w:ins w:id="1068" w:author="Gillian Griffiths" w:date="2014-02-13T14:21:00Z"/>
                <w:del w:id="1069" w:author="Darin  McBeath" w:date="2014-02-19T11:28:00Z"/>
                <w:rFonts w:cstheme="minorHAnsi"/>
                <w:sz w:val="18"/>
                <w:szCs w:val="18"/>
              </w:rPr>
            </w:pPr>
            <w:ins w:id="1070" w:author="Gillian Griffiths" w:date="2014-02-13T14:21:00Z">
              <w:del w:id="1071" w:author="Darin  McBeath" w:date="2014-02-19T11:28:00Z">
                <w:r w:rsidRPr="00FF3520" w:rsidDel="00254DF5">
                  <w:rPr>
                    <w:rFonts w:cstheme="minorHAnsi"/>
                    <w:sz w:val="18"/>
                    <w:szCs w:val="18"/>
                  </w:rPr>
                  <w:delText>than</w:delText>
                </w:r>
              </w:del>
            </w:ins>
          </w:p>
        </w:tc>
        <w:tc>
          <w:tcPr>
            <w:tcW w:w="1142" w:type="dxa"/>
          </w:tcPr>
          <w:p w14:paraId="122556D5" w14:textId="781BDA54" w:rsidR="000A4DF8" w:rsidRPr="00FF3520" w:rsidDel="00254DF5" w:rsidRDefault="000A4DF8" w:rsidP="000A4DF8">
            <w:pPr>
              <w:rPr>
                <w:ins w:id="1072" w:author="Gillian Griffiths" w:date="2014-02-13T14:21:00Z"/>
                <w:del w:id="1073" w:author="Darin  McBeath" w:date="2014-02-19T11:28:00Z"/>
                <w:rFonts w:cstheme="minorHAnsi"/>
                <w:sz w:val="18"/>
                <w:szCs w:val="18"/>
              </w:rPr>
            </w:pPr>
            <w:ins w:id="1074" w:author="Gillian Griffiths" w:date="2014-02-13T14:21:00Z">
              <w:del w:id="1075" w:author="Darin  McBeath" w:date="2014-02-19T11:28:00Z">
                <w:r w:rsidRPr="00FF3520" w:rsidDel="00254DF5">
                  <w:rPr>
                    <w:rFonts w:cstheme="minorHAnsi"/>
                    <w:sz w:val="18"/>
                    <w:szCs w:val="18"/>
                  </w:rPr>
                  <w:delText>upon</w:delText>
                </w:r>
              </w:del>
            </w:ins>
          </w:p>
        </w:tc>
        <w:tc>
          <w:tcPr>
            <w:tcW w:w="970" w:type="dxa"/>
          </w:tcPr>
          <w:p w14:paraId="3D80F0CA" w14:textId="4196CE6E" w:rsidR="000A4DF8" w:rsidRPr="00FF3520" w:rsidDel="00254DF5" w:rsidRDefault="000A4DF8" w:rsidP="000A4DF8">
            <w:pPr>
              <w:rPr>
                <w:ins w:id="1076" w:author="Gillian Griffiths" w:date="2014-02-13T14:21:00Z"/>
                <w:del w:id="1077" w:author="Darin  McBeath" w:date="2014-02-19T11:28:00Z"/>
                <w:rFonts w:cstheme="minorHAnsi"/>
                <w:sz w:val="18"/>
                <w:szCs w:val="18"/>
              </w:rPr>
            </w:pPr>
            <w:ins w:id="1078" w:author="Gillian Griffiths" w:date="2014-02-13T14:21:00Z">
              <w:del w:id="1079" w:author="Darin  McBeath" w:date="2014-02-19T11:28:00Z">
                <w:r w:rsidRPr="00FF3520" w:rsidDel="00254DF5">
                  <w:rPr>
                    <w:rFonts w:cstheme="minorHAnsi"/>
                    <w:sz w:val="18"/>
                    <w:szCs w:val="18"/>
                  </w:rPr>
                  <w:delText>would</w:delText>
                </w:r>
              </w:del>
            </w:ins>
          </w:p>
        </w:tc>
      </w:tr>
      <w:tr w:rsidR="000A4DF8" w:rsidRPr="00FF3520" w:rsidDel="00254DF5" w14:paraId="531A7352" w14:textId="5201FE25" w:rsidTr="000A4DF8">
        <w:trPr>
          <w:ins w:id="1080" w:author="Gillian Griffiths" w:date="2014-02-13T14:21:00Z"/>
          <w:del w:id="1081" w:author="Darin  McBeath" w:date="2014-02-19T11:28:00Z"/>
        </w:trPr>
        <w:tc>
          <w:tcPr>
            <w:tcW w:w="1096" w:type="dxa"/>
          </w:tcPr>
          <w:p w14:paraId="6A112309" w14:textId="51F3E94E" w:rsidR="000A4DF8" w:rsidRPr="00FF3520" w:rsidDel="00254DF5" w:rsidRDefault="000A4DF8" w:rsidP="000A4DF8">
            <w:pPr>
              <w:rPr>
                <w:ins w:id="1082" w:author="Gillian Griffiths" w:date="2014-02-13T14:21:00Z"/>
                <w:del w:id="1083" w:author="Darin  McBeath" w:date="2014-02-19T11:28:00Z"/>
                <w:rFonts w:cstheme="minorHAnsi"/>
                <w:sz w:val="18"/>
                <w:szCs w:val="18"/>
              </w:rPr>
            </w:pPr>
            <w:ins w:id="1084" w:author="Gillian Griffiths" w:date="2014-02-13T14:21:00Z">
              <w:del w:id="1085" w:author="Darin  McBeath" w:date="2014-02-19T11:28:00Z">
                <w:r w:rsidRPr="00FF3520" w:rsidDel="00254DF5">
                  <w:rPr>
                    <w:rFonts w:cstheme="minorHAnsi"/>
                    <w:sz w:val="18"/>
                    <w:szCs w:val="18"/>
                  </w:rPr>
                  <w:delText>about</w:delText>
                </w:r>
              </w:del>
            </w:ins>
          </w:p>
        </w:tc>
        <w:tc>
          <w:tcPr>
            <w:tcW w:w="1069" w:type="dxa"/>
          </w:tcPr>
          <w:p w14:paraId="2E79F640" w14:textId="5C6D8715" w:rsidR="000A4DF8" w:rsidRPr="00FF3520" w:rsidDel="00254DF5" w:rsidRDefault="000A4DF8" w:rsidP="000A4DF8">
            <w:pPr>
              <w:rPr>
                <w:ins w:id="1086" w:author="Gillian Griffiths" w:date="2014-02-13T14:21:00Z"/>
                <w:del w:id="1087" w:author="Darin  McBeath" w:date="2014-02-19T11:28:00Z"/>
                <w:rFonts w:cstheme="minorHAnsi"/>
                <w:sz w:val="18"/>
                <w:szCs w:val="18"/>
              </w:rPr>
            </w:pPr>
            <w:ins w:id="1088" w:author="Gillian Griffiths" w:date="2014-02-13T14:21:00Z">
              <w:del w:id="1089" w:author="Darin  McBeath" w:date="2014-02-19T11:28:00Z">
                <w:r w:rsidRPr="00FF3520" w:rsidDel="00254DF5">
                  <w:rPr>
                    <w:rFonts w:cstheme="minorHAnsi"/>
                    <w:sz w:val="18"/>
                    <w:szCs w:val="18"/>
                  </w:rPr>
                  <w:delText>been</w:delText>
                </w:r>
              </w:del>
            </w:ins>
          </w:p>
        </w:tc>
        <w:tc>
          <w:tcPr>
            <w:tcW w:w="1191" w:type="dxa"/>
          </w:tcPr>
          <w:p w14:paraId="17E8B0E5" w14:textId="7BF5FB46" w:rsidR="000A4DF8" w:rsidRPr="00FF3520" w:rsidDel="00254DF5" w:rsidRDefault="000A4DF8" w:rsidP="000A4DF8">
            <w:pPr>
              <w:rPr>
                <w:ins w:id="1090" w:author="Gillian Griffiths" w:date="2014-02-13T14:21:00Z"/>
                <w:del w:id="1091" w:author="Darin  McBeath" w:date="2014-02-19T11:28:00Z"/>
                <w:rFonts w:cstheme="minorHAnsi"/>
                <w:sz w:val="18"/>
                <w:szCs w:val="18"/>
              </w:rPr>
            </w:pPr>
            <w:ins w:id="1092" w:author="Gillian Griffiths" w:date="2014-02-13T14:21:00Z">
              <w:del w:id="1093" w:author="Darin  McBeath" w:date="2014-02-19T11:28:00Z">
                <w:r w:rsidRPr="00FF3520" w:rsidDel="00254DF5">
                  <w:rPr>
                    <w:rFonts w:cstheme="minorHAnsi"/>
                    <w:sz w:val="18"/>
                    <w:szCs w:val="18"/>
                  </w:rPr>
                  <w:delText>either</w:delText>
                </w:r>
              </w:del>
            </w:ins>
          </w:p>
        </w:tc>
        <w:tc>
          <w:tcPr>
            <w:tcW w:w="891" w:type="dxa"/>
          </w:tcPr>
          <w:p w14:paraId="54D70B25" w14:textId="218D2188" w:rsidR="000A4DF8" w:rsidRPr="00FF3520" w:rsidDel="00254DF5" w:rsidRDefault="000A4DF8" w:rsidP="000A4DF8">
            <w:pPr>
              <w:rPr>
                <w:ins w:id="1094" w:author="Gillian Griffiths" w:date="2014-02-13T14:21:00Z"/>
                <w:del w:id="1095" w:author="Darin  McBeath" w:date="2014-02-19T11:28:00Z"/>
                <w:rFonts w:cstheme="minorHAnsi"/>
                <w:sz w:val="18"/>
                <w:szCs w:val="18"/>
              </w:rPr>
            </w:pPr>
            <w:ins w:id="1096" w:author="Gillian Griffiths" w:date="2014-02-13T14:21:00Z">
              <w:del w:id="1097" w:author="Darin  McBeath" w:date="2014-02-19T11:28:00Z">
                <w:r w:rsidRPr="00FF3520" w:rsidDel="00254DF5">
                  <w:rPr>
                    <w:rFonts w:cstheme="minorHAnsi"/>
                    <w:sz w:val="18"/>
                    <w:szCs w:val="18"/>
                  </w:rPr>
                  <w:delText>in</w:delText>
                </w:r>
              </w:del>
            </w:ins>
          </w:p>
        </w:tc>
        <w:tc>
          <w:tcPr>
            <w:tcW w:w="1087" w:type="dxa"/>
          </w:tcPr>
          <w:p w14:paraId="58D36EFE" w14:textId="0C954062" w:rsidR="000A4DF8" w:rsidRPr="00FF3520" w:rsidDel="00254DF5" w:rsidRDefault="000A4DF8" w:rsidP="000A4DF8">
            <w:pPr>
              <w:rPr>
                <w:ins w:id="1098" w:author="Gillian Griffiths" w:date="2014-02-13T14:21:00Z"/>
                <w:del w:id="1099" w:author="Darin  McBeath" w:date="2014-02-19T11:28:00Z"/>
                <w:rFonts w:cstheme="minorHAnsi"/>
                <w:sz w:val="18"/>
                <w:szCs w:val="18"/>
              </w:rPr>
            </w:pPr>
            <w:ins w:id="1100" w:author="Gillian Griffiths" w:date="2014-02-13T14:21:00Z">
              <w:del w:id="1101" w:author="Darin  McBeath" w:date="2014-02-19T11:28:00Z">
                <w:r w:rsidRPr="00FF3520" w:rsidDel="00254DF5">
                  <w:rPr>
                    <w:rFonts w:cstheme="minorHAnsi"/>
                    <w:sz w:val="18"/>
                    <w:szCs w:val="18"/>
                  </w:rPr>
                  <w:delText>mm</w:delText>
                </w:r>
              </w:del>
            </w:ins>
          </w:p>
        </w:tc>
        <w:tc>
          <w:tcPr>
            <w:tcW w:w="1410" w:type="dxa"/>
          </w:tcPr>
          <w:p w14:paraId="4255FD56" w14:textId="551E73B5" w:rsidR="000A4DF8" w:rsidRPr="00FF3520" w:rsidDel="00254DF5" w:rsidRDefault="000A4DF8" w:rsidP="000A4DF8">
            <w:pPr>
              <w:rPr>
                <w:ins w:id="1102" w:author="Gillian Griffiths" w:date="2014-02-13T14:21:00Z"/>
                <w:del w:id="1103" w:author="Darin  McBeath" w:date="2014-02-19T11:28:00Z"/>
                <w:rFonts w:cstheme="minorHAnsi"/>
                <w:sz w:val="18"/>
                <w:szCs w:val="18"/>
              </w:rPr>
            </w:pPr>
            <w:ins w:id="1104" w:author="Gillian Griffiths" w:date="2014-02-13T14:21:00Z">
              <w:del w:id="1105" w:author="Darin  McBeath" w:date="2014-02-19T11:28:00Z">
                <w:r w:rsidRPr="00FF3520" w:rsidDel="00254DF5">
                  <w:rPr>
                    <w:rFonts w:cstheme="minorHAnsi"/>
                    <w:sz w:val="18"/>
                    <w:szCs w:val="18"/>
                  </w:rPr>
                  <w:delText>really</w:delText>
                </w:r>
              </w:del>
            </w:ins>
          </w:p>
        </w:tc>
        <w:tc>
          <w:tcPr>
            <w:tcW w:w="1142" w:type="dxa"/>
          </w:tcPr>
          <w:p w14:paraId="77E497C4" w14:textId="0312888B" w:rsidR="000A4DF8" w:rsidRPr="00FF3520" w:rsidDel="00254DF5" w:rsidRDefault="000A4DF8" w:rsidP="000A4DF8">
            <w:pPr>
              <w:rPr>
                <w:ins w:id="1106" w:author="Gillian Griffiths" w:date="2014-02-13T14:21:00Z"/>
                <w:del w:id="1107" w:author="Darin  McBeath" w:date="2014-02-19T11:28:00Z"/>
                <w:rFonts w:cstheme="minorHAnsi"/>
                <w:sz w:val="18"/>
                <w:szCs w:val="18"/>
              </w:rPr>
            </w:pPr>
            <w:ins w:id="1108" w:author="Gillian Griffiths" w:date="2014-02-13T14:21:00Z">
              <w:del w:id="1109" w:author="Darin  McBeath" w:date="2014-02-19T11:28:00Z">
                <w:r w:rsidRPr="00FF3520" w:rsidDel="00254DF5">
                  <w:rPr>
                    <w:rFonts w:cstheme="minorHAnsi"/>
                    <w:sz w:val="18"/>
                    <w:szCs w:val="18"/>
                  </w:rPr>
                  <w:delText>that</w:delText>
                </w:r>
              </w:del>
            </w:ins>
          </w:p>
        </w:tc>
        <w:tc>
          <w:tcPr>
            <w:tcW w:w="970" w:type="dxa"/>
          </w:tcPr>
          <w:p w14:paraId="179F3E01" w14:textId="004AD60A" w:rsidR="000A4DF8" w:rsidRPr="00FF3520" w:rsidDel="00254DF5" w:rsidRDefault="000A4DF8" w:rsidP="000A4DF8">
            <w:pPr>
              <w:rPr>
                <w:ins w:id="1110" w:author="Gillian Griffiths" w:date="2014-02-13T14:21:00Z"/>
                <w:del w:id="1111" w:author="Darin  McBeath" w:date="2014-02-19T11:28:00Z"/>
                <w:rFonts w:cstheme="minorHAnsi"/>
                <w:sz w:val="18"/>
                <w:szCs w:val="18"/>
              </w:rPr>
            </w:pPr>
            <w:ins w:id="1112" w:author="Gillian Griffiths" w:date="2014-02-13T14:21:00Z">
              <w:del w:id="1113" w:author="Darin  McBeath" w:date="2014-02-19T11:28:00Z">
                <w:r w:rsidRPr="00FF3520" w:rsidDel="00254DF5">
                  <w:rPr>
                    <w:rFonts w:cstheme="minorHAnsi"/>
                    <w:sz w:val="18"/>
                    <w:szCs w:val="18"/>
                  </w:rPr>
                  <w:delText>use</w:delText>
                </w:r>
              </w:del>
            </w:ins>
          </w:p>
        </w:tc>
      </w:tr>
      <w:tr w:rsidR="000A4DF8" w:rsidRPr="00FF3520" w:rsidDel="00254DF5" w14:paraId="17CD1F6B" w14:textId="177E4B66" w:rsidTr="000A4DF8">
        <w:trPr>
          <w:ins w:id="1114" w:author="Gillian Griffiths" w:date="2014-02-13T14:21:00Z"/>
          <w:del w:id="1115" w:author="Darin  McBeath" w:date="2014-02-19T11:28:00Z"/>
        </w:trPr>
        <w:tc>
          <w:tcPr>
            <w:tcW w:w="1096" w:type="dxa"/>
          </w:tcPr>
          <w:p w14:paraId="38C6EB27" w14:textId="0C1C8F39" w:rsidR="000A4DF8" w:rsidRPr="00FF3520" w:rsidDel="00254DF5" w:rsidRDefault="000A4DF8" w:rsidP="000A4DF8">
            <w:pPr>
              <w:rPr>
                <w:ins w:id="1116" w:author="Gillian Griffiths" w:date="2014-02-13T14:21:00Z"/>
                <w:del w:id="1117" w:author="Darin  McBeath" w:date="2014-02-19T11:28:00Z"/>
                <w:rFonts w:cstheme="minorHAnsi"/>
                <w:sz w:val="18"/>
                <w:szCs w:val="18"/>
              </w:rPr>
            </w:pPr>
            <w:ins w:id="1118" w:author="Gillian Griffiths" w:date="2014-02-13T14:21:00Z">
              <w:del w:id="1119" w:author="Darin  McBeath" w:date="2014-02-19T11:28:00Z">
                <w:r w:rsidRPr="00FF3520" w:rsidDel="00254DF5">
                  <w:rPr>
                    <w:rFonts w:cstheme="minorHAnsi"/>
                    <w:sz w:val="18"/>
                    <w:szCs w:val="18"/>
                  </w:rPr>
                  <w:delText>again</w:delText>
                </w:r>
              </w:del>
            </w:ins>
          </w:p>
        </w:tc>
        <w:tc>
          <w:tcPr>
            <w:tcW w:w="1069" w:type="dxa"/>
          </w:tcPr>
          <w:p w14:paraId="42381341" w14:textId="638E37C5" w:rsidR="000A4DF8" w:rsidRPr="00FF3520" w:rsidDel="00254DF5" w:rsidRDefault="000A4DF8" w:rsidP="000A4DF8">
            <w:pPr>
              <w:rPr>
                <w:ins w:id="1120" w:author="Gillian Griffiths" w:date="2014-02-13T14:21:00Z"/>
                <w:del w:id="1121" w:author="Darin  McBeath" w:date="2014-02-19T11:28:00Z"/>
                <w:rFonts w:cstheme="minorHAnsi"/>
                <w:sz w:val="18"/>
                <w:szCs w:val="18"/>
              </w:rPr>
            </w:pPr>
            <w:ins w:id="1122" w:author="Gillian Griffiths" w:date="2014-02-13T14:21:00Z">
              <w:del w:id="1123" w:author="Darin  McBeath" w:date="2014-02-19T11:28:00Z">
                <w:r w:rsidRPr="00FF3520" w:rsidDel="00254DF5">
                  <w:rPr>
                    <w:rFonts w:cstheme="minorHAnsi"/>
                    <w:sz w:val="18"/>
                    <w:szCs w:val="18"/>
                  </w:rPr>
                  <w:delText>before</w:delText>
                </w:r>
              </w:del>
            </w:ins>
          </w:p>
        </w:tc>
        <w:tc>
          <w:tcPr>
            <w:tcW w:w="1191" w:type="dxa"/>
          </w:tcPr>
          <w:p w14:paraId="7C478784" w14:textId="763275B3" w:rsidR="000A4DF8" w:rsidRPr="00FF3520" w:rsidDel="00254DF5" w:rsidRDefault="000A4DF8" w:rsidP="000A4DF8">
            <w:pPr>
              <w:rPr>
                <w:ins w:id="1124" w:author="Gillian Griffiths" w:date="2014-02-13T14:21:00Z"/>
                <w:del w:id="1125" w:author="Darin  McBeath" w:date="2014-02-19T11:28:00Z"/>
                <w:rFonts w:cstheme="minorHAnsi"/>
                <w:sz w:val="18"/>
                <w:szCs w:val="18"/>
              </w:rPr>
            </w:pPr>
            <w:ins w:id="1126" w:author="Gillian Griffiths" w:date="2014-02-13T14:21:00Z">
              <w:del w:id="1127" w:author="Darin  McBeath" w:date="2014-02-19T11:28:00Z">
                <w:r w:rsidRPr="00FF3520" w:rsidDel="00254DF5">
                  <w:rPr>
                    <w:rFonts w:cstheme="minorHAnsi"/>
                    <w:sz w:val="18"/>
                    <w:szCs w:val="18"/>
                  </w:rPr>
                  <w:delText>enough</w:delText>
                </w:r>
              </w:del>
            </w:ins>
          </w:p>
        </w:tc>
        <w:tc>
          <w:tcPr>
            <w:tcW w:w="891" w:type="dxa"/>
          </w:tcPr>
          <w:p w14:paraId="5F26CA2A" w14:textId="3A2355AA" w:rsidR="000A4DF8" w:rsidRPr="00FF3520" w:rsidDel="00254DF5" w:rsidRDefault="000A4DF8" w:rsidP="000A4DF8">
            <w:pPr>
              <w:rPr>
                <w:ins w:id="1128" w:author="Gillian Griffiths" w:date="2014-02-13T14:21:00Z"/>
                <w:del w:id="1129" w:author="Darin  McBeath" w:date="2014-02-19T11:28:00Z"/>
                <w:rFonts w:cstheme="minorHAnsi"/>
                <w:sz w:val="18"/>
                <w:szCs w:val="18"/>
              </w:rPr>
            </w:pPr>
            <w:ins w:id="1130" w:author="Gillian Griffiths" w:date="2014-02-13T14:21:00Z">
              <w:del w:id="1131" w:author="Darin  McBeath" w:date="2014-02-19T11:28:00Z">
                <w:r w:rsidRPr="00FF3520" w:rsidDel="00254DF5">
                  <w:rPr>
                    <w:rFonts w:cstheme="minorHAnsi"/>
                    <w:sz w:val="18"/>
                    <w:szCs w:val="18"/>
                  </w:rPr>
                  <w:delText>into</w:delText>
                </w:r>
              </w:del>
            </w:ins>
          </w:p>
        </w:tc>
        <w:tc>
          <w:tcPr>
            <w:tcW w:w="1087" w:type="dxa"/>
          </w:tcPr>
          <w:p w14:paraId="6E2686CB" w14:textId="4B0C6F5B" w:rsidR="000A4DF8" w:rsidRPr="00FF3520" w:rsidDel="00254DF5" w:rsidRDefault="000A4DF8" w:rsidP="000A4DF8">
            <w:pPr>
              <w:rPr>
                <w:ins w:id="1132" w:author="Gillian Griffiths" w:date="2014-02-13T14:21:00Z"/>
                <w:del w:id="1133" w:author="Darin  McBeath" w:date="2014-02-19T11:28:00Z"/>
                <w:rFonts w:cstheme="minorHAnsi"/>
                <w:sz w:val="18"/>
                <w:szCs w:val="18"/>
              </w:rPr>
            </w:pPr>
            <w:ins w:id="1134" w:author="Gillian Griffiths" w:date="2014-02-13T14:21:00Z">
              <w:del w:id="1135" w:author="Darin  McBeath" w:date="2014-02-19T11:28:00Z">
                <w:r w:rsidRPr="00FF3520" w:rsidDel="00254DF5">
                  <w:rPr>
                    <w:rFonts w:cstheme="minorHAnsi"/>
                    <w:sz w:val="18"/>
                    <w:szCs w:val="18"/>
                  </w:rPr>
                  <w:delText>most</w:delText>
                </w:r>
              </w:del>
            </w:ins>
          </w:p>
        </w:tc>
        <w:tc>
          <w:tcPr>
            <w:tcW w:w="1410" w:type="dxa"/>
          </w:tcPr>
          <w:p w14:paraId="570E1C45" w14:textId="4BBED551" w:rsidR="000A4DF8" w:rsidRPr="00FF3520" w:rsidDel="00254DF5" w:rsidRDefault="000A4DF8" w:rsidP="000A4DF8">
            <w:pPr>
              <w:rPr>
                <w:ins w:id="1136" w:author="Gillian Griffiths" w:date="2014-02-13T14:21:00Z"/>
                <w:del w:id="1137" w:author="Darin  McBeath" w:date="2014-02-19T11:28:00Z"/>
                <w:rFonts w:cstheme="minorHAnsi"/>
                <w:sz w:val="18"/>
                <w:szCs w:val="18"/>
              </w:rPr>
            </w:pPr>
            <w:ins w:id="1138" w:author="Gillian Griffiths" w:date="2014-02-13T14:21:00Z">
              <w:del w:id="1139" w:author="Darin  McBeath" w:date="2014-02-19T11:28:00Z">
                <w:r w:rsidRPr="00FF3520" w:rsidDel="00254DF5">
                  <w:rPr>
                    <w:rFonts w:cstheme="minorHAnsi"/>
                    <w:sz w:val="18"/>
                    <w:szCs w:val="18"/>
                  </w:rPr>
                  <w:delText>regarding</w:delText>
                </w:r>
              </w:del>
            </w:ins>
          </w:p>
        </w:tc>
        <w:tc>
          <w:tcPr>
            <w:tcW w:w="1142" w:type="dxa"/>
          </w:tcPr>
          <w:p w14:paraId="535F6D17" w14:textId="6ED233C1" w:rsidR="000A4DF8" w:rsidRPr="00FF3520" w:rsidDel="00254DF5" w:rsidRDefault="000A4DF8" w:rsidP="000A4DF8">
            <w:pPr>
              <w:rPr>
                <w:ins w:id="1140" w:author="Gillian Griffiths" w:date="2014-02-13T14:21:00Z"/>
                <w:del w:id="1141" w:author="Darin  McBeath" w:date="2014-02-19T11:28:00Z"/>
                <w:rFonts w:cstheme="minorHAnsi"/>
                <w:sz w:val="18"/>
                <w:szCs w:val="18"/>
              </w:rPr>
            </w:pPr>
            <w:ins w:id="1142" w:author="Gillian Griffiths" w:date="2014-02-13T14:21:00Z">
              <w:del w:id="1143" w:author="Darin  McBeath" w:date="2014-02-19T11:28:00Z">
                <w:r w:rsidRPr="00FF3520" w:rsidDel="00254DF5">
                  <w:rPr>
                    <w:rFonts w:cstheme="minorHAnsi"/>
                    <w:sz w:val="18"/>
                    <w:szCs w:val="18"/>
                  </w:rPr>
                  <w:delText>the</w:delText>
                </w:r>
              </w:del>
            </w:ins>
          </w:p>
        </w:tc>
        <w:tc>
          <w:tcPr>
            <w:tcW w:w="970" w:type="dxa"/>
          </w:tcPr>
          <w:p w14:paraId="0EE8E606" w14:textId="6EDC60E6" w:rsidR="000A4DF8" w:rsidRPr="00FF3520" w:rsidDel="00254DF5" w:rsidRDefault="000A4DF8" w:rsidP="000A4DF8">
            <w:pPr>
              <w:rPr>
                <w:ins w:id="1144" w:author="Gillian Griffiths" w:date="2014-02-13T14:21:00Z"/>
                <w:del w:id="1145" w:author="Darin  McBeath" w:date="2014-02-19T11:28:00Z"/>
                <w:rFonts w:cstheme="minorHAnsi"/>
                <w:sz w:val="18"/>
                <w:szCs w:val="18"/>
              </w:rPr>
            </w:pPr>
            <w:ins w:id="1146" w:author="Gillian Griffiths" w:date="2014-02-13T14:21:00Z">
              <w:del w:id="1147" w:author="Darin  McBeath" w:date="2014-02-19T11:28:00Z">
                <w:r w:rsidRPr="00FF3520" w:rsidDel="00254DF5">
                  <w:rPr>
                    <w:rFonts w:cstheme="minorHAnsi"/>
                    <w:sz w:val="18"/>
                    <w:szCs w:val="18"/>
                  </w:rPr>
                  <w:delText>used</w:delText>
                </w:r>
              </w:del>
            </w:ins>
          </w:p>
        </w:tc>
      </w:tr>
      <w:tr w:rsidR="000A4DF8" w:rsidRPr="00FF3520" w:rsidDel="00254DF5" w14:paraId="1F691B3A" w14:textId="3D75131C" w:rsidTr="000A4DF8">
        <w:trPr>
          <w:ins w:id="1148" w:author="Gillian Griffiths" w:date="2014-02-13T14:21:00Z"/>
          <w:del w:id="1149" w:author="Darin  McBeath" w:date="2014-02-19T11:28:00Z"/>
        </w:trPr>
        <w:tc>
          <w:tcPr>
            <w:tcW w:w="1096" w:type="dxa"/>
          </w:tcPr>
          <w:p w14:paraId="333AF7EE" w14:textId="3F332DFA" w:rsidR="000A4DF8" w:rsidRPr="00FF3520" w:rsidDel="00254DF5" w:rsidRDefault="000A4DF8" w:rsidP="000A4DF8">
            <w:pPr>
              <w:rPr>
                <w:ins w:id="1150" w:author="Gillian Griffiths" w:date="2014-02-13T14:21:00Z"/>
                <w:del w:id="1151" w:author="Darin  McBeath" w:date="2014-02-19T11:28:00Z"/>
                <w:rFonts w:cstheme="minorHAnsi"/>
                <w:sz w:val="18"/>
                <w:szCs w:val="18"/>
              </w:rPr>
            </w:pPr>
            <w:ins w:id="1152" w:author="Gillian Griffiths" w:date="2014-02-13T14:21:00Z">
              <w:del w:id="1153" w:author="Darin  McBeath" w:date="2014-02-19T11:28:00Z">
                <w:r w:rsidRPr="00FF3520" w:rsidDel="00254DF5">
                  <w:rPr>
                    <w:rFonts w:cstheme="minorHAnsi"/>
                    <w:sz w:val="18"/>
                    <w:szCs w:val="18"/>
                  </w:rPr>
                  <w:delText>all</w:delText>
                </w:r>
              </w:del>
            </w:ins>
          </w:p>
        </w:tc>
        <w:tc>
          <w:tcPr>
            <w:tcW w:w="1069" w:type="dxa"/>
          </w:tcPr>
          <w:p w14:paraId="784637CE" w14:textId="6DF6D299" w:rsidR="000A4DF8" w:rsidRPr="00FF3520" w:rsidDel="00254DF5" w:rsidRDefault="000A4DF8" w:rsidP="000A4DF8">
            <w:pPr>
              <w:rPr>
                <w:ins w:id="1154" w:author="Gillian Griffiths" w:date="2014-02-13T14:21:00Z"/>
                <w:del w:id="1155" w:author="Darin  McBeath" w:date="2014-02-19T11:28:00Z"/>
                <w:rFonts w:cstheme="minorHAnsi"/>
                <w:sz w:val="18"/>
                <w:szCs w:val="18"/>
              </w:rPr>
            </w:pPr>
            <w:ins w:id="1156" w:author="Gillian Griffiths" w:date="2014-02-13T14:21:00Z">
              <w:del w:id="1157" w:author="Darin  McBeath" w:date="2014-02-19T11:28:00Z">
                <w:r w:rsidRPr="00FF3520" w:rsidDel="00254DF5">
                  <w:rPr>
                    <w:rFonts w:cstheme="minorHAnsi"/>
                    <w:sz w:val="18"/>
                    <w:szCs w:val="18"/>
                  </w:rPr>
                  <w:delText>being</w:delText>
                </w:r>
              </w:del>
            </w:ins>
          </w:p>
        </w:tc>
        <w:tc>
          <w:tcPr>
            <w:tcW w:w="1191" w:type="dxa"/>
          </w:tcPr>
          <w:p w14:paraId="38D7CB94" w14:textId="0AADE699" w:rsidR="000A4DF8" w:rsidRPr="00FF3520" w:rsidDel="00254DF5" w:rsidRDefault="000A4DF8" w:rsidP="000A4DF8">
            <w:pPr>
              <w:rPr>
                <w:ins w:id="1158" w:author="Gillian Griffiths" w:date="2014-02-13T14:21:00Z"/>
                <w:del w:id="1159" w:author="Darin  McBeath" w:date="2014-02-19T11:28:00Z"/>
                <w:rFonts w:cstheme="minorHAnsi"/>
                <w:sz w:val="18"/>
                <w:szCs w:val="18"/>
              </w:rPr>
            </w:pPr>
            <w:ins w:id="1160" w:author="Gillian Griffiths" w:date="2014-02-13T14:21:00Z">
              <w:del w:id="1161" w:author="Darin  McBeath" w:date="2014-02-19T11:28:00Z">
                <w:r w:rsidRPr="00FF3520" w:rsidDel="00254DF5">
                  <w:rPr>
                    <w:rFonts w:cstheme="minorHAnsi"/>
                    <w:sz w:val="18"/>
                    <w:szCs w:val="18"/>
                  </w:rPr>
                  <w:delText>especially</w:delText>
                </w:r>
              </w:del>
            </w:ins>
          </w:p>
        </w:tc>
        <w:tc>
          <w:tcPr>
            <w:tcW w:w="891" w:type="dxa"/>
          </w:tcPr>
          <w:p w14:paraId="49A9BC6A" w14:textId="1F834C88" w:rsidR="000A4DF8" w:rsidRPr="00FF3520" w:rsidDel="00254DF5" w:rsidRDefault="000A4DF8" w:rsidP="000A4DF8">
            <w:pPr>
              <w:rPr>
                <w:ins w:id="1162" w:author="Gillian Griffiths" w:date="2014-02-13T14:21:00Z"/>
                <w:del w:id="1163" w:author="Darin  McBeath" w:date="2014-02-19T11:28:00Z"/>
                <w:rFonts w:cstheme="minorHAnsi"/>
                <w:sz w:val="18"/>
                <w:szCs w:val="18"/>
              </w:rPr>
            </w:pPr>
            <w:ins w:id="1164" w:author="Gillian Griffiths" w:date="2014-02-13T14:21:00Z">
              <w:del w:id="1165" w:author="Darin  McBeath" w:date="2014-02-19T11:28:00Z">
                <w:r w:rsidRPr="00FF3520" w:rsidDel="00254DF5">
                  <w:rPr>
                    <w:rFonts w:cstheme="minorHAnsi"/>
                    <w:sz w:val="18"/>
                    <w:szCs w:val="18"/>
                  </w:rPr>
                  <w:delText>is</w:delText>
                </w:r>
              </w:del>
            </w:ins>
          </w:p>
        </w:tc>
        <w:tc>
          <w:tcPr>
            <w:tcW w:w="1087" w:type="dxa"/>
          </w:tcPr>
          <w:p w14:paraId="0FAE0B92" w14:textId="403281B7" w:rsidR="000A4DF8" w:rsidRPr="00FF3520" w:rsidDel="00254DF5" w:rsidRDefault="000A4DF8" w:rsidP="000A4DF8">
            <w:pPr>
              <w:rPr>
                <w:ins w:id="1166" w:author="Gillian Griffiths" w:date="2014-02-13T14:21:00Z"/>
                <w:del w:id="1167" w:author="Darin  McBeath" w:date="2014-02-19T11:28:00Z"/>
                <w:rFonts w:cstheme="minorHAnsi"/>
                <w:sz w:val="18"/>
                <w:szCs w:val="18"/>
              </w:rPr>
            </w:pPr>
            <w:ins w:id="1168" w:author="Gillian Griffiths" w:date="2014-02-13T14:21:00Z">
              <w:del w:id="1169" w:author="Darin  McBeath" w:date="2014-02-19T11:28:00Z">
                <w:r w:rsidRPr="00FF3520" w:rsidDel="00254DF5">
                  <w:rPr>
                    <w:rFonts w:cstheme="minorHAnsi"/>
                    <w:sz w:val="18"/>
                    <w:szCs w:val="18"/>
                  </w:rPr>
                  <w:delText>mostly</w:delText>
                </w:r>
              </w:del>
            </w:ins>
          </w:p>
        </w:tc>
        <w:tc>
          <w:tcPr>
            <w:tcW w:w="1410" w:type="dxa"/>
          </w:tcPr>
          <w:p w14:paraId="22FEAA72" w14:textId="60B58CF9" w:rsidR="000A4DF8" w:rsidRPr="00FF3520" w:rsidDel="00254DF5" w:rsidRDefault="000A4DF8" w:rsidP="000A4DF8">
            <w:pPr>
              <w:rPr>
                <w:ins w:id="1170" w:author="Gillian Griffiths" w:date="2014-02-13T14:21:00Z"/>
                <w:del w:id="1171" w:author="Darin  McBeath" w:date="2014-02-19T11:28:00Z"/>
                <w:rFonts w:cstheme="minorHAnsi"/>
                <w:sz w:val="18"/>
                <w:szCs w:val="18"/>
              </w:rPr>
            </w:pPr>
            <w:ins w:id="1172" w:author="Gillian Griffiths" w:date="2014-02-13T14:21:00Z">
              <w:del w:id="1173" w:author="Darin  McBeath" w:date="2014-02-19T11:28:00Z">
                <w:r w:rsidRPr="00FF3520" w:rsidDel="00254DF5">
                  <w:rPr>
                    <w:rFonts w:cstheme="minorHAnsi"/>
                    <w:sz w:val="18"/>
                    <w:szCs w:val="18"/>
                  </w:rPr>
                  <w:delText>seem</w:delText>
                </w:r>
              </w:del>
            </w:ins>
          </w:p>
        </w:tc>
        <w:tc>
          <w:tcPr>
            <w:tcW w:w="1142" w:type="dxa"/>
          </w:tcPr>
          <w:p w14:paraId="1EDD990E" w14:textId="5985A281" w:rsidR="000A4DF8" w:rsidRPr="00FF3520" w:rsidDel="00254DF5" w:rsidRDefault="000A4DF8" w:rsidP="000A4DF8">
            <w:pPr>
              <w:rPr>
                <w:ins w:id="1174" w:author="Gillian Griffiths" w:date="2014-02-13T14:21:00Z"/>
                <w:del w:id="1175" w:author="Darin  McBeath" w:date="2014-02-19T11:28:00Z"/>
                <w:rFonts w:cstheme="minorHAnsi"/>
                <w:sz w:val="18"/>
                <w:szCs w:val="18"/>
              </w:rPr>
            </w:pPr>
            <w:ins w:id="1176" w:author="Gillian Griffiths" w:date="2014-02-13T14:21:00Z">
              <w:del w:id="1177" w:author="Darin  McBeath" w:date="2014-02-19T11:28:00Z">
                <w:r w:rsidRPr="00FF3520" w:rsidDel="00254DF5">
                  <w:rPr>
                    <w:rFonts w:cstheme="minorHAnsi"/>
                    <w:sz w:val="18"/>
                    <w:szCs w:val="18"/>
                  </w:rPr>
                  <w:delText>their</w:delText>
                </w:r>
              </w:del>
            </w:ins>
          </w:p>
        </w:tc>
        <w:tc>
          <w:tcPr>
            <w:tcW w:w="970" w:type="dxa"/>
          </w:tcPr>
          <w:p w14:paraId="3645660F" w14:textId="0F2C9C4E" w:rsidR="000A4DF8" w:rsidRPr="00FF3520" w:rsidDel="00254DF5" w:rsidRDefault="000A4DF8" w:rsidP="000A4DF8">
            <w:pPr>
              <w:rPr>
                <w:ins w:id="1178" w:author="Gillian Griffiths" w:date="2014-02-13T14:21:00Z"/>
                <w:del w:id="1179" w:author="Darin  McBeath" w:date="2014-02-19T11:28:00Z"/>
                <w:rFonts w:cstheme="minorHAnsi"/>
                <w:sz w:val="18"/>
                <w:szCs w:val="18"/>
              </w:rPr>
            </w:pPr>
            <w:ins w:id="1180" w:author="Gillian Griffiths" w:date="2014-02-13T14:21:00Z">
              <w:del w:id="1181" w:author="Darin  McBeath" w:date="2014-02-19T11:28:00Z">
                <w:r w:rsidRPr="00FF3520" w:rsidDel="00254DF5">
                  <w:rPr>
                    <w:rFonts w:cstheme="minorHAnsi"/>
                    <w:sz w:val="18"/>
                    <w:szCs w:val="18"/>
                  </w:rPr>
                  <w:delText>using</w:delText>
                </w:r>
              </w:del>
            </w:ins>
          </w:p>
        </w:tc>
      </w:tr>
      <w:tr w:rsidR="000A4DF8" w:rsidRPr="00FF3520" w:rsidDel="00254DF5" w14:paraId="083CDB45" w14:textId="00F8C7C3" w:rsidTr="000A4DF8">
        <w:trPr>
          <w:ins w:id="1182" w:author="Gillian Griffiths" w:date="2014-02-13T14:21:00Z"/>
          <w:del w:id="1183" w:author="Darin  McBeath" w:date="2014-02-19T11:28:00Z"/>
        </w:trPr>
        <w:tc>
          <w:tcPr>
            <w:tcW w:w="1096" w:type="dxa"/>
          </w:tcPr>
          <w:p w14:paraId="1E464861" w14:textId="53B4BA60" w:rsidR="000A4DF8" w:rsidRPr="00FF3520" w:rsidDel="00254DF5" w:rsidRDefault="000A4DF8" w:rsidP="000A4DF8">
            <w:pPr>
              <w:rPr>
                <w:ins w:id="1184" w:author="Gillian Griffiths" w:date="2014-02-13T14:21:00Z"/>
                <w:del w:id="1185" w:author="Darin  McBeath" w:date="2014-02-19T11:28:00Z"/>
                <w:rFonts w:cstheme="minorHAnsi"/>
                <w:sz w:val="18"/>
                <w:szCs w:val="18"/>
              </w:rPr>
            </w:pPr>
            <w:ins w:id="1186" w:author="Gillian Griffiths" w:date="2014-02-13T14:21:00Z">
              <w:del w:id="1187" w:author="Darin  McBeath" w:date="2014-02-19T11:28:00Z">
                <w:r w:rsidRPr="00FF3520" w:rsidDel="00254DF5">
                  <w:rPr>
                    <w:rFonts w:cstheme="minorHAnsi"/>
                    <w:sz w:val="18"/>
                    <w:szCs w:val="18"/>
                  </w:rPr>
                  <w:delText>almost</w:delText>
                </w:r>
              </w:del>
            </w:ins>
          </w:p>
        </w:tc>
        <w:tc>
          <w:tcPr>
            <w:tcW w:w="1069" w:type="dxa"/>
          </w:tcPr>
          <w:p w14:paraId="09536F95" w14:textId="6BE7EBBE" w:rsidR="000A4DF8" w:rsidRPr="00FF3520" w:rsidDel="00254DF5" w:rsidRDefault="000A4DF8" w:rsidP="000A4DF8">
            <w:pPr>
              <w:rPr>
                <w:ins w:id="1188" w:author="Gillian Griffiths" w:date="2014-02-13T14:21:00Z"/>
                <w:del w:id="1189" w:author="Darin  McBeath" w:date="2014-02-19T11:28:00Z"/>
                <w:rFonts w:cstheme="minorHAnsi"/>
                <w:sz w:val="18"/>
                <w:szCs w:val="18"/>
              </w:rPr>
            </w:pPr>
            <w:ins w:id="1190" w:author="Gillian Griffiths" w:date="2014-02-13T14:21:00Z">
              <w:del w:id="1191" w:author="Darin  McBeath" w:date="2014-02-19T11:28:00Z">
                <w:r w:rsidRPr="00FF3520" w:rsidDel="00254DF5">
                  <w:rPr>
                    <w:rFonts w:cstheme="minorHAnsi"/>
                    <w:sz w:val="18"/>
                    <w:szCs w:val="18"/>
                  </w:rPr>
                  <w:delText>between</w:delText>
                </w:r>
              </w:del>
            </w:ins>
          </w:p>
        </w:tc>
        <w:tc>
          <w:tcPr>
            <w:tcW w:w="1191" w:type="dxa"/>
          </w:tcPr>
          <w:p w14:paraId="60EC5F66" w14:textId="67BB9A80" w:rsidR="000A4DF8" w:rsidRPr="00FF3520" w:rsidDel="00254DF5" w:rsidRDefault="000A4DF8" w:rsidP="000A4DF8">
            <w:pPr>
              <w:rPr>
                <w:ins w:id="1192" w:author="Gillian Griffiths" w:date="2014-02-13T14:21:00Z"/>
                <w:del w:id="1193" w:author="Darin  McBeath" w:date="2014-02-19T11:28:00Z"/>
                <w:rFonts w:cstheme="minorHAnsi"/>
                <w:sz w:val="18"/>
                <w:szCs w:val="18"/>
              </w:rPr>
            </w:pPr>
            <w:ins w:id="1194" w:author="Gillian Griffiths" w:date="2014-02-13T14:21:00Z">
              <w:del w:id="1195" w:author="Darin  McBeath" w:date="2014-02-19T11:28:00Z">
                <w:r w:rsidRPr="00FF3520" w:rsidDel="00254DF5">
                  <w:rPr>
                    <w:rFonts w:cstheme="minorHAnsi"/>
                    <w:sz w:val="18"/>
                    <w:szCs w:val="18"/>
                  </w:rPr>
                  <w:delText>etc</w:delText>
                </w:r>
              </w:del>
            </w:ins>
          </w:p>
        </w:tc>
        <w:tc>
          <w:tcPr>
            <w:tcW w:w="891" w:type="dxa"/>
          </w:tcPr>
          <w:p w14:paraId="6714B5B4" w14:textId="15D58920" w:rsidR="000A4DF8" w:rsidRPr="00FF3520" w:rsidDel="00254DF5" w:rsidRDefault="000A4DF8" w:rsidP="000A4DF8">
            <w:pPr>
              <w:rPr>
                <w:ins w:id="1196" w:author="Gillian Griffiths" w:date="2014-02-13T14:21:00Z"/>
                <w:del w:id="1197" w:author="Darin  McBeath" w:date="2014-02-19T11:28:00Z"/>
                <w:rFonts w:cstheme="minorHAnsi"/>
                <w:sz w:val="18"/>
                <w:szCs w:val="18"/>
              </w:rPr>
            </w:pPr>
            <w:ins w:id="1198" w:author="Gillian Griffiths" w:date="2014-02-13T14:21:00Z">
              <w:del w:id="1199" w:author="Darin  McBeath" w:date="2014-02-19T11:28:00Z">
                <w:r w:rsidRPr="00FF3520" w:rsidDel="00254DF5">
                  <w:rPr>
                    <w:rFonts w:cstheme="minorHAnsi"/>
                    <w:sz w:val="18"/>
                    <w:szCs w:val="18"/>
                  </w:rPr>
                  <w:delText>it</w:delText>
                </w:r>
              </w:del>
            </w:ins>
          </w:p>
        </w:tc>
        <w:tc>
          <w:tcPr>
            <w:tcW w:w="1087" w:type="dxa"/>
          </w:tcPr>
          <w:p w14:paraId="208B9894" w14:textId="0D3E3229" w:rsidR="000A4DF8" w:rsidRPr="00FF3520" w:rsidDel="00254DF5" w:rsidRDefault="000A4DF8" w:rsidP="000A4DF8">
            <w:pPr>
              <w:rPr>
                <w:ins w:id="1200" w:author="Gillian Griffiths" w:date="2014-02-13T14:21:00Z"/>
                <w:del w:id="1201" w:author="Darin  McBeath" w:date="2014-02-19T11:28:00Z"/>
                <w:rFonts w:cstheme="minorHAnsi"/>
                <w:sz w:val="18"/>
                <w:szCs w:val="18"/>
              </w:rPr>
            </w:pPr>
            <w:ins w:id="1202" w:author="Gillian Griffiths" w:date="2014-02-13T14:21:00Z">
              <w:del w:id="1203" w:author="Darin  McBeath" w:date="2014-02-19T11:28:00Z">
                <w:r w:rsidRPr="00FF3520" w:rsidDel="00254DF5">
                  <w:rPr>
                    <w:rFonts w:cstheme="minorHAnsi"/>
                    <w:sz w:val="18"/>
                    <w:szCs w:val="18"/>
                  </w:rPr>
                  <w:delText>must</w:delText>
                </w:r>
              </w:del>
            </w:ins>
          </w:p>
        </w:tc>
        <w:tc>
          <w:tcPr>
            <w:tcW w:w="1410" w:type="dxa"/>
          </w:tcPr>
          <w:p w14:paraId="2669259B" w14:textId="5D3B573E" w:rsidR="000A4DF8" w:rsidRPr="00FF3520" w:rsidDel="00254DF5" w:rsidRDefault="000A4DF8" w:rsidP="000A4DF8">
            <w:pPr>
              <w:rPr>
                <w:ins w:id="1204" w:author="Gillian Griffiths" w:date="2014-02-13T14:21:00Z"/>
                <w:del w:id="1205" w:author="Darin  McBeath" w:date="2014-02-19T11:28:00Z"/>
                <w:rFonts w:cstheme="minorHAnsi"/>
                <w:sz w:val="18"/>
                <w:szCs w:val="18"/>
              </w:rPr>
            </w:pPr>
            <w:ins w:id="1206" w:author="Gillian Griffiths" w:date="2014-02-13T14:21:00Z">
              <w:del w:id="1207" w:author="Darin  McBeath" w:date="2014-02-19T11:28:00Z">
                <w:r w:rsidRPr="00FF3520" w:rsidDel="00254DF5">
                  <w:rPr>
                    <w:rFonts w:cstheme="minorHAnsi"/>
                    <w:sz w:val="18"/>
                    <w:szCs w:val="18"/>
                  </w:rPr>
                  <w:delText>seen</w:delText>
                </w:r>
              </w:del>
            </w:ins>
          </w:p>
        </w:tc>
        <w:tc>
          <w:tcPr>
            <w:tcW w:w="1142" w:type="dxa"/>
          </w:tcPr>
          <w:p w14:paraId="2AD47BDC" w14:textId="26D48A05" w:rsidR="000A4DF8" w:rsidRPr="00FF3520" w:rsidDel="00254DF5" w:rsidRDefault="000A4DF8" w:rsidP="000A4DF8">
            <w:pPr>
              <w:rPr>
                <w:ins w:id="1208" w:author="Gillian Griffiths" w:date="2014-02-13T14:21:00Z"/>
                <w:del w:id="1209" w:author="Darin  McBeath" w:date="2014-02-19T11:28:00Z"/>
                <w:rFonts w:cstheme="minorHAnsi"/>
                <w:sz w:val="18"/>
                <w:szCs w:val="18"/>
              </w:rPr>
            </w:pPr>
            <w:ins w:id="1210" w:author="Gillian Griffiths" w:date="2014-02-13T14:21:00Z">
              <w:del w:id="1211" w:author="Darin  McBeath" w:date="2014-02-19T11:28:00Z">
                <w:r w:rsidRPr="00FF3520" w:rsidDel="00254DF5">
                  <w:rPr>
                    <w:rFonts w:cstheme="minorHAnsi"/>
                    <w:sz w:val="18"/>
                    <w:szCs w:val="18"/>
                  </w:rPr>
                  <w:delText>theirs</w:delText>
                </w:r>
              </w:del>
            </w:ins>
          </w:p>
        </w:tc>
        <w:tc>
          <w:tcPr>
            <w:tcW w:w="970" w:type="dxa"/>
          </w:tcPr>
          <w:p w14:paraId="34A06484" w14:textId="4E4D27B2" w:rsidR="000A4DF8" w:rsidRPr="00FF3520" w:rsidDel="00254DF5" w:rsidRDefault="000A4DF8" w:rsidP="000A4DF8">
            <w:pPr>
              <w:rPr>
                <w:ins w:id="1212" w:author="Gillian Griffiths" w:date="2014-02-13T14:21:00Z"/>
                <w:del w:id="1213" w:author="Darin  McBeath" w:date="2014-02-19T11:28:00Z"/>
                <w:rFonts w:cstheme="minorHAnsi"/>
                <w:sz w:val="18"/>
                <w:szCs w:val="18"/>
              </w:rPr>
            </w:pPr>
            <w:ins w:id="1214" w:author="Gillian Griffiths" w:date="2014-02-13T14:21:00Z">
              <w:del w:id="1215" w:author="Darin  McBeath" w:date="2014-02-19T11:28:00Z">
                <w:r w:rsidRPr="00FF3520" w:rsidDel="00254DF5">
                  <w:rPr>
                    <w:rFonts w:cstheme="minorHAnsi"/>
                    <w:sz w:val="18"/>
                    <w:szCs w:val="18"/>
                  </w:rPr>
                  <w:delText>various</w:delText>
                </w:r>
              </w:del>
            </w:ins>
          </w:p>
        </w:tc>
      </w:tr>
      <w:tr w:rsidR="000A4DF8" w:rsidRPr="00FF3520" w:rsidDel="00254DF5" w14:paraId="6ADB2093" w14:textId="256AE60F" w:rsidTr="000A4DF8">
        <w:trPr>
          <w:ins w:id="1216" w:author="Gillian Griffiths" w:date="2014-02-13T14:21:00Z"/>
          <w:del w:id="1217" w:author="Darin  McBeath" w:date="2014-02-19T11:28:00Z"/>
        </w:trPr>
        <w:tc>
          <w:tcPr>
            <w:tcW w:w="1096" w:type="dxa"/>
          </w:tcPr>
          <w:p w14:paraId="21B4AC34" w14:textId="181401B1" w:rsidR="000A4DF8" w:rsidRPr="00FF3520" w:rsidDel="00254DF5" w:rsidRDefault="000A4DF8" w:rsidP="000A4DF8">
            <w:pPr>
              <w:rPr>
                <w:ins w:id="1218" w:author="Gillian Griffiths" w:date="2014-02-13T14:21:00Z"/>
                <w:del w:id="1219" w:author="Darin  McBeath" w:date="2014-02-19T11:28:00Z"/>
                <w:rFonts w:cstheme="minorHAnsi"/>
                <w:sz w:val="18"/>
                <w:szCs w:val="18"/>
              </w:rPr>
            </w:pPr>
            <w:ins w:id="1220" w:author="Gillian Griffiths" w:date="2014-02-13T14:21:00Z">
              <w:del w:id="1221" w:author="Darin  McBeath" w:date="2014-02-19T11:28:00Z">
                <w:r w:rsidRPr="00FF3520" w:rsidDel="00254DF5">
                  <w:rPr>
                    <w:rFonts w:cstheme="minorHAnsi"/>
                    <w:sz w:val="18"/>
                    <w:szCs w:val="18"/>
                  </w:rPr>
                  <w:delText>also</w:delText>
                </w:r>
              </w:del>
            </w:ins>
          </w:p>
        </w:tc>
        <w:tc>
          <w:tcPr>
            <w:tcW w:w="1069" w:type="dxa"/>
          </w:tcPr>
          <w:p w14:paraId="2B3EFAF8" w14:textId="35B9C8D2" w:rsidR="000A4DF8" w:rsidRPr="00FF3520" w:rsidDel="00254DF5" w:rsidRDefault="000A4DF8" w:rsidP="000A4DF8">
            <w:pPr>
              <w:rPr>
                <w:ins w:id="1222" w:author="Gillian Griffiths" w:date="2014-02-13T14:21:00Z"/>
                <w:del w:id="1223" w:author="Darin  McBeath" w:date="2014-02-19T11:28:00Z"/>
                <w:rFonts w:cstheme="minorHAnsi"/>
                <w:sz w:val="18"/>
                <w:szCs w:val="18"/>
              </w:rPr>
            </w:pPr>
            <w:ins w:id="1224" w:author="Gillian Griffiths" w:date="2014-02-13T14:21:00Z">
              <w:del w:id="1225" w:author="Darin  McBeath" w:date="2014-02-19T11:28:00Z">
                <w:r w:rsidRPr="00FF3520" w:rsidDel="00254DF5">
                  <w:rPr>
                    <w:rFonts w:cstheme="minorHAnsi"/>
                    <w:sz w:val="18"/>
                    <w:szCs w:val="18"/>
                  </w:rPr>
                  <w:delText>both</w:delText>
                </w:r>
              </w:del>
            </w:ins>
          </w:p>
        </w:tc>
        <w:tc>
          <w:tcPr>
            <w:tcW w:w="1191" w:type="dxa"/>
          </w:tcPr>
          <w:p w14:paraId="2A2EB8CA" w14:textId="1C090ABE" w:rsidR="000A4DF8" w:rsidRPr="00FF3520" w:rsidDel="00254DF5" w:rsidRDefault="000A4DF8" w:rsidP="000A4DF8">
            <w:pPr>
              <w:rPr>
                <w:ins w:id="1226" w:author="Gillian Griffiths" w:date="2014-02-13T14:21:00Z"/>
                <w:del w:id="1227" w:author="Darin  McBeath" w:date="2014-02-19T11:28:00Z"/>
                <w:rFonts w:cstheme="minorHAnsi"/>
                <w:sz w:val="18"/>
                <w:szCs w:val="18"/>
              </w:rPr>
            </w:pPr>
            <w:ins w:id="1228" w:author="Gillian Griffiths" w:date="2014-02-13T14:21:00Z">
              <w:del w:id="1229" w:author="Darin  McBeath" w:date="2014-02-19T11:28:00Z">
                <w:r w:rsidRPr="00FF3520" w:rsidDel="00254DF5">
                  <w:rPr>
                    <w:rFonts w:cstheme="minorHAnsi"/>
                    <w:sz w:val="18"/>
                    <w:szCs w:val="18"/>
                  </w:rPr>
                  <w:delText>for</w:delText>
                </w:r>
              </w:del>
            </w:ins>
          </w:p>
        </w:tc>
        <w:tc>
          <w:tcPr>
            <w:tcW w:w="891" w:type="dxa"/>
          </w:tcPr>
          <w:p w14:paraId="5D73D5CD" w14:textId="3DF4D532" w:rsidR="000A4DF8" w:rsidRPr="00FF3520" w:rsidDel="00254DF5" w:rsidRDefault="000A4DF8" w:rsidP="000A4DF8">
            <w:pPr>
              <w:rPr>
                <w:ins w:id="1230" w:author="Gillian Griffiths" w:date="2014-02-13T14:21:00Z"/>
                <w:del w:id="1231" w:author="Darin  McBeath" w:date="2014-02-19T11:28:00Z"/>
                <w:rFonts w:cstheme="minorHAnsi"/>
                <w:sz w:val="18"/>
                <w:szCs w:val="18"/>
              </w:rPr>
            </w:pPr>
            <w:ins w:id="1232" w:author="Gillian Griffiths" w:date="2014-02-13T14:21:00Z">
              <w:del w:id="1233" w:author="Darin  McBeath" w:date="2014-02-19T11:28:00Z">
                <w:r w:rsidRPr="00FF3520" w:rsidDel="00254DF5">
                  <w:rPr>
                    <w:rFonts w:cstheme="minorHAnsi"/>
                    <w:sz w:val="18"/>
                    <w:szCs w:val="18"/>
                  </w:rPr>
                  <w:delText>its</w:delText>
                </w:r>
              </w:del>
            </w:ins>
          </w:p>
        </w:tc>
        <w:tc>
          <w:tcPr>
            <w:tcW w:w="1087" w:type="dxa"/>
          </w:tcPr>
          <w:p w14:paraId="3FDE110F" w14:textId="45AA27CE" w:rsidR="000A4DF8" w:rsidRPr="00FF3520" w:rsidDel="00254DF5" w:rsidRDefault="000A4DF8" w:rsidP="000A4DF8">
            <w:pPr>
              <w:rPr>
                <w:ins w:id="1234" w:author="Gillian Griffiths" w:date="2014-02-13T14:21:00Z"/>
                <w:del w:id="1235" w:author="Darin  McBeath" w:date="2014-02-19T11:28:00Z"/>
                <w:rFonts w:cstheme="minorHAnsi"/>
                <w:sz w:val="18"/>
                <w:szCs w:val="18"/>
              </w:rPr>
            </w:pPr>
            <w:ins w:id="1236" w:author="Gillian Griffiths" w:date="2014-02-13T14:21:00Z">
              <w:del w:id="1237" w:author="Darin  McBeath" w:date="2014-02-19T11:28:00Z">
                <w:r w:rsidRPr="00FF3520" w:rsidDel="00254DF5">
                  <w:rPr>
                    <w:rFonts w:cstheme="minorHAnsi"/>
                    <w:sz w:val="18"/>
                    <w:szCs w:val="18"/>
                  </w:rPr>
                  <w:delText>nearly</w:delText>
                </w:r>
              </w:del>
            </w:ins>
          </w:p>
        </w:tc>
        <w:tc>
          <w:tcPr>
            <w:tcW w:w="1410" w:type="dxa"/>
          </w:tcPr>
          <w:p w14:paraId="45414264" w14:textId="6309A684" w:rsidR="000A4DF8" w:rsidRPr="00FF3520" w:rsidDel="00254DF5" w:rsidRDefault="000A4DF8" w:rsidP="000A4DF8">
            <w:pPr>
              <w:rPr>
                <w:ins w:id="1238" w:author="Gillian Griffiths" w:date="2014-02-13T14:21:00Z"/>
                <w:del w:id="1239" w:author="Darin  McBeath" w:date="2014-02-19T11:28:00Z"/>
                <w:rFonts w:cstheme="minorHAnsi"/>
                <w:sz w:val="18"/>
                <w:szCs w:val="18"/>
              </w:rPr>
            </w:pPr>
            <w:ins w:id="1240" w:author="Gillian Griffiths" w:date="2014-02-13T14:21:00Z">
              <w:del w:id="1241" w:author="Darin  McBeath" w:date="2014-02-19T11:28:00Z">
                <w:r w:rsidRPr="00FF3520" w:rsidDel="00254DF5">
                  <w:rPr>
                    <w:rFonts w:cstheme="minorHAnsi"/>
                    <w:sz w:val="18"/>
                    <w:szCs w:val="18"/>
                  </w:rPr>
                  <w:delText>several</w:delText>
                </w:r>
              </w:del>
            </w:ins>
          </w:p>
        </w:tc>
        <w:tc>
          <w:tcPr>
            <w:tcW w:w="1142" w:type="dxa"/>
          </w:tcPr>
          <w:p w14:paraId="739CDD47" w14:textId="0D152D81" w:rsidR="000A4DF8" w:rsidRPr="00FF3520" w:rsidDel="00254DF5" w:rsidRDefault="000A4DF8" w:rsidP="000A4DF8">
            <w:pPr>
              <w:rPr>
                <w:ins w:id="1242" w:author="Gillian Griffiths" w:date="2014-02-13T14:21:00Z"/>
                <w:del w:id="1243" w:author="Darin  McBeath" w:date="2014-02-19T11:28:00Z"/>
                <w:rFonts w:cstheme="minorHAnsi"/>
                <w:sz w:val="18"/>
                <w:szCs w:val="18"/>
              </w:rPr>
            </w:pPr>
            <w:ins w:id="1244" w:author="Gillian Griffiths" w:date="2014-02-13T14:21:00Z">
              <w:del w:id="1245" w:author="Darin  McBeath" w:date="2014-02-19T11:28:00Z">
                <w:r w:rsidRPr="00FF3520" w:rsidDel="00254DF5">
                  <w:rPr>
                    <w:rFonts w:cstheme="minorHAnsi"/>
                    <w:sz w:val="18"/>
                    <w:szCs w:val="18"/>
                  </w:rPr>
                  <w:delText>them</w:delText>
                </w:r>
              </w:del>
            </w:ins>
          </w:p>
        </w:tc>
        <w:tc>
          <w:tcPr>
            <w:tcW w:w="970" w:type="dxa"/>
          </w:tcPr>
          <w:p w14:paraId="63E1DCA9" w14:textId="31AF1950" w:rsidR="000A4DF8" w:rsidRPr="00FF3520" w:rsidDel="00254DF5" w:rsidRDefault="000A4DF8" w:rsidP="000A4DF8">
            <w:pPr>
              <w:rPr>
                <w:ins w:id="1246" w:author="Gillian Griffiths" w:date="2014-02-13T14:21:00Z"/>
                <w:del w:id="1247" w:author="Darin  McBeath" w:date="2014-02-19T11:28:00Z"/>
                <w:rFonts w:cstheme="minorHAnsi"/>
                <w:sz w:val="18"/>
                <w:szCs w:val="18"/>
              </w:rPr>
            </w:pPr>
            <w:ins w:id="1248" w:author="Gillian Griffiths" w:date="2014-02-13T14:21:00Z">
              <w:del w:id="1249" w:author="Darin  McBeath" w:date="2014-02-19T11:28:00Z">
                <w:r w:rsidRPr="00FF3520" w:rsidDel="00254DF5">
                  <w:rPr>
                    <w:rFonts w:cstheme="minorHAnsi"/>
                    <w:sz w:val="18"/>
                    <w:szCs w:val="18"/>
                  </w:rPr>
                  <w:delText>very</w:delText>
                </w:r>
              </w:del>
            </w:ins>
          </w:p>
        </w:tc>
      </w:tr>
      <w:tr w:rsidR="000A4DF8" w:rsidRPr="00FF3520" w:rsidDel="00254DF5" w14:paraId="16704CA9" w14:textId="68F6805E" w:rsidTr="000A4DF8">
        <w:trPr>
          <w:ins w:id="1250" w:author="Gillian Griffiths" w:date="2014-02-13T14:21:00Z"/>
          <w:del w:id="1251" w:author="Darin  McBeath" w:date="2014-02-19T11:28:00Z"/>
        </w:trPr>
        <w:tc>
          <w:tcPr>
            <w:tcW w:w="1096" w:type="dxa"/>
          </w:tcPr>
          <w:p w14:paraId="737D97CB" w14:textId="138F48ED" w:rsidR="000A4DF8" w:rsidRPr="00FF3520" w:rsidDel="00254DF5" w:rsidRDefault="000A4DF8" w:rsidP="000A4DF8">
            <w:pPr>
              <w:rPr>
                <w:ins w:id="1252" w:author="Gillian Griffiths" w:date="2014-02-13T14:21:00Z"/>
                <w:del w:id="1253" w:author="Darin  McBeath" w:date="2014-02-19T11:28:00Z"/>
                <w:rFonts w:cstheme="minorHAnsi"/>
                <w:sz w:val="18"/>
                <w:szCs w:val="18"/>
              </w:rPr>
            </w:pPr>
            <w:ins w:id="1254" w:author="Gillian Griffiths" w:date="2014-02-13T14:21:00Z">
              <w:del w:id="1255" w:author="Darin  McBeath" w:date="2014-02-19T11:28:00Z">
                <w:r w:rsidRPr="00FF3520" w:rsidDel="00254DF5">
                  <w:rPr>
                    <w:rFonts w:cstheme="minorHAnsi"/>
                    <w:sz w:val="18"/>
                    <w:szCs w:val="18"/>
                  </w:rPr>
                  <w:delText>although</w:delText>
                </w:r>
              </w:del>
            </w:ins>
          </w:p>
        </w:tc>
        <w:tc>
          <w:tcPr>
            <w:tcW w:w="1069" w:type="dxa"/>
          </w:tcPr>
          <w:p w14:paraId="34353245" w14:textId="7F294FA1" w:rsidR="000A4DF8" w:rsidRPr="00FF3520" w:rsidDel="00254DF5" w:rsidRDefault="000A4DF8" w:rsidP="000A4DF8">
            <w:pPr>
              <w:rPr>
                <w:ins w:id="1256" w:author="Gillian Griffiths" w:date="2014-02-13T14:21:00Z"/>
                <w:del w:id="1257" w:author="Darin  McBeath" w:date="2014-02-19T11:28:00Z"/>
                <w:rFonts w:cstheme="minorHAnsi"/>
                <w:sz w:val="18"/>
                <w:szCs w:val="18"/>
              </w:rPr>
            </w:pPr>
            <w:ins w:id="1258" w:author="Gillian Griffiths" w:date="2014-02-13T14:21:00Z">
              <w:del w:id="1259" w:author="Darin  McBeath" w:date="2014-02-19T11:28:00Z">
                <w:r w:rsidRPr="00FF3520" w:rsidDel="00254DF5">
                  <w:rPr>
                    <w:rFonts w:cstheme="minorHAnsi"/>
                    <w:sz w:val="18"/>
                    <w:szCs w:val="18"/>
                  </w:rPr>
                  <w:delText>but</w:delText>
                </w:r>
              </w:del>
            </w:ins>
          </w:p>
        </w:tc>
        <w:tc>
          <w:tcPr>
            <w:tcW w:w="1191" w:type="dxa"/>
          </w:tcPr>
          <w:p w14:paraId="77D64DB7" w14:textId="3EF5A3C7" w:rsidR="000A4DF8" w:rsidRPr="00FF3520" w:rsidDel="00254DF5" w:rsidRDefault="000A4DF8" w:rsidP="000A4DF8">
            <w:pPr>
              <w:rPr>
                <w:ins w:id="1260" w:author="Gillian Griffiths" w:date="2014-02-13T14:21:00Z"/>
                <w:del w:id="1261" w:author="Darin  McBeath" w:date="2014-02-19T11:28:00Z"/>
                <w:rFonts w:cstheme="minorHAnsi"/>
                <w:sz w:val="18"/>
                <w:szCs w:val="18"/>
              </w:rPr>
            </w:pPr>
            <w:ins w:id="1262" w:author="Gillian Griffiths" w:date="2014-02-13T14:21:00Z">
              <w:del w:id="1263" w:author="Darin  McBeath" w:date="2014-02-19T11:28:00Z">
                <w:r w:rsidRPr="00FF3520" w:rsidDel="00254DF5">
                  <w:rPr>
                    <w:rFonts w:cstheme="minorHAnsi"/>
                    <w:sz w:val="18"/>
                    <w:szCs w:val="18"/>
                  </w:rPr>
                  <w:delText>found</w:delText>
                </w:r>
              </w:del>
            </w:ins>
          </w:p>
        </w:tc>
        <w:tc>
          <w:tcPr>
            <w:tcW w:w="891" w:type="dxa"/>
          </w:tcPr>
          <w:p w14:paraId="73705EB6" w14:textId="3276F63C" w:rsidR="000A4DF8" w:rsidRPr="00FF3520" w:rsidDel="00254DF5" w:rsidRDefault="000A4DF8" w:rsidP="000A4DF8">
            <w:pPr>
              <w:rPr>
                <w:ins w:id="1264" w:author="Gillian Griffiths" w:date="2014-02-13T14:21:00Z"/>
                <w:del w:id="1265" w:author="Darin  McBeath" w:date="2014-02-19T11:28:00Z"/>
                <w:rFonts w:cstheme="minorHAnsi"/>
                <w:sz w:val="18"/>
                <w:szCs w:val="18"/>
              </w:rPr>
            </w:pPr>
            <w:ins w:id="1266" w:author="Gillian Griffiths" w:date="2014-02-13T14:21:00Z">
              <w:del w:id="1267" w:author="Darin  McBeath" w:date="2014-02-19T11:28:00Z">
                <w:r w:rsidRPr="00FF3520" w:rsidDel="00254DF5">
                  <w:rPr>
                    <w:rFonts w:cstheme="minorHAnsi"/>
                    <w:sz w:val="18"/>
                    <w:szCs w:val="18"/>
                  </w:rPr>
                  <w:delText>itself</w:delText>
                </w:r>
              </w:del>
            </w:ins>
          </w:p>
        </w:tc>
        <w:tc>
          <w:tcPr>
            <w:tcW w:w="1087" w:type="dxa"/>
          </w:tcPr>
          <w:p w14:paraId="38EE686D" w14:textId="2AC499C1" w:rsidR="000A4DF8" w:rsidRPr="00FF3520" w:rsidDel="00254DF5" w:rsidRDefault="000A4DF8" w:rsidP="000A4DF8">
            <w:pPr>
              <w:rPr>
                <w:ins w:id="1268" w:author="Gillian Griffiths" w:date="2014-02-13T14:21:00Z"/>
                <w:del w:id="1269" w:author="Darin  McBeath" w:date="2014-02-19T11:28:00Z"/>
                <w:rFonts w:cstheme="minorHAnsi"/>
                <w:sz w:val="18"/>
                <w:szCs w:val="18"/>
              </w:rPr>
            </w:pPr>
            <w:ins w:id="1270" w:author="Gillian Griffiths" w:date="2014-02-13T14:21:00Z">
              <w:del w:id="1271" w:author="Darin  McBeath" w:date="2014-02-19T11:28:00Z">
                <w:r w:rsidRPr="00FF3520" w:rsidDel="00254DF5">
                  <w:rPr>
                    <w:rFonts w:cstheme="minorHAnsi"/>
                    <w:sz w:val="18"/>
                    <w:szCs w:val="18"/>
                  </w:rPr>
                  <w:delText>neither</w:delText>
                </w:r>
              </w:del>
            </w:ins>
          </w:p>
        </w:tc>
        <w:tc>
          <w:tcPr>
            <w:tcW w:w="1410" w:type="dxa"/>
          </w:tcPr>
          <w:p w14:paraId="2D28DE43" w14:textId="09E4F73C" w:rsidR="000A4DF8" w:rsidRPr="00FF3520" w:rsidDel="00254DF5" w:rsidRDefault="000A4DF8" w:rsidP="000A4DF8">
            <w:pPr>
              <w:rPr>
                <w:ins w:id="1272" w:author="Gillian Griffiths" w:date="2014-02-13T14:21:00Z"/>
                <w:del w:id="1273" w:author="Darin  McBeath" w:date="2014-02-19T11:28:00Z"/>
                <w:rFonts w:cstheme="minorHAnsi"/>
                <w:sz w:val="18"/>
                <w:szCs w:val="18"/>
              </w:rPr>
            </w:pPr>
            <w:ins w:id="1274" w:author="Gillian Griffiths" w:date="2014-02-13T14:21:00Z">
              <w:del w:id="1275" w:author="Darin  McBeath" w:date="2014-02-19T11:28:00Z">
                <w:r w:rsidRPr="00FF3520" w:rsidDel="00254DF5">
                  <w:rPr>
                    <w:rFonts w:cstheme="minorHAnsi"/>
                    <w:sz w:val="18"/>
                    <w:szCs w:val="18"/>
                  </w:rPr>
                  <w:delText>should</w:delText>
                </w:r>
              </w:del>
            </w:ins>
          </w:p>
        </w:tc>
        <w:tc>
          <w:tcPr>
            <w:tcW w:w="1142" w:type="dxa"/>
          </w:tcPr>
          <w:p w14:paraId="13E380D1" w14:textId="42540B9E" w:rsidR="000A4DF8" w:rsidRPr="00FF3520" w:rsidDel="00254DF5" w:rsidRDefault="000A4DF8" w:rsidP="000A4DF8">
            <w:pPr>
              <w:rPr>
                <w:ins w:id="1276" w:author="Gillian Griffiths" w:date="2014-02-13T14:21:00Z"/>
                <w:del w:id="1277" w:author="Darin  McBeath" w:date="2014-02-19T11:28:00Z"/>
                <w:rFonts w:cstheme="minorHAnsi"/>
                <w:sz w:val="18"/>
                <w:szCs w:val="18"/>
              </w:rPr>
            </w:pPr>
            <w:ins w:id="1278" w:author="Gillian Griffiths" w:date="2014-02-13T14:21:00Z">
              <w:del w:id="1279" w:author="Darin  McBeath" w:date="2014-02-19T11:28:00Z">
                <w:r w:rsidRPr="00FF3520" w:rsidDel="00254DF5">
                  <w:rPr>
                    <w:rFonts w:cstheme="minorHAnsi"/>
                    <w:sz w:val="18"/>
                    <w:szCs w:val="18"/>
                  </w:rPr>
                  <w:delText>then</w:delText>
                </w:r>
              </w:del>
            </w:ins>
          </w:p>
        </w:tc>
        <w:tc>
          <w:tcPr>
            <w:tcW w:w="970" w:type="dxa"/>
          </w:tcPr>
          <w:p w14:paraId="19D1888D" w14:textId="3AE7C828" w:rsidR="000A4DF8" w:rsidRPr="00FF3520" w:rsidDel="00254DF5" w:rsidRDefault="000A4DF8" w:rsidP="000A4DF8">
            <w:pPr>
              <w:rPr>
                <w:ins w:id="1280" w:author="Gillian Griffiths" w:date="2014-02-13T14:21:00Z"/>
                <w:del w:id="1281" w:author="Darin  McBeath" w:date="2014-02-19T11:28:00Z"/>
                <w:rFonts w:cstheme="minorHAnsi"/>
                <w:sz w:val="18"/>
                <w:szCs w:val="18"/>
              </w:rPr>
            </w:pPr>
            <w:ins w:id="1282" w:author="Gillian Griffiths" w:date="2014-02-13T14:21:00Z">
              <w:del w:id="1283" w:author="Darin  McBeath" w:date="2014-02-19T11:28:00Z">
                <w:r w:rsidRPr="00FF3520" w:rsidDel="00254DF5">
                  <w:rPr>
                    <w:rFonts w:cstheme="minorHAnsi"/>
                    <w:sz w:val="18"/>
                    <w:szCs w:val="18"/>
                  </w:rPr>
                  <w:delText>was</w:delText>
                </w:r>
              </w:del>
            </w:ins>
          </w:p>
        </w:tc>
      </w:tr>
      <w:tr w:rsidR="000A4DF8" w:rsidRPr="00FF3520" w:rsidDel="00254DF5" w14:paraId="0FF1E1A7" w14:textId="463AECF5" w:rsidTr="000A4DF8">
        <w:trPr>
          <w:ins w:id="1284" w:author="Gillian Griffiths" w:date="2014-02-13T14:21:00Z"/>
          <w:del w:id="1285" w:author="Darin  McBeath" w:date="2014-02-19T11:28:00Z"/>
        </w:trPr>
        <w:tc>
          <w:tcPr>
            <w:tcW w:w="1096" w:type="dxa"/>
          </w:tcPr>
          <w:p w14:paraId="6D39B526" w14:textId="5E067A76" w:rsidR="000A4DF8" w:rsidRPr="00FF3520" w:rsidDel="00254DF5" w:rsidRDefault="000A4DF8" w:rsidP="000A4DF8">
            <w:pPr>
              <w:rPr>
                <w:ins w:id="1286" w:author="Gillian Griffiths" w:date="2014-02-13T14:21:00Z"/>
                <w:del w:id="1287" w:author="Darin  McBeath" w:date="2014-02-19T11:28:00Z"/>
                <w:rFonts w:cstheme="minorHAnsi"/>
                <w:sz w:val="18"/>
                <w:szCs w:val="18"/>
              </w:rPr>
            </w:pPr>
            <w:ins w:id="1288" w:author="Gillian Griffiths" w:date="2014-02-13T14:21:00Z">
              <w:del w:id="1289" w:author="Darin  McBeath" w:date="2014-02-19T11:28:00Z">
                <w:r w:rsidRPr="00FF3520" w:rsidDel="00254DF5">
                  <w:rPr>
                    <w:rFonts w:cstheme="minorHAnsi"/>
                    <w:sz w:val="18"/>
                    <w:szCs w:val="18"/>
                  </w:rPr>
                  <w:delText>always</w:delText>
                </w:r>
              </w:del>
            </w:ins>
          </w:p>
        </w:tc>
        <w:tc>
          <w:tcPr>
            <w:tcW w:w="1069" w:type="dxa"/>
          </w:tcPr>
          <w:p w14:paraId="59E77720" w14:textId="22995542" w:rsidR="000A4DF8" w:rsidRPr="00FF3520" w:rsidDel="00254DF5" w:rsidRDefault="000A4DF8" w:rsidP="000A4DF8">
            <w:pPr>
              <w:rPr>
                <w:ins w:id="1290" w:author="Gillian Griffiths" w:date="2014-02-13T14:21:00Z"/>
                <w:del w:id="1291" w:author="Darin  McBeath" w:date="2014-02-19T11:28:00Z"/>
                <w:rFonts w:cstheme="minorHAnsi"/>
                <w:sz w:val="18"/>
                <w:szCs w:val="18"/>
              </w:rPr>
            </w:pPr>
            <w:ins w:id="1292" w:author="Gillian Griffiths" w:date="2014-02-13T14:21:00Z">
              <w:del w:id="1293" w:author="Darin  McBeath" w:date="2014-02-19T11:28:00Z">
                <w:r w:rsidRPr="00FF3520" w:rsidDel="00254DF5">
                  <w:rPr>
                    <w:rFonts w:cstheme="minorHAnsi"/>
                    <w:sz w:val="18"/>
                    <w:szCs w:val="18"/>
                  </w:rPr>
                  <w:delText>by</w:delText>
                </w:r>
              </w:del>
            </w:ins>
          </w:p>
        </w:tc>
        <w:tc>
          <w:tcPr>
            <w:tcW w:w="1191" w:type="dxa"/>
          </w:tcPr>
          <w:p w14:paraId="1FD1FE70" w14:textId="198DC187" w:rsidR="000A4DF8" w:rsidRPr="00FF3520" w:rsidDel="00254DF5" w:rsidRDefault="000A4DF8" w:rsidP="000A4DF8">
            <w:pPr>
              <w:rPr>
                <w:ins w:id="1294" w:author="Gillian Griffiths" w:date="2014-02-13T14:21:00Z"/>
                <w:del w:id="1295" w:author="Darin  McBeath" w:date="2014-02-19T11:28:00Z"/>
                <w:rFonts w:cstheme="minorHAnsi"/>
                <w:sz w:val="18"/>
                <w:szCs w:val="18"/>
              </w:rPr>
            </w:pPr>
            <w:ins w:id="1296" w:author="Gillian Griffiths" w:date="2014-02-13T14:21:00Z">
              <w:del w:id="1297" w:author="Darin  McBeath" w:date="2014-02-19T11:28:00Z">
                <w:r w:rsidRPr="00FF3520" w:rsidDel="00254DF5">
                  <w:rPr>
                    <w:rFonts w:cstheme="minorHAnsi"/>
                    <w:sz w:val="18"/>
                    <w:szCs w:val="18"/>
                  </w:rPr>
                  <w:delText>from</w:delText>
                </w:r>
              </w:del>
            </w:ins>
          </w:p>
        </w:tc>
        <w:tc>
          <w:tcPr>
            <w:tcW w:w="891" w:type="dxa"/>
          </w:tcPr>
          <w:p w14:paraId="561AD32C" w14:textId="0F6B880B" w:rsidR="000A4DF8" w:rsidRPr="00FF3520" w:rsidDel="00254DF5" w:rsidRDefault="000A4DF8" w:rsidP="000A4DF8">
            <w:pPr>
              <w:rPr>
                <w:ins w:id="1298" w:author="Gillian Griffiths" w:date="2014-02-13T14:21:00Z"/>
                <w:del w:id="1299" w:author="Darin  McBeath" w:date="2014-02-19T11:28:00Z"/>
                <w:rFonts w:cstheme="minorHAnsi"/>
                <w:sz w:val="18"/>
                <w:szCs w:val="18"/>
              </w:rPr>
            </w:pPr>
            <w:ins w:id="1300" w:author="Gillian Griffiths" w:date="2014-02-13T14:21:00Z">
              <w:del w:id="1301" w:author="Darin  McBeath" w:date="2014-02-19T11:28:00Z">
                <w:r w:rsidRPr="00FF3520" w:rsidDel="00254DF5">
                  <w:rPr>
                    <w:rFonts w:cstheme="minorHAnsi"/>
                    <w:sz w:val="18"/>
                    <w:szCs w:val="18"/>
                  </w:rPr>
                  <w:delText>just</w:delText>
                </w:r>
              </w:del>
            </w:ins>
          </w:p>
        </w:tc>
        <w:tc>
          <w:tcPr>
            <w:tcW w:w="1087" w:type="dxa"/>
          </w:tcPr>
          <w:p w14:paraId="5E241992" w14:textId="0A4C6F02" w:rsidR="000A4DF8" w:rsidRPr="00FF3520" w:rsidDel="00254DF5" w:rsidRDefault="000A4DF8" w:rsidP="000A4DF8">
            <w:pPr>
              <w:rPr>
                <w:ins w:id="1302" w:author="Gillian Griffiths" w:date="2014-02-13T14:21:00Z"/>
                <w:del w:id="1303" w:author="Darin  McBeath" w:date="2014-02-19T11:28:00Z"/>
                <w:rFonts w:cstheme="minorHAnsi"/>
                <w:sz w:val="18"/>
                <w:szCs w:val="18"/>
              </w:rPr>
            </w:pPr>
            <w:ins w:id="1304" w:author="Gillian Griffiths" w:date="2014-02-13T14:21:00Z">
              <w:del w:id="1305" w:author="Darin  McBeath" w:date="2014-02-19T11:28:00Z">
                <w:r w:rsidRPr="00FF3520" w:rsidDel="00254DF5">
                  <w:rPr>
                    <w:rFonts w:cstheme="minorHAnsi"/>
                    <w:sz w:val="18"/>
                    <w:szCs w:val="18"/>
                  </w:rPr>
                  <w:delText>nor</w:delText>
                </w:r>
              </w:del>
            </w:ins>
          </w:p>
        </w:tc>
        <w:tc>
          <w:tcPr>
            <w:tcW w:w="1410" w:type="dxa"/>
          </w:tcPr>
          <w:p w14:paraId="29F5E708" w14:textId="3219FFAF" w:rsidR="000A4DF8" w:rsidRPr="00FF3520" w:rsidDel="00254DF5" w:rsidRDefault="000A4DF8" w:rsidP="000A4DF8">
            <w:pPr>
              <w:rPr>
                <w:ins w:id="1306" w:author="Gillian Griffiths" w:date="2014-02-13T14:21:00Z"/>
                <w:del w:id="1307" w:author="Darin  McBeath" w:date="2014-02-19T11:28:00Z"/>
                <w:rFonts w:cstheme="minorHAnsi"/>
                <w:sz w:val="18"/>
                <w:szCs w:val="18"/>
              </w:rPr>
            </w:pPr>
            <w:ins w:id="1308" w:author="Gillian Griffiths" w:date="2014-02-13T14:21:00Z">
              <w:del w:id="1309" w:author="Darin  McBeath" w:date="2014-02-19T11:28:00Z">
                <w:r w:rsidRPr="00FF3520" w:rsidDel="00254DF5">
                  <w:rPr>
                    <w:rFonts w:cstheme="minorHAnsi"/>
                    <w:sz w:val="18"/>
                    <w:szCs w:val="18"/>
                  </w:rPr>
                  <w:delText>show</w:delText>
                </w:r>
              </w:del>
            </w:ins>
          </w:p>
        </w:tc>
        <w:tc>
          <w:tcPr>
            <w:tcW w:w="1142" w:type="dxa"/>
          </w:tcPr>
          <w:p w14:paraId="59ACF472" w14:textId="0C73E1B4" w:rsidR="000A4DF8" w:rsidRPr="00FF3520" w:rsidDel="00254DF5" w:rsidRDefault="000A4DF8" w:rsidP="000A4DF8">
            <w:pPr>
              <w:rPr>
                <w:ins w:id="1310" w:author="Gillian Griffiths" w:date="2014-02-13T14:21:00Z"/>
                <w:del w:id="1311" w:author="Darin  McBeath" w:date="2014-02-19T11:28:00Z"/>
                <w:rFonts w:cstheme="minorHAnsi"/>
                <w:sz w:val="18"/>
                <w:szCs w:val="18"/>
              </w:rPr>
            </w:pPr>
            <w:ins w:id="1312" w:author="Gillian Griffiths" w:date="2014-02-13T14:21:00Z">
              <w:del w:id="1313" w:author="Darin  McBeath" w:date="2014-02-19T11:28:00Z">
                <w:r w:rsidRPr="00FF3520" w:rsidDel="00254DF5">
                  <w:rPr>
                    <w:rFonts w:cstheme="minorHAnsi"/>
                    <w:sz w:val="18"/>
                    <w:szCs w:val="18"/>
                  </w:rPr>
                  <w:delText>there</w:delText>
                </w:r>
              </w:del>
            </w:ins>
          </w:p>
        </w:tc>
        <w:tc>
          <w:tcPr>
            <w:tcW w:w="970" w:type="dxa"/>
          </w:tcPr>
          <w:p w14:paraId="5B2AB1BF" w14:textId="0E860358" w:rsidR="000A4DF8" w:rsidRPr="00FF3520" w:rsidDel="00254DF5" w:rsidRDefault="000A4DF8" w:rsidP="000A4DF8">
            <w:pPr>
              <w:rPr>
                <w:ins w:id="1314" w:author="Gillian Griffiths" w:date="2014-02-13T14:21:00Z"/>
                <w:del w:id="1315" w:author="Darin  McBeath" w:date="2014-02-19T11:28:00Z"/>
                <w:rFonts w:cstheme="minorHAnsi"/>
                <w:sz w:val="18"/>
                <w:szCs w:val="18"/>
              </w:rPr>
            </w:pPr>
            <w:ins w:id="1316" w:author="Gillian Griffiths" w:date="2014-02-13T14:21:00Z">
              <w:del w:id="1317" w:author="Darin  McBeath" w:date="2014-02-19T11:28:00Z">
                <w:r w:rsidRPr="00FF3520" w:rsidDel="00254DF5">
                  <w:rPr>
                    <w:rFonts w:cstheme="minorHAnsi"/>
                    <w:sz w:val="18"/>
                    <w:szCs w:val="18"/>
                  </w:rPr>
                  <w:delText>we</w:delText>
                </w:r>
              </w:del>
            </w:ins>
          </w:p>
        </w:tc>
      </w:tr>
      <w:tr w:rsidR="000A4DF8" w:rsidRPr="00FF3520" w:rsidDel="00254DF5" w14:paraId="631AE512" w14:textId="301333C7" w:rsidTr="000A4DF8">
        <w:trPr>
          <w:ins w:id="1318" w:author="Gillian Griffiths" w:date="2014-02-13T14:21:00Z"/>
          <w:del w:id="1319" w:author="Darin  McBeath" w:date="2014-02-19T11:28:00Z"/>
        </w:trPr>
        <w:tc>
          <w:tcPr>
            <w:tcW w:w="1096" w:type="dxa"/>
          </w:tcPr>
          <w:p w14:paraId="4D6A8169" w14:textId="1094E611" w:rsidR="000A4DF8" w:rsidRPr="00FF3520" w:rsidDel="00254DF5" w:rsidRDefault="000A4DF8" w:rsidP="000A4DF8">
            <w:pPr>
              <w:rPr>
                <w:ins w:id="1320" w:author="Gillian Griffiths" w:date="2014-02-13T14:21:00Z"/>
                <w:del w:id="1321" w:author="Darin  McBeath" w:date="2014-02-19T11:28:00Z"/>
                <w:rFonts w:cstheme="minorHAnsi"/>
                <w:sz w:val="18"/>
                <w:szCs w:val="18"/>
              </w:rPr>
            </w:pPr>
            <w:ins w:id="1322" w:author="Gillian Griffiths" w:date="2014-02-13T14:21:00Z">
              <w:del w:id="1323" w:author="Darin  McBeath" w:date="2014-02-19T11:28:00Z">
                <w:r w:rsidRPr="00FF3520" w:rsidDel="00254DF5">
                  <w:rPr>
                    <w:rFonts w:cstheme="minorHAnsi"/>
                    <w:sz w:val="18"/>
                    <w:szCs w:val="18"/>
                  </w:rPr>
                  <w:delText>among</w:delText>
                </w:r>
              </w:del>
            </w:ins>
          </w:p>
        </w:tc>
        <w:tc>
          <w:tcPr>
            <w:tcW w:w="1069" w:type="dxa"/>
          </w:tcPr>
          <w:p w14:paraId="09F36666" w14:textId="3F673559" w:rsidR="000A4DF8" w:rsidRPr="00FF3520" w:rsidDel="00254DF5" w:rsidRDefault="000A4DF8" w:rsidP="000A4DF8">
            <w:pPr>
              <w:rPr>
                <w:ins w:id="1324" w:author="Gillian Griffiths" w:date="2014-02-13T14:21:00Z"/>
                <w:del w:id="1325" w:author="Darin  McBeath" w:date="2014-02-19T11:28:00Z"/>
                <w:rFonts w:cstheme="minorHAnsi"/>
                <w:sz w:val="18"/>
                <w:szCs w:val="18"/>
              </w:rPr>
            </w:pPr>
            <w:ins w:id="1326" w:author="Gillian Griffiths" w:date="2014-02-13T14:21:00Z">
              <w:del w:id="1327" w:author="Darin  McBeath" w:date="2014-02-19T11:28:00Z">
                <w:r w:rsidRPr="00FF3520" w:rsidDel="00254DF5">
                  <w:rPr>
                    <w:rFonts w:cstheme="minorHAnsi"/>
                    <w:sz w:val="18"/>
                    <w:szCs w:val="18"/>
                  </w:rPr>
                  <w:delText>can</w:delText>
                </w:r>
              </w:del>
            </w:ins>
          </w:p>
        </w:tc>
        <w:tc>
          <w:tcPr>
            <w:tcW w:w="1191" w:type="dxa"/>
          </w:tcPr>
          <w:p w14:paraId="59AC14F2" w14:textId="5DB50193" w:rsidR="000A4DF8" w:rsidRPr="00FF3520" w:rsidDel="00254DF5" w:rsidRDefault="000A4DF8" w:rsidP="000A4DF8">
            <w:pPr>
              <w:rPr>
                <w:ins w:id="1328" w:author="Gillian Griffiths" w:date="2014-02-13T14:21:00Z"/>
                <w:del w:id="1329" w:author="Darin  McBeath" w:date="2014-02-19T11:28:00Z"/>
                <w:rFonts w:cstheme="minorHAnsi"/>
                <w:sz w:val="18"/>
                <w:szCs w:val="18"/>
              </w:rPr>
            </w:pPr>
            <w:ins w:id="1330" w:author="Gillian Griffiths" w:date="2014-02-13T14:21:00Z">
              <w:del w:id="1331" w:author="Darin  McBeath" w:date="2014-02-19T11:28:00Z">
                <w:r w:rsidRPr="00FF3520" w:rsidDel="00254DF5">
                  <w:rPr>
                    <w:rFonts w:cstheme="minorHAnsi"/>
                    <w:sz w:val="18"/>
                    <w:szCs w:val="18"/>
                  </w:rPr>
                  <w:delText>further</w:delText>
                </w:r>
              </w:del>
            </w:ins>
          </w:p>
        </w:tc>
        <w:tc>
          <w:tcPr>
            <w:tcW w:w="891" w:type="dxa"/>
          </w:tcPr>
          <w:p w14:paraId="39AC631A" w14:textId="1AC5C262" w:rsidR="000A4DF8" w:rsidRPr="00FF3520" w:rsidDel="00254DF5" w:rsidRDefault="000A4DF8" w:rsidP="000A4DF8">
            <w:pPr>
              <w:rPr>
                <w:ins w:id="1332" w:author="Gillian Griffiths" w:date="2014-02-13T14:21:00Z"/>
                <w:del w:id="1333" w:author="Darin  McBeath" w:date="2014-02-19T11:28:00Z"/>
                <w:rFonts w:cstheme="minorHAnsi"/>
                <w:sz w:val="18"/>
                <w:szCs w:val="18"/>
              </w:rPr>
            </w:pPr>
            <w:ins w:id="1334" w:author="Gillian Griffiths" w:date="2014-02-13T14:21:00Z">
              <w:del w:id="1335" w:author="Darin  McBeath" w:date="2014-02-19T11:28:00Z">
                <w:r w:rsidRPr="00FF3520" w:rsidDel="00254DF5">
                  <w:rPr>
                    <w:rFonts w:cstheme="minorHAnsi"/>
                    <w:sz w:val="18"/>
                    <w:szCs w:val="18"/>
                  </w:rPr>
                  <w:delText>kg</w:delText>
                </w:r>
              </w:del>
            </w:ins>
          </w:p>
        </w:tc>
        <w:tc>
          <w:tcPr>
            <w:tcW w:w="1087" w:type="dxa"/>
          </w:tcPr>
          <w:p w14:paraId="2562B876" w14:textId="4B6FF4B1" w:rsidR="000A4DF8" w:rsidRPr="00FF3520" w:rsidDel="00254DF5" w:rsidRDefault="000A4DF8" w:rsidP="000A4DF8">
            <w:pPr>
              <w:rPr>
                <w:ins w:id="1336" w:author="Gillian Griffiths" w:date="2014-02-13T14:21:00Z"/>
                <w:del w:id="1337" w:author="Darin  McBeath" w:date="2014-02-19T11:28:00Z"/>
                <w:rFonts w:cstheme="minorHAnsi"/>
                <w:sz w:val="18"/>
                <w:szCs w:val="18"/>
              </w:rPr>
            </w:pPr>
            <w:ins w:id="1338" w:author="Gillian Griffiths" w:date="2014-02-13T14:21:00Z">
              <w:del w:id="1339" w:author="Darin  McBeath" w:date="2014-02-19T11:28:00Z">
                <w:r w:rsidRPr="00FF3520" w:rsidDel="00254DF5">
                  <w:rPr>
                    <w:rFonts w:cstheme="minorHAnsi"/>
                    <w:sz w:val="18"/>
                    <w:szCs w:val="18"/>
                  </w:rPr>
                  <w:delText>obtained</w:delText>
                </w:r>
              </w:del>
            </w:ins>
          </w:p>
        </w:tc>
        <w:tc>
          <w:tcPr>
            <w:tcW w:w="1410" w:type="dxa"/>
          </w:tcPr>
          <w:p w14:paraId="574B3C71" w14:textId="3EF56763" w:rsidR="000A4DF8" w:rsidRPr="00FF3520" w:rsidDel="00254DF5" w:rsidRDefault="000A4DF8" w:rsidP="000A4DF8">
            <w:pPr>
              <w:rPr>
                <w:ins w:id="1340" w:author="Gillian Griffiths" w:date="2014-02-13T14:21:00Z"/>
                <w:del w:id="1341" w:author="Darin  McBeath" w:date="2014-02-19T11:28:00Z"/>
                <w:rFonts w:cstheme="minorHAnsi"/>
                <w:sz w:val="18"/>
                <w:szCs w:val="18"/>
              </w:rPr>
            </w:pPr>
            <w:ins w:id="1342" w:author="Gillian Griffiths" w:date="2014-02-13T14:21:00Z">
              <w:del w:id="1343" w:author="Darin  McBeath" w:date="2014-02-19T11:28:00Z">
                <w:r w:rsidRPr="00FF3520" w:rsidDel="00254DF5">
                  <w:rPr>
                    <w:rFonts w:cstheme="minorHAnsi"/>
                    <w:sz w:val="18"/>
                    <w:szCs w:val="18"/>
                  </w:rPr>
                  <w:delText>showed</w:delText>
                </w:r>
              </w:del>
            </w:ins>
          </w:p>
        </w:tc>
        <w:tc>
          <w:tcPr>
            <w:tcW w:w="1142" w:type="dxa"/>
          </w:tcPr>
          <w:p w14:paraId="7C5A9004" w14:textId="060C9594" w:rsidR="000A4DF8" w:rsidRPr="00FF3520" w:rsidDel="00254DF5" w:rsidRDefault="000A4DF8" w:rsidP="000A4DF8">
            <w:pPr>
              <w:rPr>
                <w:ins w:id="1344" w:author="Gillian Griffiths" w:date="2014-02-13T14:21:00Z"/>
                <w:del w:id="1345" w:author="Darin  McBeath" w:date="2014-02-19T11:28:00Z"/>
                <w:rFonts w:cstheme="minorHAnsi"/>
                <w:sz w:val="18"/>
                <w:szCs w:val="18"/>
              </w:rPr>
            </w:pPr>
            <w:ins w:id="1346" w:author="Gillian Griffiths" w:date="2014-02-13T14:21:00Z">
              <w:del w:id="1347" w:author="Darin  McBeath" w:date="2014-02-19T11:28:00Z">
                <w:r w:rsidRPr="00FF3520" w:rsidDel="00254DF5">
                  <w:rPr>
                    <w:rFonts w:cstheme="minorHAnsi"/>
                    <w:sz w:val="18"/>
                    <w:szCs w:val="18"/>
                  </w:rPr>
                  <w:delText>therefore</w:delText>
                </w:r>
              </w:del>
            </w:ins>
          </w:p>
        </w:tc>
        <w:tc>
          <w:tcPr>
            <w:tcW w:w="970" w:type="dxa"/>
          </w:tcPr>
          <w:p w14:paraId="3953E8E8" w14:textId="5A7405E6" w:rsidR="000A4DF8" w:rsidRPr="00FF3520" w:rsidDel="00254DF5" w:rsidRDefault="000A4DF8" w:rsidP="000A4DF8">
            <w:pPr>
              <w:rPr>
                <w:ins w:id="1348" w:author="Gillian Griffiths" w:date="2014-02-13T14:21:00Z"/>
                <w:del w:id="1349" w:author="Darin  McBeath" w:date="2014-02-19T11:28:00Z"/>
                <w:rFonts w:cstheme="minorHAnsi"/>
                <w:sz w:val="18"/>
                <w:szCs w:val="18"/>
              </w:rPr>
            </w:pPr>
            <w:ins w:id="1350" w:author="Gillian Griffiths" w:date="2014-02-13T14:21:00Z">
              <w:del w:id="1351" w:author="Darin  McBeath" w:date="2014-02-19T11:28:00Z">
                <w:r w:rsidRPr="00FF3520" w:rsidDel="00254DF5">
                  <w:rPr>
                    <w:rFonts w:cstheme="minorHAnsi"/>
                    <w:sz w:val="18"/>
                    <w:szCs w:val="18"/>
                  </w:rPr>
                  <w:delText>were</w:delText>
                </w:r>
              </w:del>
            </w:ins>
          </w:p>
        </w:tc>
      </w:tr>
      <w:tr w:rsidR="000A4DF8" w:rsidRPr="00FF3520" w:rsidDel="00254DF5" w14:paraId="7672EB27" w14:textId="086935C8" w:rsidTr="000A4DF8">
        <w:trPr>
          <w:ins w:id="1352" w:author="Gillian Griffiths" w:date="2014-02-13T14:21:00Z"/>
          <w:del w:id="1353" w:author="Darin  McBeath" w:date="2014-02-19T11:28:00Z"/>
        </w:trPr>
        <w:tc>
          <w:tcPr>
            <w:tcW w:w="1096" w:type="dxa"/>
            <w:tcBorders>
              <w:bottom w:val="single" w:sz="8" w:space="0" w:color="auto"/>
            </w:tcBorders>
          </w:tcPr>
          <w:p w14:paraId="19D2C6BF" w14:textId="476A15CF" w:rsidR="000A4DF8" w:rsidRPr="00FF3520" w:rsidDel="00254DF5" w:rsidRDefault="000A4DF8" w:rsidP="000A4DF8">
            <w:pPr>
              <w:rPr>
                <w:ins w:id="1354" w:author="Gillian Griffiths" w:date="2014-02-13T14:21:00Z"/>
                <w:del w:id="1355" w:author="Darin  McBeath" w:date="2014-02-19T11:28:00Z"/>
                <w:rFonts w:cstheme="minorHAnsi"/>
                <w:sz w:val="18"/>
                <w:szCs w:val="18"/>
              </w:rPr>
            </w:pPr>
            <w:ins w:id="1356" w:author="Gillian Griffiths" w:date="2014-02-13T14:21:00Z">
              <w:del w:id="1357" w:author="Darin  McBeath" w:date="2014-02-19T11:28:00Z">
                <w:r w:rsidRPr="00FF3520" w:rsidDel="00254DF5">
                  <w:rPr>
                    <w:rFonts w:cstheme="minorHAnsi"/>
                    <w:sz w:val="18"/>
                    <w:szCs w:val="18"/>
                  </w:rPr>
                  <w:delText>an</w:delText>
                </w:r>
              </w:del>
            </w:ins>
          </w:p>
        </w:tc>
        <w:tc>
          <w:tcPr>
            <w:tcW w:w="1069" w:type="dxa"/>
            <w:tcBorders>
              <w:bottom w:val="single" w:sz="8" w:space="0" w:color="auto"/>
            </w:tcBorders>
          </w:tcPr>
          <w:p w14:paraId="461F53BF" w14:textId="0BB013A3" w:rsidR="000A4DF8" w:rsidRPr="00FF3520" w:rsidDel="00254DF5" w:rsidRDefault="000A4DF8" w:rsidP="000A4DF8">
            <w:pPr>
              <w:rPr>
                <w:ins w:id="1358" w:author="Gillian Griffiths" w:date="2014-02-13T14:21:00Z"/>
                <w:del w:id="1359" w:author="Darin  McBeath" w:date="2014-02-19T11:28:00Z"/>
                <w:rFonts w:cstheme="minorHAnsi"/>
                <w:sz w:val="18"/>
                <w:szCs w:val="18"/>
              </w:rPr>
            </w:pPr>
            <w:ins w:id="1360" w:author="Gillian Griffiths" w:date="2014-02-13T14:21:00Z">
              <w:del w:id="1361" w:author="Darin  McBeath" w:date="2014-02-19T11:28:00Z">
                <w:r w:rsidRPr="00FF3520" w:rsidDel="00254DF5">
                  <w:rPr>
                    <w:rFonts w:cstheme="minorHAnsi"/>
                    <w:sz w:val="18"/>
                    <w:szCs w:val="18"/>
                  </w:rPr>
                  <w:delText>could</w:delText>
                </w:r>
              </w:del>
            </w:ins>
          </w:p>
        </w:tc>
        <w:tc>
          <w:tcPr>
            <w:tcW w:w="1191" w:type="dxa"/>
            <w:tcBorders>
              <w:bottom w:val="single" w:sz="8" w:space="0" w:color="auto"/>
            </w:tcBorders>
          </w:tcPr>
          <w:p w14:paraId="3ADC8F5E" w14:textId="5236E825" w:rsidR="000A4DF8" w:rsidRPr="00FF3520" w:rsidDel="00254DF5" w:rsidRDefault="000A4DF8" w:rsidP="000A4DF8">
            <w:pPr>
              <w:rPr>
                <w:ins w:id="1362" w:author="Gillian Griffiths" w:date="2014-02-13T14:21:00Z"/>
                <w:del w:id="1363" w:author="Darin  McBeath" w:date="2014-02-19T11:28:00Z"/>
                <w:rFonts w:cstheme="minorHAnsi"/>
                <w:sz w:val="18"/>
                <w:szCs w:val="18"/>
              </w:rPr>
            </w:pPr>
            <w:ins w:id="1364" w:author="Gillian Griffiths" w:date="2014-02-13T14:21:00Z">
              <w:del w:id="1365" w:author="Darin  McBeath" w:date="2014-02-19T11:28:00Z">
                <w:r w:rsidRPr="00FF3520" w:rsidDel="00254DF5">
                  <w:rPr>
                    <w:rFonts w:cstheme="minorHAnsi"/>
                    <w:sz w:val="18"/>
                    <w:szCs w:val="18"/>
                  </w:rPr>
                  <w:delText>had</w:delText>
                </w:r>
              </w:del>
            </w:ins>
          </w:p>
        </w:tc>
        <w:tc>
          <w:tcPr>
            <w:tcW w:w="891" w:type="dxa"/>
            <w:tcBorders>
              <w:bottom w:val="single" w:sz="8" w:space="0" w:color="auto"/>
            </w:tcBorders>
          </w:tcPr>
          <w:p w14:paraId="3A74DFD7" w14:textId="5BD1E1B0" w:rsidR="000A4DF8" w:rsidRPr="00FF3520" w:rsidDel="00254DF5" w:rsidRDefault="000A4DF8" w:rsidP="000A4DF8">
            <w:pPr>
              <w:rPr>
                <w:ins w:id="1366" w:author="Gillian Griffiths" w:date="2014-02-13T14:21:00Z"/>
                <w:del w:id="1367" w:author="Darin  McBeath" w:date="2014-02-19T11:28:00Z"/>
                <w:rFonts w:cstheme="minorHAnsi"/>
                <w:sz w:val="18"/>
                <w:szCs w:val="18"/>
              </w:rPr>
            </w:pPr>
            <w:ins w:id="1368" w:author="Gillian Griffiths" w:date="2014-02-13T14:21:00Z">
              <w:del w:id="1369" w:author="Darin  McBeath" w:date="2014-02-19T11:28:00Z">
                <w:r w:rsidRPr="00FF3520" w:rsidDel="00254DF5">
                  <w:rPr>
                    <w:rFonts w:cstheme="minorHAnsi"/>
                    <w:sz w:val="18"/>
                    <w:szCs w:val="18"/>
                  </w:rPr>
                  <w:delText>km</w:delText>
                </w:r>
              </w:del>
            </w:ins>
          </w:p>
        </w:tc>
        <w:tc>
          <w:tcPr>
            <w:tcW w:w="1087" w:type="dxa"/>
            <w:tcBorders>
              <w:bottom w:val="single" w:sz="8" w:space="0" w:color="auto"/>
            </w:tcBorders>
          </w:tcPr>
          <w:p w14:paraId="30BC1B04" w14:textId="354B3C04" w:rsidR="000A4DF8" w:rsidRPr="00FF3520" w:rsidDel="00254DF5" w:rsidRDefault="000A4DF8" w:rsidP="000A4DF8">
            <w:pPr>
              <w:rPr>
                <w:ins w:id="1370" w:author="Gillian Griffiths" w:date="2014-02-13T14:21:00Z"/>
                <w:del w:id="1371" w:author="Darin  McBeath" w:date="2014-02-19T11:28:00Z"/>
                <w:rFonts w:cstheme="minorHAnsi"/>
                <w:sz w:val="18"/>
                <w:szCs w:val="18"/>
              </w:rPr>
            </w:pPr>
            <w:ins w:id="1372" w:author="Gillian Griffiths" w:date="2014-02-13T14:21:00Z">
              <w:del w:id="1373" w:author="Darin  McBeath" w:date="2014-02-19T11:28:00Z">
                <w:r w:rsidRPr="00FF3520" w:rsidDel="00254DF5">
                  <w:rPr>
                    <w:rFonts w:cstheme="minorHAnsi"/>
                    <w:sz w:val="18"/>
                    <w:szCs w:val="18"/>
                  </w:rPr>
                  <w:delText>of</w:delText>
                </w:r>
              </w:del>
            </w:ins>
          </w:p>
        </w:tc>
        <w:tc>
          <w:tcPr>
            <w:tcW w:w="1410" w:type="dxa"/>
            <w:tcBorders>
              <w:bottom w:val="single" w:sz="8" w:space="0" w:color="auto"/>
            </w:tcBorders>
          </w:tcPr>
          <w:p w14:paraId="3B652F1C" w14:textId="15AFEED1" w:rsidR="000A4DF8" w:rsidRPr="00FF3520" w:rsidDel="00254DF5" w:rsidRDefault="000A4DF8" w:rsidP="000A4DF8">
            <w:pPr>
              <w:rPr>
                <w:ins w:id="1374" w:author="Gillian Griffiths" w:date="2014-02-13T14:21:00Z"/>
                <w:del w:id="1375" w:author="Darin  McBeath" w:date="2014-02-19T11:28:00Z"/>
                <w:rFonts w:cstheme="minorHAnsi"/>
                <w:sz w:val="18"/>
                <w:szCs w:val="18"/>
              </w:rPr>
            </w:pPr>
            <w:ins w:id="1376" w:author="Gillian Griffiths" w:date="2014-02-13T14:21:00Z">
              <w:del w:id="1377" w:author="Darin  McBeath" w:date="2014-02-19T11:28:00Z">
                <w:r w:rsidRPr="00FF3520" w:rsidDel="00254DF5">
                  <w:rPr>
                    <w:rFonts w:cstheme="minorHAnsi"/>
                    <w:sz w:val="18"/>
                    <w:szCs w:val="18"/>
                  </w:rPr>
                  <w:delText>shown</w:delText>
                </w:r>
              </w:del>
            </w:ins>
          </w:p>
        </w:tc>
        <w:tc>
          <w:tcPr>
            <w:tcW w:w="1142" w:type="dxa"/>
            <w:tcBorders>
              <w:bottom w:val="single" w:sz="8" w:space="0" w:color="auto"/>
            </w:tcBorders>
          </w:tcPr>
          <w:p w14:paraId="33CD2A07" w14:textId="010B94EF" w:rsidR="000A4DF8" w:rsidRPr="00FF3520" w:rsidDel="00254DF5" w:rsidRDefault="000A4DF8" w:rsidP="000A4DF8">
            <w:pPr>
              <w:rPr>
                <w:ins w:id="1378" w:author="Gillian Griffiths" w:date="2014-02-13T14:21:00Z"/>
                <w:del w:id="1379" w:author="Darin  McBeath" w:date="2014-02-19T11:28:00Z"/>
                <w:rFonts w:cstheme="minorHAnsi"/>
                <w:sz w:val="18"/>
                <w:szCs w:val="18"/>
              </w:rPr>
            </w:pPr>
            <w:ins w:id="1380" w:author="Gillian Griffiths" w:date="2014-02-13T14:21:00Z">
              <w:del w:id="1381" w:author="Darin  McBeath" w:date="2014-02-19T11:28:00Z">
                <w:r w:rsidRPr="00FF3520" w:rsidDel="00254DF5">
                  <w:rPr>
                    <w:rFonts w:cstheme="minorHAnsi"/>
                    <w:sz w:val="18"/>
                    <w:szCs w:val="18"/>
                  </w:rPr>
                  <w:delText>these</w:delText>
                </w:r>
              </w:del>
            </w:ins>
          </w:p>
        </w:tc>
        <w:tc>
          <w:tcPr>
            <w:tcW w:w="970" w:type="dxa"/>
            <w:tcBorders>
              <w:bottom w:val="single" w:sz="8" w:space="0" w:color="auto"/>
            </w:tcBorders>
          </w:tcPr>
          <w:p w14:paraId="60D214C0" w14:textId="7C23E731" w:rsidR="000A4DF8" w:rsidRPr="00FF3520" w:rsidDel="00254DF5" w:rsidRDefault="000A4DF8" w:rsidP="000A4DF8">
            <w:pPr>
              <w:rPr>
                <w:ins w:id="1382" w:author="Gillian Griffiths" w:date="2014-02-13T14:21:00Z"/>
                <w:del w:id="1383" w:author="Darin  McBeath" w:date="2014-02-19T11:28:00Z"/>
                <w:rFonts w:cstheme="minorHAnsi"/>
                <w:sz w:val="18"/>
                <w:szCs w:val="18"/>
              </w:rPr>
            </w:pPr>
            <w:ins w:id="1384" w:author="Gillian Griffiths" w:date="2014-02-13T14:21:00Z">
              <w:del w:id="1385" w:author="Darin  McBeath" w:date="2014-02-19T11:28:00Z">
                <w:r w:rsidRPr="00FF3520" w:rsidDel="00254DF5">
                  <w:rPr>
                    <w:rFonts w:cstheme="minorHAnsi"/>
                    <w:sz w:val="18"/>
                    <w:szCs w:val="18"/>
                  </w:rPr>
                  <w:delText>what</w:delText>
                </w:r>
              </w:del>
            </w:ins>
          </w:p>
        </w:tc>
      </w:tr>
    </w:tbl>
    <w:p w14:paraId="2F099D75" w14:textId="77777777" w:rsidR="00254DF5" w:rsidRPr="00D73428" w:rsidRDefault="00254DF5" w:rsidP="00254DF5">
      <w:pPr>
        <w:rPr>
          <w:ins w:id="1386" w:author="Darin  McBeath" w:date="2014-02-19T11:29:00Z"/>
          <w:b/>
        </w:rPr>
      </w:pPr>
      <w:ins w:id="1387" w:author="Darin  McBeath" w:date="2014-02-19T11:29:00Z">
        <w:r w:rsidRPr="00D73428">
          <w:rPr>
            <w:b/>
          </w:rPr>
          <w:t>S3 buckets</w:t>
        </w:r>
      </w:ins>
    </w:p>
    <w:p w14:paraId="1EEA6C52" w14:textId="77777777" w:rsidR="00254DF5" w:rsidRDefault="00254DF5" w:rsidP="00254DF5">
      <w:pPr>
        <w:rPr>
          <w:ins w:id="1388" w:author="Darin  McBeath" w:date="2014-02-19T11:29:00Z"/>
        </w:rPr>
      </w:pPr>
    </w:p>
    <w:p w14:paraId="224A3EF6" w14:textId="5FB16E3A" w:rsidR="00254DF5" w:rsidRPr="00D73428" w:rsidRDefault="00254DF5" w:rsidP="00254DF5">
      <w:pPr>
        <w:rPr>
          <w:ins w:id="1389" w:author="Darin  McBeath" w:date="2014-02-19T11:29:00Z"/>
          <w:rFonts w:asciiTheme="majorHAnsi" w:hAnsiTheme="majorHAnsi"/>
          <w:sz w:val="16"/>
          <w:szCs w:val="16"/>
        </w:rPr>
      </w:pPr>
      <w:ins w:id="1390" w:author="Darin  McBeath" w:date="2014-02-19T11:29:00Z">
        <w:r w:rsidRPr="00D73428">
          <w:rPr>
            <w:rFonts w:asciiTheme="majorHAnsi" w:hAnsiTheme="majorHAnsi"/>
            <w:sz w:val="16"/>
            <w:szCs w:val="16"/>
          </w:rPr>
          <w:t>abstract-xml</w:t>
        </w:r>
      </w:ins>
      <w:ins w:id="1391" w:author="Darin  McBeath" w:date="2014-02-19T13:29:00Z">
        <w:r w:rsidR="007E6C6E">
          <w:rPr>
            <w:rFonts w:asciiTheme="majorHAnsi" w:hAnsiTheme="majorHAnsi"/>
            <w:sz w:val="16"/>
            <w:szCs w:val="16"/>
          </w:rPr>
          <w:t xml:space="preserve"> (abstract/core records)</w:t>
        </w:r>
      </w:ins>
    </w:p>
    <w:p w14:paraId="155E2D8D" w14:textId="34DE9345" w:rsidR="00254DF5" w:rsidRPr="00D73428" w:rsidRDefault="00254DF5" w:rsidP="00254DF5">
      <w:pPr>
        <w:rPr>
          <w:ins w:id="1392" w:author="Darin  McBeath" w:date="2014-02-19T11:29:00Z"/>
          <w:rFonts w:asciiTheme="majorHAnsi" w:hAnsiTheme="majorHAnsi"/>
          <w:sz w:val="16"/>
          <w:szCs w:val="16"/>
        </w:rPr>
      </w:pPr>
      <w:ins w:id="1393" w:author="Darin  McBeath" w:date="2014-02-19T11:29:00Z">
        <w:r w:rsidRPr="00D73428">
          <w:rPr>
            <w:rFonts w:asciiTheme="majorHAnsi" w:hAnsiTheme="majorHAnsi"/>
            <w:sz w:val="16"/>
            <w:szCs w:val="16"/>
          </w:rPr>
          <w:t>affiliation-xml</w:t>
        </w:r>
      </w:ins>
      <w:ins w:id="1394" w:author="Darin  McBeath" w:date="2014-02-19T13:29:00Z">
        <w:r w:rsidR="007E6C6E">
          <w:rPr>
            <w:rFonts w:asciiTheme="majorHAnsi" w:hAnsiTheme="majorHAnsi"/>
            <w:sz w:val="16"/>
            <w:szCs w:val="16"/>
          </w:rPr>
          <w:t xml:space="preserve"> (affiliation records)</w:t>
        </w:r>
      </w:ins>
    </w:p>
    <w:p w14:paraId="590626F4" w14:textId="59C47CA1" w:rsidR="00254DF5" w:rsidRPr="00D73428" w:rsidRDefault="00254DF5" w:rsidP="00254DF5">
      <w:pPr>
        <w:rPr>
          <w:ins w:id="1395" w:author="Darin  McBeath" w:date="2014-02-19T11:29:00Z"/>
          <w:rFonts w:asciiTheme="majorHAnsi" w:hAnsiTheme="majorHAnsi"/>
          <w:sz w:val="16"/>
          <w:szCs w:val="16"/>
        </w:rPr>
      </w:pPr>
      <w:ins w:id="1396" w:author="Darin  McBeath" w:date="2014-02-19T11:29:00Z">
        <w:r w:rsidRPr="00D73428">
          <w:rPr>
            <w:rFonts w:asciiTheme="majorHAnsi" w:hAnsiTheme="majorHAnsi"/>
            <w:sz w:val="16"/>
            <w:szCs w:val="16"/>
          </w:rPr>
          <w:t>author-xml</w:t>
        </w:r>
      </w:ins>
      <w:ins w:id="1397" w:author="Darin  McBeath" w:date="2014-02-19T13:30:00Z">
        <w:r w:rsidR="007E6C6E">
          <w:rPr>
            <w:rFonts w:asciiTheme="majorHAnsi" w:hAnsiTheme="majorHAnsi"/>
            <w:sz w:val="16"/>
            <w:szCs w:val="16"/>
          </w:rPr>
          <w:t xml:space="preserve"> (author records)</w:t>
        </w:r>
      </w:ins>
    </w:p>
    <w:p w14:paraId="5C114956" w14:textId="77777777" w:rsidR="00254DF5" w:rsidRDefault="00254DF5" w:rsidP="00254DF5">
      <w:pPr>
        <w:rPr>
          <w:ins w:id="1398" w:author="Darin  McBeath" w:date="2014-02-19T11:29:00Z"/>
        </w:rPr>
      </w:pPr>
    </w:p>
    <w:p w14:paraId="1E375B42" w14:textId="77777777" w:rsidR="00254DF5" w:rsidRPr="00D73428" w:rsidRDefault="00254DF5" w:rsidP="00254DF5">
      <w:pPr>
        <w:rPr>
          <w:ins w:id="1399" w:author="Darin  McBeath" w:date="2014-02-19T11:29:00Z"/>
          <w:b/>
        </w:rPr>
      </w:pPr>
      <w:ins w:id="1400" w:author="Darin  McBeath" w:date="2014-02-19T11:29:00Z">
        <w:r w:rsidRPr="00D73428">
          <w:rPr>
            <w:b/>
          </w:rPr>
          <w:t>Signed URLs for the keys in the S3 buckets</w:t>
        </w:r>
      </w:ins>
    </w:p>
    <w:p w14:paraId="4CB4C5D9" w14:textId="77777777" w:rsidR="00254DF5" w:rsidRDefault="00254DF5" w:rsidP="00254DF5">
      <w:pPr>
        <w:rPr>
          <w:ins w:id="1401" w:author="Darin  McBeath" w:date="2014-02-19T11:29:00Z"/>
        </w:rPr>
      </w:pPr>
    </w:p>
    <w:p w14:paraId="4E16EBA0" w14:textId="77777777" w:rsidR="00254DF5" w:rsidRPr="006327C5" w:rsidRDefault="00254DF5" w:rsidP="00254DF5">
      <w:pPr>
        <w:rPr>
          <w:ins w:id="1402" w:author="Darin  McBeath" w:date="2014-02-19T11:29:00Z"/>
          <w:rFonts w:asciiTheme="majorHAnsi" w:hAnsiTheme="majorHAnsi"/>
          <w:sz w:val="18"/>
          <w:szCs w:val="20"/>
        </w:rPr>
      </w:pPr>
      <w:ins w:id="1403" w:author="Darin  McBeath" w:date="2014-02-19T11:29:00Z">
        <w:r w:rsidRPr="006327C5">
          <w:rPr>
            <w:rFonts w:asciiTheme="majorHAnsi" w:hAnsiTheme="majorHAnsi"/>
            <w:sz w:val="18"/>
            <w:szCs w:val="20"/>
          </w:rPr>
          <w:t>abstract-xml keys</w:t>
        </w:r>
      </w:ins>
    </w:p>
    <w:p w14:paraId="605A3223" w14:textId="77777777" w:rsidR="00254DF5" w:rsidRPr="006327C5" w:rsidRDefault="00254DF5" w:rsidP="00254DF5">
      <w:pPr>
        <w:rPr>
          <w:ins w:id="1404" w:author="Darin  McBeath" w:date="2014-02-19T11:29:00Z"/>
          <w:sz w:val="18"/>
          <w:szCs w:val="20"/>
        </w:rPr>
      </w:pPr>
    </w:p>
    <w:p w14:paraId="7F4260D2" w14:textId="77777777" w:rsidR="00254DF5" w:rsidRPr="006327C5" w:rsidRDefault="00254DF5" w:rsidP="00254DF5">
      <w:pPr>
        <w:rPr>
          <w:ins w:id="1405" w:author="Darin  McBeath" w:date="2014-02-19T11:29:00Z"/>
          <w:rFonts w:asciiTheme="majorHAnsi" w:hAnsiTheme="majorHAnsi"/>
          <w:sz w:val="14"/>
          <w:szCs w:val="16"/>
        </w:rPr>
      </w:pPr>
      <w:ins w:id="1406"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"https://els-ats.s3.amazonaws.com/scopusSolr/keys/abskeys.gz?AWSAccessKeyId=AKIAIQ2VDFJYKESDOTUQ&amp;Expires=1399855460&amp;Signature=Yi1O4gwSEJSfQvEbEuhh3A2I%2BE8%3D" </w:instrText>
        </w:r>
        <w:r w:rsidRPr="006327C5">
          <w:rPr>
            <w:sz w:val="22"/>
          </w:rPr>
          <w:fldChar w:fldCharType="separate"/>
        </w:r>
        <w:r w:rsidRPr="006327C5">
          <w:rPr>
            <w:rStyle w:val="Hyperlink"/>
            <w:rFonts w:asciiTheme="majorHAnsi" w:hAnsiTheme="majorHAnsi"/>
            <w:sz w:val="14"/>
            <w:szCs w:val="16"/>
          </w:rPr>
          <w:t>https://els-ats.s3.amazonaws.com/scopusSolr/keys/abskeys.gz?AWSAccessKeyId=AKIAIQ2VDFJYKESDOTUQ&amp;Expires=1399855460&amp;Signature=Yi1O4gwSEJSfQvEbEuhh3A2I%2BE8%3D</w:t>
        </w:r>
        <w:r w:rsidRPr="006327C5">
          <w:rPr>
            <w:rStyle w:val="Hyperlink"/>
            <w:rFonts w:asciiTheme="majorHAnsi" w:hAnsiTheme="majorHAnsi"/>
            <w:sz w:val="14"/>
            <w:szCs w:val="16"/>
          </w:rPr>
          <w:fldChar w:fldCharType="end"/>
        </w:r>
      </w:ins>
    </w:p>
    <w:p w14:paraId="30895F03" w14:textId="77777777" w:rsidR="00254DF5" w:rsidRPr="006327C5" w:rsidRDefault="00254DF5" w:rsidP="00254DF5">
      <w:pPr>
        <w:rPr>
          <w:ins w:id="1407" w:author="Darin  McBeath" w:date="2014-02-19T11:29:00Z"/>
          <w:sz w:val="18"/>
          <w:szCs w:val="20"/>
        </w:rPr>
      </w:pPr>
    </w:p>
    <w:p w14:paraId="210EC059" w14:textId="77777777" w:rsidR="00254DF5" w:rsidRPr="006327C5" w:rsidRDefault="00254DF5" w:rsidP="00254DF5">
      <w:pPr>
        <w:rPr>
          <w:ins w:id="1408" w:author="Darin  McBeath" w:date="2014-02-19T11:29:00Z"/>
          <w:rFonts w:asciiTheme="majorHAnsi" w:hAnsiTheme="majorHAnsi"/>
          <w:sz w:val="18"/>
          <w:szCs w:val="20"/>
        </w:rPr>
      </w:pPr>
      <w:ins w:id="1409" w:author="Darin  McBeath" w:date="2014-02-19T11:29:00Z">
        <w:r w:rsidRPr="006327C5">
          <w:rPr>
            <w:rFonts w:asciiTheme="majorHAnsi" w:hAnsiTheme="majorHAnsi"/>
            <w:sz w:val="18"/>
            <w:szCs w:val="20"/>
          </w:rPr>
          <w:t>affiliation-xml keys</w:t>
        </w:r>
      </w:ins>
    </w:p>
    <w:p w14:paraId="4DF5CA08" w14:textId="77777777" w:rsidR="00254DF5" w:rsidRPr="006327C5" w:rsidRDefault="00254DF5" w:rsidP="00254DF5">
      <w:pPr>
        <w:rPr>
          <w:ins w:id="1410" w:author="Darin  McBeath" w:date="2014-02-19T11:29:00Z"/>
          <w:sz w:val="18"/>
          <w:szCs w:val="20"/>
        </w:rPr>
      </w:pPr>
    </w:p>
    <w:p w14:paraId="69547B7B" w14:textId="77777777" w:rsidR="00254DF5" w:rsidRPr="006327C5" w:rsidRDefault="00254DF5" w:rsidP="00254DF5">
      <w:pPr>
        <w:rPr>
          <w:ins w:id="1411" w:author="Darin  McBeath" w:date="2014-02-19T11:29:00Z"/>
          <w:rFonts w:asciiTheme="majorHAnsi" w:hAnsiTheme="majorHAnsi"/>
          <w:sz w:val="14"/>
          <w:szCs w:val="16"/>
        </w:rPr>
      </w:pPr>
      <w:ins w:id="1412"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"https://els-ats.s3.amazonaws.com/scopusSolr/keys/affilkeys.gz?AWSAccessKeyId=AKIAIQ2VDFJYKESDOTUQ&amp;Expires=1399855561&amp;Signature=PTeMwRYOTYYWKkjFViBhBXG4eDE%3D" </w:instrText>
        </w:r>
        <w:r w:rsidRPr="006327C5">
          <w:rPr>
            <w:sz w:val="22"/>
          </w:rPr>
          <w:fldChar w:fldCharType="separate"/>
        </w:r>
        <w:r w:rsidRPr="006327C5">
          <w:rPr>
            <w:rStyle w:val="Hyperlink"/>
            <w:rFonts w:asciiTheme="majorHAnsi" w:hAnsiTheme="majorHAnsi"/>
            <w:sz w:val="14"/>
            <w:szCs w:val="16"/>
          </w:rPr>
          <w:t>https://els-ats.s3.amazonaws.com/scopusSolr/keys/affilkeys.gz?AWSAccessKeyId=AKIAIQ2VDFJYKESDOTUQ&amp;Expires=1399855561&amp;Signature=PTeMwRYOTYYWKkjFViBhBXG4eDE%3D</w:t>
        </w:r>
        <w:r w:rsidRPr="006327C5">
          <w:rPr>
            <w:rStyle w:val="Hyperlink"/>
            <w:rFonts w:asciiTheme="majorHAnsi" w:hAnsiTheme="majorHAnsi"/>
            <w:sz w:val="14"/>
            <w:szCs w:val="16"/>
          </w:rPr>
          <w:fldChar w:fldCharType="end"/>
        </w:r>
      </w:ins>
    </w:p>
    <w:p w14:paraId="69121112" w14:textId="77777777" w:rsidR="00254DF5" w:rsidRPr="006327C5" w:rsidRDefault="00254DF5" w:rsidP="00254DF5">
      <w:pPr>
        <w:rPr>
          <w:ins w:id="1413" w:author="Darin  McBeath" w:date="2014-02-19T11:29:00Z"/>
          <w:sz w:val="18"/>
          <w:szCs w:val="20"/>
        </w:rPr>
      </w:pPr>
    </w:p>
    <w:p w14:paraId="7525D540" w14:textId="77777777" w:rsidR="00254DF5" w:rsidRPr="006327C5" w:rsidRDefault="00254DF5" w:rsidP="00254DF5">
      <w:pPr>
        <w:rPr>
          <w:ins w:id="1414" w:author="Darin  McBeath" w:date="2014-02-19T11:29:00Z"/>
          <w:rFonts w:asciiTheme="majorHAnsi" w:hAnsiTheme="majorHAnsi"/>
          <w:sz w:val="18"/>
          <w:szCs w:val="20"/>
        </w:rPr>
      </w:pPr>
      <w:ins w:id="1415" w:author="Darin  McBeath" w:date="2014-02-19T11:29:00Z">
        <w:r w:rsidRPr="006327C5">
          <w:rPr>
            <w:rFonts w:asciiTheme="majorHAnsi" w:hAnsiTheme="majorHAnsi"/>
            <w:sz w:val="18"/>
            <w:szCs w:val="20"/>
          </w:rPr>
          <w:t>author-xml keys</w:t>
        </w:r>
      </w:ins>
    </w:p>
    <w:p w14:paraId="4772DFCD" w14:textId="77777777" w:rsidR="00254DF5" w:rsidRPr="006327C5" w:rsidRDefault="00254DF5" w:rsidP="00254DF5">
      <w:pPr>
        <w:rPr>
          <w:ins w:id="1416" w:author="Darin  McBeath" w:date="2014-02-19T11:29:00Z"/>
          <w:sz w:val="18"/>
          <w:szCs w:val="20"/>
        </w:rPr>
      </w:pPr>
    </w:p>
    <w:p w14:paraId="1D009683" w14:textId="77777777" w:rsidR="00254DF5" w:rsidRPr="006327C5" w:rsidRDefault="00254DF5" w:rsidP="00254DF5">
      <w:pPr>
        <w:rPr>
          <w:ins w:id="1417" w:author="Darin  McBeath" w:date="2014-02-19T11:29:00Z"/>
          <w:rFonts w:asciiTheme="majorHAnsi" w:hAnsiTheme="majorHAnsi"/>
          <w:sz w:val="14"/>
          <w:szCs w:val="16"/>
        </w:rPr>
      </w:pPr>
      <w:ins w:id="1418"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"https://els-ats.s3.amazonaws.com/scopusSolr/keys/authkeys.gz?AWSAccessKeyId=AKIAIQ2VDFJYKESDOTUQ&amp;Expires=1399855624&amp;Signature=7gvoVIMVt8Eo2ZBoj9h14ME45qk%3D" </w:instrText>
        </w:r>
        <w:r w:rsidRPr="006327C5">
          <w:rPr>
            <w:sz w:val="22"/>
          </w:rPr>
          <w:fldChar w:fldCharType="separate"/>
        </w:r>
        <w:r w:rsidRPr="006327C5">
          <w:rPr>
            <w:rStyle w:val="Hyperlink"/>
            <w:rFonts w:asciiTheme="majorHAnsi" w:hAnsiTheme="majorHAnsi"/>
            <w:sz w:val="14"/>
            <w:szCs w:val="16"/>
          </w:rPr>
          <w:t>https://els-ats.s3.amazonaws.com/scopusSolr/keys/authkeys.gz?AWSAccessKeyId=AKIAIQ2VDFJYKESDOTUQ&amp;Expires=1399855624&amp;Signature=7gvoVIMVt8Eo2ZBoj9h14ME45qk%3D</w:t>
        </w:r>
        <w:r w:rsidRPr="006327C5">
          <w:rPr>
            <w:rStyle w:val="Hyperlink"/>
            <w:rFonts w:asciiTheme="majorHAnsi" w:hAnsiTheme="majorHAnsi"/>
            <w:sz w:val="14"/>
            <w:szCs w:val="16"/>
          </w:rPr>
          <w:fldChar w:fldCharType="end"/>
        </w:r>
      </w:ins>
    </w:p>
    <w:p w14:paraId="3A9AEDAA" w14:textId="77777777" w:rsidR="00254DF5" w:rsidRDefault="00254DF5" w:rsidP="00254DF5">
      <w:pPr>
        <w:rPr>
          <w:ins w:id="1419" w:author="Darin  McBeath" w:date="2014-02-19T11:29:00Z"/>
          <w:sz w:val="20"/>
          <w:szCs w:val="20"/>
        </w:rPr>
      </w:pPr>
    </w:p>
    <w:p w14:paraId="649C76EF" w14:textId="77777777" w:rsidR="00254DF5" w:rsidRDefault="00254DF5" w:rsidP="00254DF5">
      <w:pPr>
        <w:rPr>
          <w:ins w:id="1420" w:author="Darin  McBeath" w:date="2014-02-19T11:29:00Z"/>
          <w:sz w:val="20"/>
          <w:szCs w:val="20"/>
        </w:rPr>
      </w:pPr>
    </w:p>
    <w:p w14:paraId="618BA968" w14:textId="77777777" w:rsidR="00254DF5" w:rsidRDefault="00254DF5" w:rsidP="00254DF5">
      <w:pPr>
        <w:rPr>
          <w:ins w:id="1421" w:author="Darin  McBeath" w:date="2014-02-19T11:29:00Z"/>
          <w:sz w:val="20"/>
          <w:szCs w:val="20"/>
        </w:rPr>
      </w:pPr>
    </w:p>
    <w:p w14:paraId="243322DC" w14:textId="77777777" w:rsidR="00B50E77" w:rsidRPr="0015607C" w:rsidRDefault="00B50E77" w:rsidP="00B50E77">
      <w:pPr>
        <w:rPr>
          <w:ins w:id="1422" w:author="Darin  McBeath" w:date="2014-02-19T13:56:00Z"/>
          <w:b/>
        </w:rPr>
      </w:pPr>
      <w:ins w:id="1423" w:author="Darin  McBeath" w:date="2014-02-19T13:56:00Z">
        <w:r w:rsidRPr="0015607C">
          <w:rPr>
            <w:b/>
          </w:rPr>
          <w:t>Signed URLs for the XQueryX query sets</w:t>
        </w:r>
      </w:ins>
    </w:p>
    <w:p w14:paraId="6F03E756" w14:textId="77777777" w:rsidR="00B50E77" w:rsidRDefault="00B50E77" w:rsidP="00B50E77">
      <w:pPr>
        <w:rPr>
          <w:ins w:id="1424" w:author="Darin  McBeath" w:date="2014-02-21T09:47:00Z"/>
          <w:b/>
          <w:sz w:val="28"/>
          <w:szCs w:val="28"/>
        </w:rPr>
      </w:pPr>
    </w:p>
    <w:p w14:paraId="57DFB5B3" w14:textId="77777777" w:rsidR="00E22442" w:rsidRPr="0015607C" w:rsidRDefault="00E22442" w:rsidP="00B50E77">
      <w:pPr>
        <w:rPr>
          <w:ins w:id="1425" w:author="Darin  McBeath" w:date="2014-02-19T13:56:00Z"/>
          <w:rFonts w:asciiTheme="majorHAnsi" w:hAnsiTheme="majorHAnsi"/>
          <w:sz w:val="16"/>
          <w:szCs w:val="16"/>
        </w:rPr>
      </w:pPr>
    </w:p>
    <w:p w14:paraId="03CED27F" w14:textId="5488D481" w:rsidR="00B50E77" w:rsidRPr="006327C5" w:rsidRDefault="00B50E77" w:rsidP="00B50E77">
      <w:pPr>
        <w:rPr>
          <w:ins w:id="1426" w:author="Darin  McBeath" w:date="2014-02-19T13:56:00Z"/>
          <w:rFonts w:asciiTheme="majorHAnsi" w:hAnsiTheme="majorHAnsi"/>
          <w:sz w:val="18"/>
          <w:szCs w:val="20"/>
        </w:rPr>
      </w:pPr>
      <w:ins w:id="1427" w:author="Darin  McBeath" w:date="2014-02-19T13:56:00Z">
        <w:r w:rsidRPr="006327C5">
          <w:rPr>
            <w:rFonts w:asciiTheme="majorHAnsi" w:hAnsiTheme="majorHAnsi"/>
            <w:sz w:val="18"/>
            <w:szCs w:val="20"/>
          </w:rPr>
          <w:t>affiliation</w:t>
        </w:r>
      </w:ins>
      <w:ins w:id="1428" w:author="Darin  McBeath" w:date="2014-02-21T09:46:00Z">
        <w:r w:rsidR="00E22442" w:rsidRPr="006327C5">
          <w:rPr>
            <w:rFonts w:asciiTheme="majorHAnsi" w:hAnsiTheme="majorHAnsi"/>
            <w:sz w:val="18"/>
            <w:szCs w:val="20"/>
          </w:rPr>
          <w:t xml:space="preserve"> (afid)</w:t>
        </w:r>
      </w:ins>
    </w:p>
    <w:p w14:paraId="306DF62E" w14:textId="77777777" w:rsidR="00B50E77" w:rsidRPr="006327C5" w:rsidRDefault="00B50E77" w:rsidP="00B50E77">
      <w:pPr>
        <w:rPr>
          <w:ins w:id="1429" w:author="Darin  McBeath" w:date="2014-02-19T13:56:00Z"/>
          <w:sz w:val="18"/>
          <w:szCs w:val="20"/>
        </w:rPr>
      </w:pPr>
    </w:p>
    <w:p w14:paraId="1AD5A8AB" w14:textId="7C8FDEE8" w:rsidR="00B50E77" w:rsidRPr="006327C5" w:rsidRDefault="000E754A" w:rsidP="00B50E77">
      <w:pPr>
        <w:rPr>
          <w:ins w:id="1430" w:author="Darin  McBeath" w:date="2014-02-21T09:48:00Z"/>
          <w:rFonts w:asciiTheme="majorHAnsi" w:hAnsiTheme="majorHAnsi"/>
          <w:sz w:val="14"/>
          <w:szCs w:val="16"/>
        </w:rPr>
      </w:pPr>
      <w:ins w:id="1431" w:author="Darin  McBeath" w:date="2014-02-21T09:48: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"https://els-ats.s3.amazonaws.com/scopusSolr/querysets/dec052013/slimInstitutionAfid.txt.gz?AWSAccessKeyId=AKIAIQ2VDFJYKESDOTUQ&amp;Expires=1400194114&amp;Signature=XLzpEUXLwMhsa1jS29wrL9fAHJQ%3D"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https://els-ats.s3.amazonaws.com/scopusSolr/querysets/dec052013/slimInstitutionAfid.txt.gz?AWSAccessKeyId=AKIAIQ2VDFJYKESDOTUQ&amp;Expires=1400194114&amp;Signature=XLzpEUXLwMhsa1jS29wrL9fAHJQ%3D</w:t>
        </w:r>
        <w:r w:rsidRPr="006327C5">
          <w:rPr>
            <w:rFonts w:asciiTheme="majorHAnsi" w:hAnsiTheme="majorHAnsi"/>
            <w:sz w:val="14"/>
            <w:szCs w:val="16"/>
          </w:rPr>
          <w:fldChar w:fldCharType="end"/>
        </w:r>
      </w:ins>
    </w:p>
    <w:p w14:paraId="0FF5AF86" w14:textId="77777777" w:rsidR="000E754A" w:rsidRPr="006327C5" w:rsidRDefault="000E754A" w:rsidP="00B50E77">
      <w:pPr>
        <w:rPr>
          <w:ins w:id="1432" w:author="Darin  McBeath" w:date="2014-02-21T09:47:00Z"/>
          <w:szCs w:val="28"/>
        </w:rPr>
      </w:pPr>
    </w:p>
    <w:p w14:paraId="43C7BAB1" w14:textId="48B25C12" w:rsidR="00E22442" w:rsidRPr="006327C5" w:rsidRDefault="00E22442" w:rsidP="00E22442">
      <w:pPr>
        <w:rPr>
          <w:ins w:id="1433" w:author="Darin  McBeath" w:date="2014-02-21T09:47:00Z"/>
          <w:rFonts w:asciiTheme="majorHAnsi" w:hAnsiTheme="majorHAnsi"/>
          <w:sz w:val="18"/>
          <w:szCs w:val="20"/>
        </w:rPr>
      </w:pPr>
      <w:ins w:id="1434" w:author="Darin  McBeath" w:date="2014-02-21T09:47:00Z">
        <w:r w:rsidRPr="006327C5">
          <w:rPr>
            <w:rFonts w:asciiTheme="majorHAnsi" w:hAnsiTheme="majorHAnsi"/>
            <w:sz w:val="18"/>
            <w:szCs w:val="20"/>
          </w:rPr>
          <w:t>affiliation (us</w:t>
        </w:r>
        <w:r w:rsidR="00671F2C">
          <w:rPr>
            <w:rFonts w:asciiTheme="majorHAnsi" w:hAnsiTheme="majorHAnsi"/>
            <w:sz w:val="18"/>
            <w:szCs w:val="20"/>
          </w:rPr>
          <w:t>er</w:t>
        </w:r>
        <w:r w:rsidRPr="006327C5">
          <w:rPr>
            <w:rFonts w:asciiTheme="majorHAnsi" w:hAnsiTheme="majorHAnsi"/>
            <w:sz w:val="18"/>
            <w:szCs w:val="20"/>
          </w:rPr>
          <w:t>)</w:t>
        </w:r>
      </w:ins>
    </w:p>
    <w:p w14:paraId="6051E6AD" w14:textId="77777777" w:rsidR="00E22442" w:rsidRPr="006327C5" w:rsidRDefault="00E22442" w:rsidP="00E22442">
      <w:pPr>
        <w:rPr>
          <w:ins w:id="1435" w:author="Darin  McBeath" w:date="2014-02-21T09:47:00Z"/>
          <w:sz w:val="18"/>
          <w:szCs w:val="20"/>
        </w:rPr>
      </w:pPr>
    </w:p>
    <w:p w14:paraId="1AE2560D" w14:textId="64E48AF9" w:rsidR="000E754A" w:rsidRPr="006327C5" w:rsidRDefault="000E754A" w:rsidP="000E754A">
      <w:pPr>
        <w:rPr>
          <w:ins w:id="1436" w:author="Darin  McBeath" w:date="2014-02-21T09:49:00Z"/>
          <w:rFonts w:asciiTheme="majorHAnsi" w:hAnsiTheme="majorHAnsi"/>
          <w:sz w:val="14"/>
          <w:szCs w:val="16"/>
        </w:rPr>
      </w:pPr>
      <w:ins w:id="1437" w:author="Darin  McBeath" w:date="2014-02-21T09:49: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"https://els-ats.s3.amazonaws.com/scopusSolr/querysets/dec052013/slimInstitutionUser.txt.gz?AWSAccessKeyId=AKIAIQ2VDFJYKESDOTUQ&amp;Expires=1400194179&amp;Signature=XqVwTfKJ6SAPIalJYuP%2BaVZaRU0%3D"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https://els-ats.s3.amazonaws.com/scopusSolr/querysets/dec052013/slimInstitutionUser.txt.gz?AWSAccessKeyId=AKIAIQ2VDFJYKESDOTUQ&amp;Expires=1400194179&amp;Signature=XqVwTfKJ6SAPIalJYuP%2BaVZaRU0%3D</w:t>
        </w:r>
        <w:r w:rsidRPr="006327C5">
          <w:rPr>
            <w:rFonts w:asciiTheme="majorHAnsi" w:hAnsiTheme="majorHAnsi"/>
            <w:sz w:val="14"/>
            <w:szCs w:val="16"/>
          </w:rPr>
          <w:fldChar w:fldCharType="end"/>
        </w:r>
      </w:ins>
    </w:p>
    <w:p w14:paraId="1159F990" w14:textId="77777777" w:rsidR="00E22442" w:rsidRPr="006327C5" w:rsidRDefault="00E22442" w:rsidP="00B50E77">
      <w:pPr>
        <w:rPr>
          <w:ins w:id="1438" w:author="Darin  McBeath" w:date="2014-02-19T13:56:00Z"/>
          <w:szCs w:val="28"/>
        </w:rPr>
      </w:pPr>
    </w:p>
    <w:p w14:paraId="11B475E6" w14:textId="6B87D1CF" w:rsidR="00B50E77" w:rsidRPr="006327C5" w:rsidRDefault="00B50E77" w:rsidP="00B50E77">
      <w:pPr>
        <w:rPr>
          <w:ins w:id="1439" w:author="Darin  McBeath" w:date="2014-02-19T13:56:00Z"/>
          <w:rFonts w:asciiTheme="majorHAnsi" w:hAnsiTheme="majorHAnsi"/>
          <w:sz w:val="18"/>
          <w:szCs w:val="20"/>
        </w:rPr>
      </w:pPr>
      <w:ins w:id="1440" w:author="Darin  McBeath" w:date="2014-02-19T13:56:00Z">
        <w:r w:rsidRPr="006327C5">
          <w:rPr>
            <w:rFonts w:asciiTheme="majorHAnsi" w:hAnsiTheme="majorHAnsi"/>
            <w:sz w:val="18"/>
            <w:szCs w:val="20"/>
          </w:rPr>
          <w:t>author</w:t>
        </w:r>
      </w:ins>
      <w:ins w:id="1441" w:author="Darin  McBeath" w:date="2014-02-21T09:46:00Z">
        <w:r w:rsidR="00E22442" w:rsidRPr="006327C5">
          <w:rPr>
            <w:rFonts w:asciiTheme="majorHAnsi" w:hAnsiTheme="majorHAnsi"/>
            <w:sz w:val="18"/>
            <w:szCs w:val="20"/>
          </w:rPr>
          <w:t xml:space="preserve"> (auid)</w:t>
        </w:r>
      </w:ins>
    </w:p>
    <w:p w14:paraId="531BC0DC" w14:textId="77777777" w:rsidR="00B50E77" w:rsidRPr="006327C5" w:rsidRDefault="00B50E77" w:rsidP="00B50E77">
      <w:pPr>
        <w:rPr>
          <w:ins w:id="1442" w:author="Darin  McBeath" w:date="2014-02-19T13:56:00Z"/>
          <w:sz w:val="18"/>
          <w:szCs w:val="20"/>
        </w:rPr>
      </w:pPr>
    </w:p>
    <w:p w14:paraId="2BC6A0D4" w14:textId="3C0B18A5" w:rsidR="000E754A" w:rsidRDefault="000E754A" w:rsidP="000E754A">
      <w:pPr>
        <w:rPr>
          <w:ins w:id="1443" w:author="Darin  McBeath" w:date="2014-02-24T08:32:00Z"/>
          <w:rFonts w:asciiTheme="majorHAnsi" w:hAnsiTheme="majorHAnsi"/>
          <w:sz w:val="14"/>
          <w:szCs w:val="16"/>
        </w:rPr>
      </w:pPr>
      <w:ins w:id="1444" w:author="Darin  McBeath" w:date="2014-02-21T09:50: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"https://els-ats.s3.amazonaws.com/scopusSolr/querysets/dec052013/slimAuthorAuid.txt.gz?AWSAccessKeyId=AKIAIQ2VDFJYKESDOTUQ&amp;Expires=1400194242&amp;Signature=AGOybA6tdH0D9U0VAoM0%2BJ/fl1g%3D"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https://els-ats.s3.amazonaws.com/scopusSolr/querysets/dec052013/slimAuthorAuid.txt.gz?AWSAccessKeyId=AKIAIQ2VDFJYKESDOTUQ&amp;Expires=1400194242&amp;Signature=AGOybA6tdH0D9U0VAoM0%2BJ/fl1g%3D</w:t>
        </w:r>
        <w:r w:rsidRPr="006327C5">
          <w:rPr>
            <w:rFonts w:asciiTheme="majorHAnsi" w:hAnsiTheme="majorHAnsi"/>
            <w:sz w:val="14"/>
            <w:szCs w:val="16"/>
          </w:rPr>
          <w:fldChar w:fldCharType="end"/>
        </w:r>
      </w:ins>
    </w:p>
    <w:p w14:paraId="53110721" w14:textId="77777777" w:rsidR="00783089" w:rsidRDefault="00783089" w:rsidP="000E754A">
      <w:pPr>
        <w:rPr>
          <w:ins w:id="1445" w:author="Darin  McBeath" w:date="2014-02-24T08:32:00Z"/>
          <w:rFonts w:asciiTheme="majorHAnsi" w:hAnsiTheme="majorHAnsi"/>
          <w:sz w:val="14"/>
          <w:szCs w:val="16"/>
        </w:rPr>
      </w:pPr>
    </w:p>
    <w:p w14:paraId="1B0C3522" w14:textId="2292C3D0" w:rsidR="00783089" w:rsidRPr="006327C5" w:rsidRDefault="00783089" w:rsidP="00783089">
      <w:pPr>
        <w:rPr>
          <w:ins w:id="1446" w:author="Darin  McBeath" w:date="2014-02-24T08:32:00Z"/>
          <w:rFonts w:asciiTheme="majorHAnsi" w:hAnsiTheme="majorHAnsi"/>
          <w:sz w:val="18"/>
          <w:szCs w:val="20"/>
        </w:rPr>
      </w:pPr>
      <w:ins w:id="1447" w:author="Darin  McBeath" w:date="2014-02-24T08:32:00Z">
        <w:r w:rsidRPr="006327C5">
          <w:rPr>
            <w:rFonts w:asciiTheme="majorHAnsi" w:hAnsiTheme="majorHAnsi"/>
            <w:sz w:val="18"/>
            <w:szCs w:val="20"/>
          </w:rPr>
          <w:t>author (auid</w:t>
        </w:r>
        <w:r>
          <w:rPr>
            <w:rFonts w:asciiTheme="majorHAnsi" w:hAnsiTheme="majorHAnsi"/>
            <w:sz w:val="18"/>
            <w:szCs w:val="20"/>
          </w:rPr>
          <w:t>afid</w:t>
        </w:r>
        <w:r w:rsidRPr="006327C5">
          <w:rPr>
            <w:rFonts w:asciiTheme="majorHAnsi" w:hAnsiTheme="majorHAnsi"/>
            <w:sz w:val="18"/>
            <w:szCs w:val="20"/>
          </w:rPr>
          <w:t>)</w:t>
        </w:r>
      </w:ins>
    </w:p>
    <w:p w14:paraId="3E5F2AA6" w14:textId="77777777" w:rsidR="00783089" w:rsidRPr="006327C5" w:rsidRDefault="00783089" w:rsidP="00783089">
      <w:pPr>
        <w:rPr>
          <w:ins w:id="1448" w:author="Darin  McBeath" w:date="2014-02-24T08:32:00Z"/>
          <w:sz w:val="18"/>
          <w:szCs w:val="20"/>
        </w:rPr>
      </w:pPr>
    </w:p>
    <w:p w14:paraId="4E58B362" w14:textId="4A8D24FE" w:rsidR="00A403DA" w:rsidRDefault="00A403DA" w:rsidP="00A403DA">
      <w:pPr>
        <w:rPr>
          <w:ins w:id="1449" w:author="Darin  McBeath" w:date="2014-02-24T08:40:00Z"/>
          <w:rFonts w:asciiTheme="majorHAnsi" w:hAnsiTheme="majorHAnsi"/>
          <w:sz w:val="14"/>
          <w:szCs w:val="16"/>
        </w:rPr>
      </w:pPr>
      <w:ins w:id="1450" w:author="Darin  McBeath" w:date="2014-02-24T08:40:00Z">
        <w:r>
          <w:rPr>
            <w:rFonts w:asciiTheme="majorHAnsi" w:hAnsiTheme="majorHAnsi"/>
            <w:sz w:val="14"/>
            <w:szCs w:val="16"/>
          </w:rPr>
          <w:fldChar w:fldCharType="begin"/>
        </w:r>
        <w:r>
          <w:rPr>
            <w:rFonts w:asciiTheme="majorHAnsi" w:hAnsiTheme="majorHAnsi"/>
            <w:sz w:val="14"/>
            <w:szCs w:val="16"/>
          </w:rPr>
          <w:instrText xml:space="preserve"> HYPERLINK "</w:instrText>
        </w:r>
        <w:r w:rsidRPr="00A403DA">
          <w:rPr>
            <w:rFonts w:asciiTheme="majorHAnsi" w:hAnsiTheme="majorHAnsi"/>
            <w:sz w:val="14"/>
            <w:szCs w:val="16"/>
          </w:rPr>
          <w:instrText>https://els-ats.s3.amazonaws.com/scopusSolr/querysets/dec052013/slimAuthorAuidafid.txt.gz?AWSAccessKeyId=AKIAIQ2VDFJYKESDOTUQ&amp;Expires=1400449189&amp;Signature=dYqc6jKS3zOp537c8YZXaRwx9Ws%3D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8827B8">
          <w:rPr>
            <w:rStyle w:val="Hyperlink"/>
            <w:rFonts w:asciiTheme="majorHAnsi" w:hAnsiTheme="majorHAnsi"/>
            <w:sz w:val="14"/>
            <w:szCs w:val="16"/>
          </w:rPr>
          <w:t>https://els-ats.s3.amazonaws.com/scopusSolr/querysets/dec052013/slimAuthorAuidafid.txt.gz?AWSAccessKeyId=AKIAIQ2VDFJYKESDOTUQ&amp;Expires=1400449189&amp;Signature=dYqc6jKS3zOp537c8YZXaRwx9Ws%3D</w:t>
        </w:r>
        <w:r>
          <w:rPr>
            <w:rFonts w:asciiTheme="majorHAnsi" w:hAnsiTheme="majorHAnsi"/>
            <w:sz w:val="14"/>
            <w:szCs w:val="16"/>
          </w:rPr>
          <w:fldChar w:fldCharType="end"/>
        </w:r>
      </w:ins>
    </w:p>
    <w:p w14:paraId="4F4B691C" w14:textId="77777777" w:rsidR="00783089" w:rsidRPr="006327C5" w:rsidRDefault="00783089" w:rsidP="000E754A">
      <w:pPr>
        <w:rPr>
          <w:ins w:id="1451" w:author="Darin  McBeath" w:date="2014-02-21T09:50:00Z"/>
          <w:rFonts w:asciiTheme="majorHAnsi" w:hAnsiTheme="majorHAnsi"/>
          <w:sz w:val="14"/>
          <w:szCs w:val="16"/>
        </w:rPr>
      </w:pPr>
    </w:p>
    <w:p w14:paraId="45EEDAEA" w14:textId="77777777" w:rsidR="00254DF5" w:rsidRPr="006327C5" w:rsidRDefault="00254DF5" w:rsidP="00254DF5">
      <w:pPr>
        <w:rPr>
          <w:ins w:id="1452" w:author="Darin  McBeath" w:date="2014-02-19T11:29:00Z"/>
          <w:sz w:val="18"/>
          <w:szCs w:val="20"/>
        </w:rPr>
      </w:pPr>
    </w:p>
    <w:p w14:paraId="0406AD00" w14:textId="2722F485" w:rsidR="00E22442" w:rsidRPr="006327C5" w:rsidRDefault="00E22442" w:rsidP="00E22442">
      <w:pPr>
        <w:rPr>
          <w:ins w:id="1453" w:author="Darin  McBeath" w:date="2014-02-21T09:47:00Z"/>
          <w:rFonts w:asciiTheme="majorHAnsi" w:hAnsiTheme="majorHAnsi"/>
          <w:sz w:val="18"/>
          <w:szCs w:val="20"/>
        </w:rPr>
      </w:pPr>
      <w:ins w:id="1454" w:author="Darin  McBeath" w:date="2014-02-21T09:47:00Z">
        <w:r w:rsidRPr="006327C5">
          <w:rPr>
            <w:rFonts w:asciiTheme="majorHAnsi" w:hAnsiTheme="majorHAnsi"/>
            <w:sz w:val="18"/>
            <w:szCs w:val="20"/>
          </w:rPr>
          <w:t>author</w:t>
        </w:r>
        <w:r w:rsidR="00671F2C">
          <w:rPr>
            <w:rFonts w:asciiTheme="majorHAnsi" w:hAnsiTheme="majorHAnsi"/>
            <w:sz w:val="18"/>
            <w:szCs w:val="20"/>
          </w:rPr>
          <w:t xml:space="preserve"> (user</w:t>
        </w:r>
        <w:r w:rsidRPr="006327C5">
          <w:rPr>
            <w:rFonts w:asciiTheme="majorHAnsi" w:hAnsiTheme="majorHAnsi"/>
            <w:sz w:val="18"/>
            <w:szCs w:val="20"/>
          </w:rPr>
          <w:t>)</w:t>
        </w:r>
      </w:ins>
    </w:p>
    <w:p w14:paraId="0F277FE4" w14:textId="77777777" w:rsidR="00E22442" w:rsidRPr="006327C5" w:rsidRDefault="00E22442" w:rsidP="00E22442">
      <w:pPr>
        <w:rPr>
          <w:ins w:id="1455" w:author="Darin  McBeath" w:date="2014-02-21T09:47:00Z"/>
          <w:sz w:val="18"/>
          <w:szCs w:val="20"/>
        </w:rPr>
      </w:pPr>
    </w:p>
    <w:p w14:paraId="5CBA73B8" w14:textId="78516D50" w:rsidR="000E754A" w:rsidRPr="006327C5" w:rsidRDefault="000E754A" w:rsidP="000E754A">
      <w:pPr>
        <w:rPr>
          <w:ins w:id="1456" w:author="Darin  McBeath" w:date="2014-02-21T09:52:00Z"/>
          <w:rFonts w:asciiTheme="majorHAnsi" w:hAnsiTheme="majorHAnsi"/>
          <w:sz w:val="14"/>
          <w:szCs w:val="16"/>
        </w:rPr>
      </w:pPr>
      <w:ins w:id="1457" w:author="Darin  McBeath" w:date="2014-02-21T09:52: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"https://els-ats.s3.amazonaws.com/scopusSolr/querysets/dec052013/slimAuthorUser.txt.gz?AWSAccessKeyId=AKIAIQ2VDFJYKESDOTUQ&amp;Expires=1400194319&amp;Signature=XRlETN2sdsFfRUXM%2BnMtCoQugzY%3D"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https://els-ats.s3.amazonaws.com/scopusSolr/querysets/dec052013/slimAuthorUser.txt.gz?AWSAccessKeyId=AKIAIQ2VDFJYKESDOTUQ&amp;Expires=1400194319&amp;Signature=XRlETN2sdsFfRUXM%2BnMtCoQugzY%3D</w:t>
        </w:r>
        <w:r w:rsidRPr="006327C5">
          <w:rPr>
            <w:rFonts w:asciiTheme="majorHAnsi" w:hAnsiTheme="majorHAnsi"/>
            <w:sz w:val="14"/>
            <w:szCs w:val="16"/>
          </w:rPr>
          <w:fldChar w:fldCharType="end"/>
        </w:r>
      </w:ins>
    </w:p>
    <w:p w14:paraId="116AEC89" w14:textId="08258771" w:rsidR="00E22442" w:rsidRPr="006327C5" w:rsidRDefault="00C7341B" w:rsidP="00E22442">
      <w:pPr>
        <w:rPr>
          <w:ins w:id="1458" w:author="Darin  McBeath" w:date="2014-02-21T09:47:00Z"/>
          <w:rFonts w:asciiTheme="majorHAnsi" w:hAnsiTheme="majorHAnsi"/>
          <w:sz w:val="18"/>
          <w:szCs w:val="20"/>
        </w:rPr>
      </w:pPr>
      <w:ins w:id="1459" w:author="Darin  McBeath" w:date="2014-02-21T14:02:00Z">
        <w:r>
          <w:rPr>
            <w:rFonts w:asciiTheme="majorHAnsi" w:hAnsiTheme="majorHAnsi"/>
            <w:sz w:val="18"/>
            <w:szCs w:val="20"/>
          </w:rPr>
          <w:t>core</w:t>
        </w:r>
      </w:ins>
      <w:ins w:id="1460" w:author="Darin  McBeath" w:date="2014-02-21T13:17:00Z">
        <w:r w:rsidR="0000506D" w:rsidRPr="006327C5">
          <w:rPr>
            <w:rFonts w:asciiTheme="majorHAnsi" w:hAnsiTheme="majorHAnsi"/>
            <w:sz w:val="18"/>
            <w:szCs w:val="20"/>
          </w:rPr>
          <w:t xml:space="preserve"> (doi)</w:t>
        </w:r>
      </w:ins>
    </w:p>
    <w:p w14:paraId="4E00FAC4" w14:textId="77777777" w:rsidR="00E22442" w:rsidRPr="006327C5" w:rsidRDefault="00E22442" w:rsidP="00E22442">
      <w:pPr>
        <w:rPr>
          <w:ins w:id="1461" w:author="Darin  McBeath" w:date="2014-02-21T09:47:00Z"/>
          <w:sz w:val="18"/>
          <w:szCs w:val="20"/>
        </w:rPr>
      </w:pPr>
    </w:p>
    <w:p w14:paraId="4493B252" w14:textId="75D7F19F" w:rsidR="00BB2A1C" w:rsidRDefault="00BB2A1C" w:rsidP="00BB2A1C">
      <w:pPr>
        <w:rPr>
          <w:ins w:id="1462" w:author="Darin  McBeath" w:date="2014-02-21T13:23:00Z"/>
          <w:rFonts w:asciiTheme="majorHAnsi" w:hAnsiTheme="majorHAnsi"/>
          <w:sz w:val="14"/>
          <w:szCs w:val="16"/>
        </w:rPr>
      </w:pPr>
      <w:ins w:id="1463" w:author="Darin  McBeath" w:date="2014-02-21T13:23: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https://els-ats.s3.amazonaws.com/scopusSolr/querysets/dec052013/slimMainDoi.txt.gz?AWSAccessKeyId=AKIAIQ2VDFJYKESDOTUQ&amp;Expires=1400207021&amp;Signature=CLL2Wr%2BUQLgjgU3gYYXjxyzXAuQ%3D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https://els-ats.s3.amazonaws.com/scopusSolr/querysets/dec052013/slimMainDoi.txt.gz?AWSAccessKeyId=AKIAIQ2VDFJYKESDOTUQ&amp;Expires=1400207021&amp;Signature=CLL2Wr%2BUQLgjgU3gYYXjxyzXAuQ%3D</w:t>
        </w:r>
        <w:r>
          <w:rPr>
            <w:rFonts w:asciiTheme="majorHAnsi" w:hAnsiTheme="majorHAnsi"/>
            <w:sz w:val="14"/>
            <w:szCs w:val="16"/>
          </w:rPr>
          <w:fldChar w:fldCharType="end"/>
        </w:r>
      </w:ins>
    </w:p>
    <w:p w14:paraId="3C4A8206" w14:textId="77777777" w:rsidR="00E22442" w:rsidRPr="006327C5" w:rsidRDefault="00E22442" w:rsidP="00254DF5">
      <w:pPr>
        <w:rPr>
          <w:ins w:id="1464" w:author="Darin  McBeath" w:date="2014-02-19T14:46:00Z"/>
          <w:sz w:val="18"/>
          <w:szCs w:val="20"/>
        </w:rPr>
      </w:pPr>
    </w:p>
    <w:p w14:paraId="28D40567" w14:textId="2D524E62" w:rsidR="0000506D" w:rsidRPr="006327C5" w:rsidRDefault="00C7341B" w:rsidP="0000506D">
      <w:pPr>
        <w:rPr>
          <w:ins w:id="1465" w:author="Darin  McBeath" w:date="2014-02-21T13:17:00Z"/>
          <w:rFonts w:asciiTheme="majorHAnsi" w:hAnsiTheme="majorHAnsi"/>
          <w:sz w:val="18"/>
          <w:szCs w:val="20"/>
        </w:rPr>
      </w:pPr>
      <w:ins w:id="1466" w:author="Darin  McBeath" w:date="2014-02-21T14:02:00Z">
        <w:r>
          <w:rPr>
            <w:rFonts w:asciiTheme="majorHAnsi" w:hAnsiTheme="majorHAnsi"/>
            <w:sz w:val="18"/>
            <w:szCs w:val="20"/>
          </w:rPr>
          <w:t>core</w:t>
        </w:r>
      </w:ins>
      <w:ins w:id="1467" w:author="Darin  McBeath" w:date="2014-02-21T13:17:00Z">
        <w:r w:rsidR="0000506D" w:rsidRPr="006327C5">
          <w:rPr>
            <w:rFonts w:asciiTheme="majorHAnsi" w:hAnsiTheme="majorHAnsi"/>
            <w:sz w:val="18"/>
            <w:szCs w:val="20"/>
          </w:rPr>
          <w:t xml:space="preserve"> (eid)</w:t>
        </w:r>
      </w:ins>
    </w:p>
    <w:p w14:paraId="68E01935" w14:textId="77777777" w:rsidR="0000506D" w:rsidRPr="006327C5" w:rsidRDefault="0000506D" w:rsidP="0000506D">
      <w:pPr>
        <w:rPr>
          <w:ins w:id="1468" w:author="Darin  McBeath" w:date="2014-02-21T13:17:00Z"/>
          <w:sz w:val="18"/>
          <w:szCs w:val="20"/>
        </w:rPr>
      </w:pPr>
    </w:p>
    <w:p w14:paraId="367AF183" w14:textId="2CA6AC42" w:rsidR="00BB2A1C" w:rsidRDefault="00BB2A1C" w:rsidP="00BB2A1C">
      <w:pPr>
        <w:rPr>
          <w:ins w:id="1469" w:author="Darin  McBeath" w:date="2014-02-21T13:24:00Z"/>
          <w:rFonts w:asciiTheme="majorHAnsi" w:hAnsiTheme="majorHAnsi"/>
          <w:sz w:val="14"/>
          <w:szCs w:val="16"/>
        </w:rPr>
      </w:pPr>
      <w:ins w:id="1470" w:author="Darin  McBeath" w:date="2014-02-21T13:24: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https://els-ats.s3.amazonaws.com/scopusSolr/querysets/dec052013/slimMainEid.txt.gz?AWSAccessKeyId=AKIAIQ2VDFJYKESDOTUQ&amp;Expires=1400207053&amp;Signature=cwq/z6%2B2J3fqFUaKIqjw%2Bge2vqw%3D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https://els-ats.s3.amazonaws.com/scopusSolr/querysets/dec052013/slimMainEid.txt.gz?AWSAccessKeyId=AKIAIQ2VDFJYKESDOTUQ&amp;Expires=1400207053&amp;Signature=cwq/z6%2B2J3fqFUaKIqjw%2Bge2vqw%3D</w:t>
        </w:r>
        <w:r>
          <w:rPr>
            <w:rFonts w:asciiTheme="majorHAnsi" w:hAnsiTheme="majorHAnsi"/>
            <w:sz w:val="14"/>
            <w:szCs w:val="16"/>
          </w:rPr>
          <w:fldChar w:fldCharType="end"/>
        </w:r>
      </w:ins>
    </w:p>
    <w:p w14:paraId="1207810B" w14:textId="77777777" w:rsidR="0000506D" w:rsidRPr="006327C5" w:rsidRDefault="0000506D" w:rsidP="0000506D">
      <w:pPr>
        <w:rPr>
          <w:ins w:id="1471" w:author="Darin  McBeath" w:date="2014-02-21T13:17:00Z"/>
          <w:rFonts w:asciiTheme="majorHAnsi" w:hAnsiTheme="majorHAnsi"/>
          <w:sz w:val="14"/>
          <w:szCs w:val="16"/>
        </w:rPr>
      </w:pPr>
    </w:p>
    <w:p w14:paraId="1BAA5D2E" w14:textId="10FB19A8" w:rsidR="0000506D" w:rsidRPr="006327C5" w:rsidRDefault="00C7341B" w:rsidP="0000506D">
      <w:pPr>
        <w:rPr>
          <w:ins w:id="1472" w:author="Darin  McBeath" w:date="2014-02-21T13:17:00Z"/>
          <w:rFonts w:asciiTheme="majorHAnsi" w:hAnsiTheme="majorHAnsi"/>
          <w:sz w:val="18"/>
          <w:szCs w:val="20"/>
        </w:rPr>
      </w:pPr>
      <w:ins w:id="1473" w:author="Darin  McBeath" w:date="2014-02-21T14:02:00Z">
        <w:r>
          <w:rPr>
            <w:rFonts w:asciiTheme="majorHAnsi" w:hAnsiTheme="majorHAnsi"/>
            <w:sz w:val="18"/>
            <w:szCs w:val="20"/>
          </w:rPr>
          <w:t>core</w:t>
        </w:r>
      </w:ins>
      <w:ins w:id="1474" w:author="Darin  McBeath" w:date="2014-02-21T13:17:00Z">
        <w:r w:rsidR="0000506D" w:rsidRPr="006327C5">
          <w:rPr>
            <w:rFonts w:asciiTheme="majorHAnsi" w:hAnsiTheme="majorHAnsi"/>
            <w:sz w:val="18"/>
            <w:szCs w:val="20"/>
          </w:rPr>
          <w:t xml:space="preserve"> (sd</w:t>
        </w:r>
      </w:ins>
      <w:ins w:id="1475" w:author="Darin  McBeath" w:date="2014-02-21T13:18:00Z">
        <w:r w:rsidR="0000506D" w:rsidRPr="006327C5">
          <w:rPr>
            <w:rFonts w:asciiTheme="majorHAnsi" w:hAnsiTheme="majorHAnsi"/>
            <w:sz w:val="18"/>
            <w:szCs w:val="20"/>
          </w:rPr>
          <w:t>eid</w:t>
        </w:r>
      </w:ins>
      <w:ins w:id="1476" w:author="Darin  McBeath" w:date="2014-02-21T13:17:00Z">
        <w:r w:rsidR="0000506D" w:rsidRPr="006327C5">
          <w:rPr>
            <w:rFonts w:asciiTheme="majorHAnsi" w:hAnsiTheme="majorHAnsi"/>
            <w:sz w:val="18"/>
            <w:szCs w:val="20"/>
          </w:rPr>
          <w:t>)</w:t>
        </w:r>
      </w:ins>
    </w:p>
    <w:p w14:paraId="71C5709F" w14:textId="77777777" w:rsidR="0000506D" w:rsidRPr="006327C5" w:rsidRDefault="0000506D" w:rsidP="0000506D">
      <w:pPr>
        <w:rPr>
          <w:ins w:id="1477" w:author="Darin  McBeath" w:date="2014-02-21T13:17:00Z"/>
          <w:sz w:val="18"/>
          <w:szCs w:val="20"/>
        </w:rPr>
      </w:pPr>
    </w:p>
    <w:p w14:paraId="634B3B91" w14:textId="46467AFF" w:rsidR="00BB2A1C" w:rsidRDefault="00BB2A1C" w:rsidP="00BB2A1C">
      <w:pPr>
        <w:rPr>
          <w:ins w:id="1478" w:author="Darin  McBeath" w:date="2014-02-21T13:24:00Z"/>
          <w:rFonts w:asciiTheme="majorHAnsi" w:hAnsiTheme="majorHAnsi"/>
          <w:sz w:val="14"/>
          <w:szCs w:val="16"/>
        </w:rPr>
      </w:pPr>
      <w:ins w:id="1479" w:author="Darin  McBeath" w:date="2014-02-21T13:24: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https://els-ats.s3.amazonaws.com/scopusSolr/querysets/dec052013/slimMainSdeid.txt.gz?AWSAccessKeyId=AKIAIQ2VDFJYKESDOTUQ&amp;Expires=1400207076&amp;Signature=uRXHQmCYvu874G1kNmzLMExKWsQ%3D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https://els-ats.s3.amazonaws.com/scopusSolr/querysets/dec052013/slimMainSdeid.txt.gz?AWSAccessKeyId=AKIAIQ2VDFJYKESDOTUQ&amp;Expires=1400207076&amp;Signature=uRXHQmCYvu874G1kNmzLMExKWsQ%3D</w:t>
        </w:r>
        <w:r>
          <w:rPr>
            <w:rFonts w:asciiTheme="majorHAnsi" w:hAnsiTheme="majorHAnsi"/>
            <w:sz w:val="14"/>
            <w:szCs w:val="16"/>
          </w:rPr>
          <w:fldChar w:fldCharType="end"/>
        </w:r>
      </w:ins>
    </w:p>
    <w:p w14:paraId="218D8872" w14:textId="77777777" w:rsidR="0000506D" w:rsidRPr="006327C5" w:rsidRDefault="0000506D" w:rsidP="0000506D">
      <w:pPr>
        <w:rPr>
          <w:ins w:id="1480" w:author="Darin  McBeath" w:date="2014-02-21T13:18:00Z"/>
          <w:rFonts w:asciiTheme="majorHAnsi" w:hAnsiTheme="majorHAnsi"/>
          <w:sz w:val="14"/>
          <w:szCs w:val="16"/>
        </w:rPr>
      </w:pPr>
    </w:p>
    <w:p w14:paraId="4BC3AEAC" w14:textId="737F3C40" w:rsidR="0000506D" w:rsidRPr="006327C5" w:rsidRDefault="00C7341B" w:rsidP="0000506D">
      <w:pPr>
        <w:rPr>
          <w:ins w:id="1481" w:author="Darin  McBeath" w:date="2014-02-21T13:18:00Z"/>
          <w:rFonts w:asciiTheme="majorHAnsi" w:hAnsiTheme="majorHAnsi"/>
          <w:sz w:val="18"/>
          <w:szCs w:val="20"/>
        </w:rPr>
      </w:pPr>
      <w:ins w:id="1482" w:author="Darin  McBeath" w:date="2014-02-21T14:02:00Z">
        <w:r>
          <w:rPr>
            <w:rFonts w:asciiTheme="majorHAnsi" w:hAnsiTheme="majorHAnsi"/>
            <w:sz w:val="18"/>
            <w:szCs w:val="20"/>
          </w:rPr>
          <w:t>core</w:t>
        </w:r>
      </w:ins>
      <w:ins w:id="1483" w:author="Darin  McBeath" w:date="2014-02-21T13:18:00Z">
        <w:r w:rsidR="0000506D" w:rsidRPr="006327C5">
          <w:rPr>
            <w:rFonts w:asciiTheme="majorHAnsi" w:hAnsiTheme="majorHAnsi"/>
            <w:sz w:val="18"/>
            <w:szCs w:val="20"/>
          </w:rPr>
          <w:t xml:space="preserve"> (refeid)</w:t>
        </w:r>
      </w:ins>
    </w:p>
    <w:p w14:paraId="2D10CFE2" w14:textId="77777777" w:rsidR="0000506D" w:rsidRPr="006327C5" w:rsidRDefault="0000506D" w:rsidP="0000506D">
      <w:pPr>
        <w:rPr>
          <w:ins w:id="1484" w:author="Darin  McBeath" w:date="2014-02-21T13:18:00Z"/>
          <w:sz w:val="18"/>
          <w:szCs w:val="20"/>
        </w:rPr>
      </w:pPr>
    </w:p>
    <w:p w14:paraId="7B96E61F" w14:textId="7B530C9F" w:rsidR="00BB2A1C" w:rsidRDefault="00BB2A1C" w:rsidP="00BB2A1C">
      <w:pPr>
        <w:rPr>
          <w:ins w:id="1485" w:author="Darin  McBeath" w:date="2014-02-21T13:25:00Z"/>
          <w:rFonts w:asciiTheme="majorHAnsi" w:hAnsiTheme="majorHAnsi"/>
          <w:sz w:val="14"/>
          <w:szCs w:val="16"/>
        </w:rPr>
      </w:pPr>
      <w:ins w:id="1486" w:author="Darin  McBeath" w:date="2014-02-21T13:25: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https://els-ats.s3.amazonaws.com/scopusSolr/querysets/dec052013/slimMainRefeid.txt.gz?AWSAccessKeyId=AKIAIQ2VDFJYKESDOTUQ&amp;Expires=1400207102&amp;Signature=VBr2hJ5awp6iYF5DMsdc0QF4ZeU%3D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https://els-ats.s3.amazonaws.com/scopusSolr/querysets/dec052013/slimMainRefeid.txt.gz?AWSAccessKeyId=AKIAIQ2VDFJYKESDOTUQ&amp;Expires=1400207102&amp;Signature=VBr2hJ5awp6iYF5DMsdc0QF4ZeU%3D</w:t>
        </w:r>
        <w:r>
          <w:rPr>
            <w:rFonts w:asciiTheme="majorHAnsi" w:hAnsiTheme="majorHAnsi"/>
            <w:sz w:val="14"/>
            <w:szCs w:val="16"/>
          </w:rPr>
          <w:fldChar w:fldCharType="end"/>
        </w:r>
      </w:ins>
    </w:p>
    <w:p w14:paraId="4EAD43C8" w14:textId="77777777" w:rsidR="0000506D" w:rsidRPr="006327C5" w:rsidRDefault="0000506D" w:rsidP="0000506D">
      <w:pPr>
        <w:rPr>
          <w:ins w:id="1487" w:author="Darin  McBeath" w:date="2014-02-21T13:18:00Z"/>
          <w:rFonts w:asciiTheme="majorHAnsi" w:hAnsiTheme="majorHAnsi"/>
          <w:sz w:val="14"/>
          <w:szCs w:val="16"/>
        </w:rPr>
      </w:pPr>
    </w:p>
    <w:p w14:paraId="02521F33" w14:textId="2E6DD0C9" w:rsidR="0000506D" w:rsidRPr="006327C5" w:rsidRDefault="00C7341B" w:rsidP="0000506D">
      <w:pPr>
        <w:rPr>
          <w:ins w:id="1488" w:author="Darin  McBeath" w:date="2014-02-21T13:18:00Z"/>
          <w:rFonts w:asciiTheme="majorHAnsi" w:hAnsiTheme="majorHAnsi"/>
          <w:sz w:val="18"/>
          <w:szCs w:val="20"/>
        </w:rPr>
      </w:pPr>
      <w:ins w:id="1489" w:author="Darin  McBeath" w:date="2014-02-21T14:03:00Z">
        <w:r>
          <w:rPr>
            <w:rFonts w:asciiTheme="majorHAnsi" w:hAnsiTheme="majorHAnsi"/>
            <w:sz w:val="18"/>
            <w:szCs w:val="20"/>
          </w:rPr>
          <w:t>core</w:t>
        </w:r>
      </w:ins>
      <w:ins w:id="1490" w:author="Darin  McBeath" w:date="2014-02-21T13:18:00Z">
        <w:r w:rsidR="0000506D" w:rsidRPr="006327C5">
          <w:rPr>
            <w:rFonts w:asciiTheme="majorHAnsi" w:hAnsiTheme="majorHAnsi"/>
            <w:sz w:val="18"/>
            <w:szCs w:val="20"/>
          </w:rPr>
          <w:t xml:space="preserve"> (auid)</w:t>
        </w:r>
      </w:ins>
    </w:p>
    <w:p w14:paraId="2383A6EB" w14:textId="77777777" w:rsidR="0000506D" w:rsidRPr="006327C5" w:rsidRDefault="0000506D" w:rsidP="0000506D">
      <w:pPr>
        <w:rPr>
          <w:ins w:id="1491" w:author="Darin  McBeath" w:date="2014-02-21T13:18:00Z"/>
          <w:sz w:val="18"/>
          <w:szCs w:val="20"/>
        </w:rPr>
      </w:pPr>
    </w:p>
    <w:p w14:paraId="5584B68B" w14:textId="5DC4BFAD" w:rsidR="00BB2A1C" w:rsidRDefault="00BB2A1C" w:rsidP="00BB2A1C">
      <w:pPr>
        <w:rPr>
          <w:ins w:id="1492" w:author="Darin  McBeath" w:date="2014-02-21T13:25:00Z"/>
          <w:rFonts w:asciiTheme="majorHAnsi" w:hAnsiTheme="majorHAnsi"/>
          <w:sz w:val="14"/>
          <w:szCs w:val="16"/>
        </w:rPr>
      </w:pPr>
      <w:ins w:id="1493" w:author="Darin  McBeath" w:date="2014-02-21T13:25: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https://els-ats.s3.amazonaws.com/scopusSolr/querysets/dec052013/slimMainAuid.txt.gz?AWSAccessKeyId=AKIAIQ2VDFJYKESDOTUQ&amp;Expires=1400207130&amp;Signature=kqmr6ZCZZimDH6GQmvh0k8VrQ5c%3D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https://els-ats.s3.amazonaws.com/scopusSolr/querysets/dec052013/slimMainAuid.txt.gz?AWSAccessKeyId=AKIAIQ2VDFJYKESDOTUQ&amp;Expires=1400207130&amp;Signature=kqmr6ZCZZimDH6GQmvh0k8VrQ5c%3D</w:t>
        </w:r>
        <w:r>
          <w:rPr>
            <w:rFonts w:asciiTheme="majorHAnsi" w:hAnsiTheme="majorHAnsi"/>
            <w:sz w:val="14"/>
            <w:szCs w:val="16"/>
          </w:rPr>
          <w:fldChar w:fldCharType="end"/>
        </w:r>
      </w:ins>
    </w:p>
    <w:p w14:paraId="671A019E" w14:textId="77777777" w:rsidR="0000506D" w:rsidRPr="006327C5" w:rsidRDefault="0000506D" w:rsidP="0000506D">
      <w:pPr>
        <w:rPr>
          <w:ins w:id="1494" w:author="Darin  McBeath" w:date="2014-02-21T13:18:00Z"/>
          <w:rFonts w:asciiTheme="majorHAnsi" w:hAnsiTheme="majorHAnsi"/>
          <w:sz w:val="14"/>
          <w:szCs w:val="16"/>
        </w:rPr>
      </w:pPr>
    </w:p>
    <w:p w14:paraId="49E89A2F" w14:textId="0CB66766" w:rsidR="0000506D" w:rsidRPr="006327C5" w:rsidRDefault="00C7341B" w:rsidP="0000506D">
      <w:pPr>
        <w:rPr>
          <w:ins w:id="1495" w:author="Darin  McBeath" w:date="2014-02-21T13:18:00Z"/>
          <w:rFonts w:asciiTheme="majorHAnsi" w:hAnsiTheme="majorHAnsi"/>
          <w:sz w:val="18"/>
          <w:szCs w:val="20"/>
        </w:rPr>
      </w:pPr>
      <w:ins w:id="1496" w:author="Darin  McBeath" w:date="2014-02-21T14:03:00Z">
        <w:r>
          <w:rPr>
            <w:rFonts w:asciiTheme="majorHAnsi" w:hAnsiTheme="majorHAnsi"/>
            <w:sz w:val="18"/>
            <w:szCs w:val="20"/>
          </w:rPr>
          <w:t>core</w:t>
        </w:r>
      </w:ins>
      <w:ins w:id="1497" w:author="Darin  McBeath" w:date="2014-02-21T13:18:00Z">
        <w:r w:rsidR="0000506D" w:rsidRPr="006327C5">
          <w:rPr>
            <w:rFonts w:asciiTheme="majorHAnsi" w:hAnsiTheme="majorHAnsi"/>
            <w:sz w:val="18"/>
            <w:szCs w:val="20"/>
          </w:rPr>
          <w:t xml:space="preserve"> (afid)</w:t>
        </w:r>
      </w:ins>
    </w:p>
    <w:p w14:paraId="7B6FD69C" w14:textId="77777777" w:rsidR="0000506D" w:rsidRPr="006327C5" w:rsidRDefault="0000506D" w:rsidP="0000506D">
      <w:pPr>
        <w:rPr>
          <w:ins w:id="1498" w:author="Darin  McBeath" w:date="2014-02-21T13:18:00Z"/>
          <w:sz w:val="18"/>
          <w:szCs w:val="20"/>
        </w:rPr>
      </w:pPr>
    </w:p>
    <w:p w14:paraId="5E89872F" w14:textId="57B1F95D" w:rsidR="00BB2A1C" w:rsidRDefault="00BB2A1C" w:rsidP="00BB2A1C">
      <w:pPr>
        <w:rPr>
          <w:ins w:id="1499" w:author="Darin  McBeath" w:date="2014-02-21T13:26:00Z"/>
          <w:rFonts w:asciiTheme="majorHAnsi" w:hAnsiTheme="majorHAnsi"/>
          <w:sz w:val="14"/>
          <w:szCs w:val="16"/>
        </w:rPr>
      </w:pPr>
      <w:ins w:id="1500" w:author="Darin  McBeath" w:date="2014-02-21T13:26: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https://els-ats.s3.amazonaws.com/scopusSolr/querysets/dec052013/slimMainAfid.txt.gz?AWSAccessKeyId=AKIAIQ2VDFJYKESDOTUQ&amp;Expires=1400207191&amp;Signature=GGb1Hg7QEYhKP1wOPvTx9E4UKwI%3D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https://els-ats.s3.amazonaws.com/scopusSolr/querysets/dec052013/slimMainAfid.txt.gz?AWSAccessKeyId=AKIAIQ2VDFJYKESDOTUQ&amp;Expires=1400207191&amp;Signature=GGb1Hg7QEYhKP1wOPvTx9E4UKwI%3D</w:t>
        </w:r>
        <w:r>
          <w:rPr>
            <w:rFonts w:asciiTheme="majorHAnsi" w:hAnsiTheme="majorHAnsi"/>
            <w:sz w:val="14"/>
            <w:szCs w:val="16"/>
          </w:rPr>
          <w:fldChar w:fldCharType="end"/>
        </w:r>
      </w:ins>
    </w:p>
    <w:p w14:paraId="58DDD337" w14:textId="77777777" w:rsidR="006327C5" w:rsidRPr="006327C5" w:rsidRDefault="006327C5" w:rsidP="0000506D">
      <w:pPr>
        <w:rPr>
          <w:ins w:id="1501" w:author="Darin  McBeath" w:date="2014-02-21T13:19:00Z"/>
          <w:rFonts w:asciiTheme="majorHAnsi" w:hAnsiTheme="majorHAnsi"/>
          <w:sz w:val="14"/>
          <w:szCs w:val="16"/>
        </w:rPr>
      </w:pPr>
    </w:p>
    <w:p w14:paraId="0EC646B6" w14:textId="1818738D" w:rsidR="006327C5" w:rsidRPr="006327C5" w:rsidRDefault="00C7341B" w:rsidP="006327C5">
      <w:pPr>
        <w:rPr>
          <w:ins w:id="1502" w:author="Darin  McBeath" w:date="2014-02-21T13:19:00Z"/>
          <w:rFonts w:asciiTheme="majorHAnsi" w:hAnsiTheme="majorHAnsi"/>
          <w:sz w:val="18"/>
          <w:szCs w:val="20"/>
        </w:rPr>
      </w:pPr>
      <w:ins w:id="1503" w:author="Darin  McBeath" w:date="2014-02-21T14:03:00Z">
        <w:r>
          <w:rPr>
            <w:rFonts w:asciiTheme="majorHAnsi" w:hAnsiTheme="majorHAnsi"/>
            <w:sz w:val="18"/>
            <w:szCs w:val="20"/>
          </w:rPr>
          <w:t>core</w:t>
        </w:r>
      </w:ins>
      <w:ins w:id="1504" w:author="Darin  McBeath" w:date="2014-02-21T13:19:00Z">
        <w:r w:rsidR="006327C5" w:rsidRPr="006327C5">
          <w:rPr>
            <w:rFonts w:asciiTheme="majorHAnsi" w:hAnsiTheme="majorHAnsi"/>
            <w:sz w:val="18"/>
            <w:szCs w:val="20"/>
          </w:rPr>
          <w:t xml:space="preserve"> (issnisbn)</w:t>
        </w:r>
      </w:ins>
    </w:p>
    <w:p w14:paraId="67935CE0" w14:textId="77777777" w:rsidR="006327C5" w:rsidRPr="006327C5" w:rsidRDefault="006327C5" w:rsidP="006327C5">
      <w:pPr>
        <w:rPr>
          <w:ins w:id="1505" w:author="Darin  McBeath" w:date="2014-02-21T13:19:00Z"/>
          <w:sz w:val="18"/>
          <w:szCs w:val="20"/>
        </w:rPr>
      </w:pPr>
    </w:p>
    <w:p w14:paraId="16990710" w14:textId="33588FA2" w:rsidR="00BB2A1C" w:rsidRDefault="00BB2A1C" w:rsidP="00BB2A1C">
      <w:pPr>
        <w:rPr>
          <w:ins w:id="1506" w:author="Darin  McBeath" w:date="2014-02-21T13:27:00Z"/>
          <w:rFonts w:asciiTheme="majorHAnsi" w:hAnsiTheme="majorHAnsi"/>
          <w:sz w:val="14"/>
          <w:szCs w:val="16"/>
        </w:rPr>
      </w:pPr>
      <w:ins w:id="1507" w:author="Darin  McBeath" w:date="2014-02-21T13:27: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https://els-ats.s3.amazonaws.com/scopusSolr/querysets/dec052013/slimMainIssnisbn.txt.gz?AWSAccessKeyId=AKIAIQ2VDFJYKESDOTUQ&amp;Expires=1400207218&amp;Signature=KfCIacxwOHAtEamWmb9JzyeQU7k%3D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https://els-ats.s3.amazonaws.com/scopusSolr/querysets/dec052013/slimMainIssnisbn.txt.gz?AWSAccessKeyId=AKIAIQ2VDFJYKESDOTUQ&amp;Expires=1400207218&amp;Signature=KfCIacxwOHAtEamWmb9JzyeQU7k%3D</w:t>
        </w:r>
        <w:r>
          <w:rPr>
            <w:rFonts w:asciiTheme="majorHAnsi" w:hAnsiTheme="majorHAnsi"/>
            <w:sz w:val="14"/>
            <w:szCs w:val="16"/>
          </w:rPr>
          <w:fldChar w:fldCharType="end"/>
        </w:r>
      </w:ins>
    </w:p>
    <w:p w14:paraId="4981BC06" w14:textId="77777777" w:rsidR="006327C5" w:rsidRPr="006327C5" w:rsidRDefault="006327C5" w:rsidP="006327C5">
      <w:pPr>
        <w:rPr>
          <w:ins w:id="1508" w:author="Darin  McBeath" w:date="2014-02-21T13:19:00Z"/>
          <w:rFonts w:asciiTheme="majorHAnsi" w:hAnsiTheme="majorHAnsi"/>
          <w:sz w:val="14"/>
          <w:szCs w:val="16"/>
        </w:rPr>
      </w:pPr>
    </w:p>
    <w:p w14:paraId="3EC45001" w14:textId="3FFA7F99" w:rsidR="006327C5" w:rsidRPr="006327C5" w:rsidRDefault="00C7341B" w:rsidP="006327C5">
      <w:pPr>
        <w:rPr>
          <w:ins w:id="1509" w:author="Darin  McBeath" w:date="2014-02-21T13:19:00Z"/>
          <w:rFonts w:asciiTheme="majorHAnsi" w:hAnsiTheme="majorHAnsi"/>
          <w:sz w:val="18"/>
          <w:szCs w:val="20"/>
        </w:rPr>
      </w:pPr>
      <w:ins w:id="1510" w:author="Darin  McBeath" w:date="2014-02-21T14:03:00Z">
        <w:r>
          <w:rPr>
            <w:rFonts w:asciiTheme="majorHAnsi" w:hAnsiTheme="majorHAnsi"/>
            <w:sz w:val="18"/>
            <w:szCs w:val="20"/>
          </w:rPr>
          <w:t>core</w:t>
        </w:r>
      </w:ins>
      <w:ins w:id="1511" w:author="Darin  McBeath" w:date="2014-02-21T13:19:00Z">
        <w:r w:rsidR="006327C5" w:rsidRPr="006327C5">
          <w:rPr>
            <w:rFonts w:asciiTheme="majorHAnsi" w:hAnsiTheme="majorHAnsi"/>
            <w:sz w:val="18"/>
            <w:szCs w:val="20"/>
          </w:rPr>
          <w:t xml:space="preserve"> (collecid)</w:t>
        </w:r>
      </w:ins>
    </w:p>
    <w:p w14:paraId="0C3DFCE0" w14:textId="77777777" w:rsidR="006327C5" w:rsidRPr="006327C5" w:rsidRDefault="006327C5" w:rsidP="006327C5">
      <w:pPr>
        <w:rPr>
          <w:ins w:id="1512" w:author="Darin  McBeath" w:date="2014-02-21T13:19:00Z"/>
          <w:sz w:val="18"/>
          <w:szCs w:val="20"/>
        </w:rPr>
      </w:pPr>
    </w:p>
    <w:p w14:paraId="07786311" w14:textId="63CAEE5F" w:rsidR="00BB2A1C" w:rsidRDefault="00BB2A1C" w:rsidP="00BB2A1C">
      <w:pPr>
        <w:rPr>
          <w:ins w:id="1513" w:author="Darin  McBeath" w:date="2014-02-21T13:27:00Z"/>
          <w:rFonts w:asciiTheme="majorHAnsi" w:hAnsiTheme="majorHAnsi"/>
          <w:sz w:val="14"/>
          <w:szCs w:val="16"/>
        </w:rPr>
      </w:pPr>
      <w:ins w:id="1514" w:author="Darin  McBeath" w:date="2014-02-21T13:27: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https://els-ats.s3.amazonaws.com/scopusSolr/querysets/dec052013/slimMainCollecid.txt.gz?AWSAccessKeyId=AKIAIQ2VDFJYKESDOTUQ&amp;Expires=1400207245&amp;Signature=TBTUQVjltvpu6MwXyRqhD0Uj1u4%3D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https://els-ats.s3.amazonaws.com/scopusSolr/querysets/dec052013/slimMainCollecid.txt.gz?AWSAccessKeyId=AKIAIQ2VDFJYKESDOTUQ&amp;Expires=1400207245&amp;Signature=TBTUQVjltvpu6MwXyRqhD0Uj1u4%3D</w:t>
        </w:r>
        <w:r>
          <w:rPr>
            <w:rFonts w:asciiTheme="majorHAnsi" w:hAnsiTheme="majorHAnsi"/>
            <w:sz w:val="14"/>
            <w:szCs w:val="16"/>
          </w:rPr>
          <w:fldChar w:fldCharType="end"/>
        </w:r>
      </w:ins>
    </w:p>
    <w:p w14:paraId="11171D1B" w14:textId="77777777" w:rsidR="006327C5" w:rsidRPr="006327C5" w:rsidRDefault="006327C5" w:rsidP="006327C5">
      <w:pPr>
        <w:rPr>
          <w:ins w:id="1515" w:author="Darin  McBeath" w:date="2014-02-21T13:19:00Z"/>
          <w:rFonts w:asciiTheme="majorHAnsi" w:hAnsiTheme="majorHAnsi"/>
          <w:sz w:val="14"/>
          <w:szCs w:val="16"/>
        </w:rPr>
      </w:pPr>
    </w:p>
    <w:p w14:paraId="06FFB74A" w14:textId="325F0B2F" w:rsidR="006327C5" w:rsidRPr="006327C5" w:rsidRDefault="00C7341B" w:rsidP="006327C5">
      <w:pPr>
        <w:rPr>
          <w:ins w:id="1516" w:author="Darin  McBeath" w:date="2014-02-21T13:19:00Z"/>
          <w:rFonts w:asciiTheme="majorHAnsi" w:hAnsiTheme="majorHAnsi"/>
          <w:sz w:val="18"/>
          <w:szCs w:val="20"/>
        </w:rPr>
      </w:pPr>
      <w:ins w:id="1517" w:author="Darin  McBeath" w:date="2014-02-21T14:03:00Z">
        <w:r>
          <w:rPr>
            <w:rFonts w:asciiTheme="majorHAnsi" w:hAnsiTheme="majorHAnsi"/>
            <w:sz w:val="18"/>
            <w:szCs w:val="20"/>
          </w:rPr>
          <w:t>core</w:t>
        </w:r>
      </w:ins>
      <w:ins w:id="1518" w:author="Darin  McBeath" w:date="2014-02-21T13:19:00Z">
        <w:r w:rsidR="006327C5" w:rsidRPr="006327C5">
          <w:rPr>
            <w:rFonts w:asciiTheme="majorHAnsi" w:hAnsiTheme="majorHAnsi"/>
            <w:sz w:val="18"/>
            <w:szCs w:val="20"/>
          </w:rPr>
          <w:t xml:space="preserve"> (refeidneid)</w:t>
        </w:r>
      </w:ins>
    </w:p>
    <w:p w14:paraId="1B27357A" w14:textId="77777777" w:rsidR="006327C5" w:rsidRPr="006327C5" w:rsidRDefault="006327C5" w:rsidP="006327C5">
      <w:pPr>
        <w:rPr>
          <w:ins w:id="1519" w:author="Darin  McBeath" w:date="2014-02-21T13:19:00Z"/>
          <w:sz w:val="18"/>
          <w:szCs w:val="20"/>
        </w:rPr>
      </w:pPr>
    </w:p>
    <w:p w14:paraId="5A6AB175" w14:textId="57DD0EAC" w:rsidR="00BB2A1C" w:rsidRDefault="00BB2A1C" w:rsidP="00BB2A1C">
      <w:pPr>
        <w:rPr>
          <w:ins w:id="1520" w:author="Darin  McBeath" w:date="2014-02-21T13:28:00Z"/>
          <w:rFonts w:asciiTheme="majorHAnsi" w:hAnsiTheme="majorHAnsi"/>
          <w:sz w:val="14"/>
          <w:szCs w:val="16"/>
        </w:rPr>
      </w:pPr>
      <w:ins w:id="1521" w:author="Darin  McBeath" w:date="2014-02-21T13:28: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https://els-ats.s3.amazonaws.com/scopusSolr/querysets/dec052013/slimMainRefeidneid.txt.gz?AWSAccessKeyId=AKIAIQ2VDFJYKESDOTUQ&amp;Expires=1400207281&amp;Signature=ecxyugkJGF5gCaoXwmWneqdvm9A%3D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https://els-ats.s3.amazonaws.com/scopusSolr/querysets/dec052013/slimMainRefeidneid.txt.gz?AWSAccessKeyId=AKIAIQ2VDFJYKESDOTUQ&amp;Expires=1400207281&amp;Signature=ecxyugkJGF5gCaoXwmWneqdvm9A%3D</w:t>
        </w:r>
        <w:r>
          <w:rPr>
            <w:rFonts w:asciiTheme="majorHAnsi" w:hAnsiTheme="majorHAnsi"/>
            <w:sz w:val="14"/>
            <w:szCs w:val="16"/>
          </w:rPr>
          <w:fldChar w:fldCharType="end"/>
        </w:r>
      </w:ins>
    </w:p>
    <w:p w14:paraId="14999895" w14:textId="77777777" w:rsidR="006327C5" w:rsidRPr="006327C5" w:rsidRDefault="006327C5" w:rsidP="006327C5">
      <w:pPr>
        <w:rPr>
          <w:ins w:id="1522" w:author="Darin  McBeath" w:date="2014-02-21T13:19:00Z"/>
          <w:rFonts w:asciiTheme="majorHAnsi" w:hAnsiTheme="majorHAnsi"/>
          <w:sz w:val="14"/>
          <w:szCs w:val="16"/>
        </w:rPr>
      </w:pPr>
    </w:p>
    <w:p w14:paraId="26A06D7D" w14:textId="513722BB" w:rsidR="006327C5" w:rsidRPr="006327C5" w:rsidRDefault="00C7341B" w:rsidP="006327C5">
      <w:pPr>
        <w:rPr>
          <w:ins w:id="1523" w:author="Darin  McBeath" w:date="2014-02-21T13:19:00Z"/>
          <w:rFonts w:asciiTheme="majorHAnsi" w:hAnsiTheme="majorHAnsi"/>
          <w:sz w:val="18"/>
          <w:szCs w:val="20"/>
        </w:rPr>
      </w:pPr>
      <w:ins w:id="1524" w:author="Darin  McBeath" w:date="2014-02-21T14:03:00Z">
        <w:r>
          <w:rPr>
            <w:rFonts w:asciiTheme="majorHAnsi" w:hAnsiTheme="majorHAnsi"/>
            <w:sz w:val="18"/>
            <w:szCs w:val="20"/>
          </w:rPr>
          <w:t>core</w:t>
        </w:r>
      </w:ins>
      <w:ins w:id="1525" w:author="Darin  McBeath" w:date="2014-02-21T13:19:00Z">
        <w:r w:rsidR="006327C5" w:rsidRPr="006327C5">
          <w:rPr>
            <w:rFonts w:asciiTheme="majorHAnsi" w:hAnsiTheme="majorHAnsi"/>
            <w:sz w:val="18"/>
            <w:szCs w:val="20"/>
          </w:rPr>
          <w:t xml:space="preserve"> (srcid)</w:t>
        </w:r>
      </w:ins>
    </w:p>
    <w:p w14:paraId="73950E41" w14:textId="77777777" w:rsidR="006327C5" w:rsidRPr="006327C5" w:rsidRDefault="006327C5" w:rsidP="006327C5">
      <w:pPr>
        <w:rPr>
          <w:ins w:id="1526" w:author="Darin  McBeath" w:date="2014-02-21T13:19:00Z"/>
          <w:sz w:val="18"/>
          <w:szCs w:val="20"/>
        </w:rPr>
      </w:pPr>
    </w:p>
    <w:p w14:paraId="0A261003" w14:textId="54AE1032" w:rsidR="00BB2A1C" w:rsidRDefault="00BB2A1C" w:rsidP="00BB2A1C">
      <w:pPr>
        <w:rPr>
          <w:ins w:id="1527" w:author="Darin  McBeath" w:date="2014-02-21T13:28:00Z"/>
          <w:rFonts w:asciiTheme="majorHAnsi" w:hAnsiTheme="majorHAnsi"/>
          <w:sz w:val="14"/>
          <w:szCs w:val="16"/>
        </w:rPr>
      </w:pPr>
      <w:ins w:id="1528" w:author="Darin  McBeath" w:date="2014-02-21T13:28:00Z">
        <w:r>
          <w:rPr>
            <w:rFonts w:asciiTheme="majorHAnsi" w:hAnsiTheme="majorHAnsi"/>
            <w:sz w:val="14"/>
            <w:szCs w:val="16"/>
          </w:rPr>
          <w:fldChar w:fldCharType="begin"/>
        </w:r>
        <w:r>
          <w:rPr>
            <w:rFonts w:asciiTheme="majorHAnsi" w:hAnsiTheme="majorHAnsi"/>
            <w:sz w:val="14"/>
            <w:szCs w:val="16"/>
          </w:rPr>
          <w:instrText xml:space="preserve"> HYPERLINK "</w:instrText>
        </w:r>
        <w:r w:rsidRPr="00BB2A1C">
          <w:rPr>
            <w:rFonts w:asciiTheme="majorHAnsi" w:hAnsiTheme="majorHAnsi"/>
            <w:sz w:val="14"/>
            <w:szCs w:val="16"/>
          </w:rPr>
          <w:instrText>https://els-ats.s3.amazonaws.com/scopusSolr/querysets/dec052013/slimMainSrcid.txt.gz?AWSAccessKeyId=AKIAIQ2VDFJYKESDOTUQ&amp;Expires=1400207304&amp;Signature=bmtyInTzjKnSR/QNlDuCxcCcHcQ%3D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https://els-ats.s3.amazonaws.com/scopusSolr/querysets/dec052013/slimMainSrcid.txt.gz?AWSAccessKeyId=AKIAIQ2VDFJYKESDOTUQ&amp;Expires=1400207304&amp;Signature=bmtyInTzjKnSR/QNlDuCxcCcHcQ%3D</w:t>
        </w:r>
        <w:r>
          <w:rPr>
            <w:rFonts w:asciiTheme="majorHAnsi" w:hAnsiTheme="majorHAnsi"/>
            <w:sz w:val="14"/>
            <w:szCs w:val="16"/>
          </w:rPr>
          <w:fldChar w:fldCharType="end"/>
        </w:r>
      </w:ins>
    </w:p>
    <w:p w14:paraId="4ABA0047" w14:textId="77777777" w:rsidR="006327C5" w:rsidRDefault="006327C5" w:rsidP="006327C5">
      <w:pPr>
        <w:rPr>
          <w:ins w:id="1529" w:author="Darin  McBeath" w:date="2014-03-11T13:27:00Z"/>
          <w:rFonts w:asciiTheme="majorHAnsi" w:hAnsiTheme="majorHAnsi"/>
          <w:sz w:val="14"/>
          <w:szCs w:val="16"/>
        </w:rPr>
      </w:pPr>
    </w:p>
    <w:p w14:paraId="26469728" w14:textId="481BDF12" w:rsidR="00982762" w:rsidRPr="006327C5" w:rsidRDefault="00982762" w:rsidP="00982762">
      <w:pPr>
        <w:rPr>
          <w:ins w:id="1530" w:author="Darin  McBeath" w:date="2014-03-11T13:27:00Z"/>
          <w:rFonts w:asciiTheme="majorHAnsi" w:hAnsiTheme="majorHAnsi"/>
          <w:sz w:val="18"/>
          <w:szCs w:val="20"/>
        </w:rPr>
      </w:pPr>
      <w:ins w:id="1531" w:author="Darin  McBeath" w:date="2014-03-11T13:27:00Z">
        <w:r>
          <w:rPr>
            <w:rFonts w:asciiTheme="majorHAnsi" w:hAnsiTheme="majorHAnsi"/>
            <w:sz w:val="18"/>
            <w:szCs w:val="20"/>
          </w:rPr>
          <w:t>core</w:t>
        </w:r>
        <w:r w:rsidRPr="006327C5">
          <w:rPr>
            <w:rFonts w:asciiTheme="majorHAnsi" w:hAnsiTheme="majorHAnsi"/>
            <w:sz w:val="18"/>
            <w:szCs w:val="20"/>
          </w:rPr>
          <w:t xml:space="preserve"> (</w:t>
        </w:r>
        <w:r>
          <w:rPr>
            <w:rFonts w:asciiTheme="majorHAnsi" w:hAnsiTheme="majorHAnsi"/>
            <w:sz w:val="18"/>
            <w:szCs w:val="20"/>
          </w:rPr>
          <w:t>scopout</w:t>
        </w:r>
        <w:r w:rsidRPr="006327C5">
          <w:rPr>
            <w:rFonts w:asciiTheme="majorHAnsi" w:hAnsiTheme="majorHAnsi"/>
            <w:sz w:val="18"/>
            <w:szCs w:val="20"/>
          </w:rPr>
          <w:t>)</w:t>
        </w:r>
      </w:ins>
    </w:p>
    <w:p w14:paraId="6DE28649" w14:textId="77777777" w:rsidR="00982762" w:rsidRDefault="00982762" w:rsidP="006327C5">
      <w:pPr>
        <w:rPr>
          <w:ins w:id="1532" w:author="Darin  McBeath" w:date="2014-03-11T13:27:00Z"/>
          <w:rFonts w:asciiTheme="majorHAnsi" w:hAnsiTheme="majorHAnsi"/>
          <w:sz w:val="14"/>
          <w:szCs w:val="16"/>
        </w:rPr>
      </w:pPr>
    </w:p>
    <w:p w14:paraId="5436C1EF" w14:textId="381F2344" w:rsidR="00043876" w:rsidRDefault="00043876" w:rsidP="00043876">
      <w:pPr>
        <w:rPr>
          <w:ins w:id="1533" w:author="Darin  McBeath" w:date="2014-03-12T12:23:00Z"/>
          <w:rFonts w:asciiTheme="majorHAnsi" w:hAnsiTheme="majorHAnsi"/>
          <w:sz w:val="14"/>
          <w:szCs w:val="16"/>
        </w:rPr>
      </w:pPr>
      <w:ins w:id="1534" w:author="Darin  McBeath" w:date="2014-03-12T12:23:00Z">
        <w:r>
          <w:rPr>
            <w:rFonts w:asciiTheme="majorHAnsi" w:hAnsiTheme="majorHAnsi"/>
            <w:sz w:val="14"/>
            <w:szCs w:val="16"/>
          </w:rPr>
          <w:fldChar w:fldCharType="begin"/>
        </w:r>
        <w:r>
          <w:rPr>
            <w:rFonts w:asciiTheme="majorHAnsi" w:hAnsiTheme="majorHAnsi"/>
            <w:sz w:val="14"/>
            <w:szCs w:val="16"/>
          </w:rPr>
          <w:instrText xml:space="preserve"> HYPERLINK "</w:instrText>
        </w:r>
        <w:r w:rsidRPr="00043876">
          <w:rPr>
            <w:rFonts w:asciiTheme="majorHAnsi" w:hAnsiTheme="majorHAnsi"/>
            <w:sz w:val="14"/>
            <w:szCs w:val="16"/>
          </w:rPr>
          <w:instrText>https://els-ats.s3.amazonaws.com/scopusSolr/querysets/dec052013/slimMainScopout.txt.gz?AWSAccessKeyId=AKIAIQ2VDFJYKESDOTUQ&amp;Expires=1430637777&amp;Signature=F3nsAV9xcB0DLK4zBkNKO%2BfJRuE%3D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46315E">
          <w:rPr>
            <w:rStyle w:val="Hyperlink"/>
            <w:rFonts w:asciiTheme="majorHAnsi" w:hAnsiTheme="majorHAnsi"/>
            <w:sz w:val="14"/>
            <w:szCs w:val="16"/>
          </w:rPr>
          <w:t>https://els-ats.s3.amazonaws.com/scopusSolr/querysets/dec052013/slimMainScopout.txt.gz?AWSAccessKeyId=AKIAIQ2VDFJYKESDOTUQ&amp;Expires=1430637777&amp;Signature=F3nsAV9xcB0DLK4zBkNKO%2BfJRuE%3D</w:t>
        </w:r>
        <w:r>
          <w:rPr>
            <w:rFonts w:asciiTheme="majorHAnsi" w:hAnsiTheme="majorHAnsi"/>
            <w:sz w:val="14"/>
            <w:szCs w:val="16"/>
          </w:rPr>
          <w:fldChar w:fldCharType="end"/>
        </w:r>
      </w:ins>
    </w:p>
    <w:p w14:paraId="7D219E16" w14:textId="77777777" w:rsidR="00982762" w:rsidRPr="006327C5" w:rsidRDefault="00982762" w:rsidP="006327C5">
      <w:pPr>
        <w:rPr>
          <w:ins w:id="1535" w:author="Darin  McBeath" w:date="2014-02-21T13:19:00Z"/>
          <w:rFonts w:asciiTheme="majorHAnsi" w:hAnsiTheme="majorHAnsi"/>
          <w:sz w:val="14"/>
          <w:szCs w:val="16"/>
        </w:rPr>
      </w:pPr>
    </w:p>
    <w:p w14:paraId="6D3CE1E9" w14:textId="636CA7FA" w:rsidR="006327C5" w:rsidRPr="006327C5" w:rsidRDefault="00C7341B" w:rsidP="006327C5">
      <w:pPr>
        <w:rPr>
          <w:ins w:id="1536" w:author="Darin  McBeath" w:date="2014-02-21T13:19:00Z"/>
          <w:rFonts w:asciiTheme="majorHAnsi" w:hAnsiTheme="majorHAnsi"/>
          <w:sz w:val="18"/>
          <w:szCs w:val="20"/>
        </w:rPr>
      </w:pPr>
      <w:ins w:id="1537" w:author="Darin  McBeath" w:date="2014-02-21T14:03:00Z">
        <w:r>
          <w:rPr>
            <w:rFonts w:asciiTheme="majorHAnsi" w:hAnsiTheme="majorHAnsi"/>
            <w:sz w:val="18"/>
            <w:szCs w:val="20"/>
          </w:rPr>
          <w:t>core</w:t>
        </w:r>
      </w:ins>
      <w:ins w:id="1538" w:author="Darin  McBeath" w:date="2014-02-21T13:19:00Z">
        <w:r w:rsidR="006327C5" w:rsidRPr="006327C5">
          <w:rPr>
            <w:rFonts w:asciiTheme="majorHAnsi" w:hAnsiTheme="majorHAnsi"/>
            <w:sz w:val="18"/>
            <w:szCs w:val="20"/>
          </w:rPr>
          <w:t xml:space="preserve"> (user)</w:t>
        </w:r>
      </w:ins>
    </w:p>
    <w:p w14:paraId="53B38D65" w14:textId="77777777" w:rsidR="006327C5" w:rsidRPr="006327C5" w:rsidRDefault="006327C5" w:rsidP="006327C5">
      <w:pPr>
        <w:rPr>
          <w:ins w:id="1539" w:author="Darin  McBeath" w:date="2014-02-21T13:19:00Z"/>
          <w:sz w:val="18"/>
          <w:szCs w:val="20"/>
        </w:rPr>
      </w:pPr>
    </w:p>
    <w:p w14:paraId="12449F9A" w14:textId="33E90545" w:rsidR="009E2D18" w:rsidRDefault="009E2D18" w:rsidP="009E2D18">
      <w:pPr>
        <w:rPr>
          <w:ins w:id="1540" w:author="Darin  McBeath" w:date="2014-02-21T13:28:00Z"/>
          <w:rFonts w:asciiTheme="majorHAnsi" w:hAnsiTheme="majorHAnsi"/>
          <w:sz w:val="14"/>
          <w:szCs w:val="16"/>
        </w:rPr>
      </w:pPr>
      <w:ins w:id="1541" w:author="Darin  McBeath" w:date="2014-02-21T13:28:00Z">
        <w:r>
          <w:rPr>
            <w:rFonts w:asciiTheme="majorHAnsi" w:hAnsiTheme="majorHAnsi"/>
            <w:sz w:val="14"/>
            <w:szCs w:val="16"/>
          </w:rPr>
          <w:fldChar w:fldCharType="begin"/>
        </w:r>
        <w:r>
          <w:rPr>
            <w:rFonts w:asciiTheme="majorHAnsi" w:hAnsiTheme="majorHAnsi"/>
            <w:sz w:val="14"/>
            <w:szCs w:val="16"/>
          </w:rPr>
          <w:instrText xml:space="preserve"> HYPERLINK "</w:instrText>
        </w:r>
        <w:r w:rsidRPr="009E2D18">
          <w:rPr>
            <w:rFonts w:asciiTheme="majorHAnsi" w:hAnsiTheme="majorHAnsi"/>
            <w:sz w:val="14"/>
            <w:szCs w:val="16"/>
          </w:rPr>
          <w:instrText>https://els-ats.s3.amazonaws.com/scopusSolr/querysets/dec052013/slimMainUser.txt.gz?AWSAccessKeyId=AKIAIQ2VDFJYKESDOTUQ&amp;Expires=1400207329&amp;Signature=qpJlKuw9anV8t8N8K8W2bnMNCdI%3D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https://els-ats.s3.amazonaws.com/scopusSolr/querysets/dec052013/slimMainUser.txt.gz?AWSAccessKeyId=AKIAIQ2VDFJYKESDOTUQ&amp;Expires=1400207329&amp;Signature=qpJlKuw9anV8t8N8K8W2bnMNCdI%3D</w:t>
        </w:r>
        <w:r>
          <w:rPr>
            <w:rFonts w:asciiTheme="majorHAnsi" w:hAnsiTheme="majorHAnsi"/>
            <w:sz w:val="14"/>
            <w:szCs w:val="16"/>
          </w:rPr>
          <w:fldChar w:fldCharType="end"/>
        </w:r>
      </w:ins>
    </w:p>
    <w:p w14:paraId="5CA97D68" w14:textId="77777777" w:rsidR="006327C5" w:rsidRDefault="006327C5" w:rsidP="006327C5">
      <w:pPr>
        <w:rPr>
          <w:ins w:id="1542" w:author="Darin  McBeath" w:date="2014-02-21T13:19:00Z"/>
          <w:rFonts w:asciiTheme="majorHAnsi" w:hAnsiTheme="majorHAnsi"/>
          <w:sz w:val="16"/>
          <w:szCs w:val="16"/>
        </w:rPr>
      </w:pPr>
    </w:p>
    <w:p w14:paraId="403B2A26" w14:textId="4B84F7A9" w:rsidR="00254DF5" w:rsidRPr="006327C5" w:rsidRDefault="00254DF5" w:rsidP="00254DF5">
      <w:pPr>
        <w:rPr>
          <w:ins w:id="1543" w:author="Darin  McBeath" w:date="2014-02-19T11:29:00Z"/>
          <w:sz w:val="20"/>
          <w:szCs w:val="20"/>
        </w:rPr>
      </w:pPr>
      <w:ins w:id="1544" w:author="Darin  McBeath" w:date="2014-02-19T11:29:00Z">
        <w:r w:rsidRPr="009413CC">
          <w:rPr>
            <w:b/>
          </w:rPr>
          <w:t>Signed URLs for the Load test keys</w:t>
        </w:r>
      </w:ins>
    </w:p>
    <w:p w14:paraId="40DEFA5E" w14:textId="77777777" w:rsidR="00254DF5" w:rsidRDefault="00254DF5" w:rsidP="00254DF5">
      <w:pPr>
        <w:rPr>
          <w:ins w:id="1545" w:author="Darin  McBeath" w:date="2014-02-19T11:29:00Z"/>
          <w:sz w:val="28"/>
          <w:szCs w:val="28"/>
        </w:rPr>
      </w:pPr>
    </w:p>
    <w:p w14:paraId="4537B1BA" w14:textId="52767DD3" w:rsidR="00254DF5" w:rsidRPr="00671F2C" w:rsidRDefault="00254DF5" w:rsidP="00254DF5">
      <w:pPr>
        <w:rPr>
          <w:ins w:id="1546" w:author="Darin  McBeath" w:date="2014-02-19T11:29:00Z"/>
          <w:rFonts w:asciiTheme="majorHAnsi" w:hAnsiTheme="majorHAnsi"/>
          <w:sz w:val="18"/>
          <w:szCs w:val="20"/>
        </w:rPr>
      </w:pPr>
      <w:ins w:id="1547" w:author="Darin  McBeath" w:date="2014-02-19T11:29:00Z">
        <w:r w:rsidRPr="00671F2C">
          <w:rPr>
            <w:rFonts w:asciiTheme="majorHAnsi" w:hAnsiTheme="majorHAnsi"/>
            <w:sz w:val="18"/>
            <w:szCs w:val="20"/>
          </w:rPr>
          <w:t>affiliation</w:t>
        </w:r>
      </w:ins>
      <w:ins w:id="1548" w:author="Darin  McBeath" w:date="2014-02-21T10:02:00Z">
        <w:r w:rsidR="0002241E" w:rsidRPr="00671F2C">
          <w:rPr>
            <w:rFonts w:asciiTheme="majorHAnsi" w:hAnsiTheme="majorHAnsi"/>
            <w:sz w:val="18"/>
            <w:szCs w:val="20"/>
          </w:rPr>
          <w:t xml:space="preserve"> (afid)</w:t>
        </w:r>
      </w:ins>
    </w:p>
    <w:p w14:paraId="04AA14A6" w14:textId="77777777" w:rsidR="00254DF5" w:rsidRPr="00671F2C" w:rsidRDefault="00254DF5" w:rsidP="00254DF5">
      <w:pPr>
        <w:rPr>
          <w:ins w:id="1549" w:author="Darin  McBeath" w:date="2014-02-19T11:29:00Z"/>
          <w:sz w:val="18"/>
          <w:szCs w:val="20"/>
        </w:rPr>
      </w:pPr>
    </w:p>
    <w:p w14:paraId="40E87ABA" w14:textId="303C478E" w:rsidR="0002241E" w:rsidRPr="00671F2C" w:rsidRDefault="0002241E" w:rsidP="0002241E">
      <w:pPr>
        <w:rPr>
          <w:ins w:id="1550" w:author="Darin  McBeath" w:date="2014-02-21T10:02:00Z"/>
          <w:rFonts w:asciiTheme="majorHAnsi" w:hAnsiTheme="majorHAnsi"/>
          <w:sz w:val="14"/>
          <w:szCs w:val="16"/>
        </w:rPr>
      </w:pPr>
      <w:ins w:id="1551" w:author="Darin  McBeath" w:date="2014-02-21T10:02: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"https://els-ats.s3.amazonaws.com/scopusSolr/node/loadTestKeySets/affiliationAfidLoadQueryKeys.gz?AWSAccessKeyId=AKIAIQ2VDFJYKESDOTUQ&amp;Expires=1400194914&amp;Signature=wMPnCFi0sJuQXd6uDZ7/WLGuLV8%3D"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https://els-ats.s3.amazonaws.com/scopusSolr/node/loadTestKeySets/affiliationAfidLoadQueryKeys.gz?AWSAccessKeyId=AKIAIQ2VDFJYKESDOTUQ&amp;Expires=1400194914&amp;Signature=wMPnCFi0sJuQXd6uDZ7/WLGuLV8%3D</w:t>
        </w:r>
        <w:r w:rsidRPr="00671F2C">
          <w:rPr>
            <w:rFonts w:asciiTheme="majorHAnsi" w:hAnsiTheme="majorHAnsi"/>
            <w:sz w:val="14"/>
            <w:szCs w:val="16"/>
          </w:rPr>
          <w:fldChar w:fldCharType="end"/>
        </w:r>
      </w:ins>
    </w:p>
    <w:p w14:paraId="31B906EA" w14:textId="77777777" w:rsidR="0002241E" w:rsidRPr="00671F2C" w:rsidRDefault="0002241E" w:rsidP="0002241E">
      <w:pPr>
        <w:rPr>
          <w:ins w:id="1552" w:author="Darin  McBeath" w:date="2014-02-21T10:02:00Z"/>
          <w:sz w:val="22"/>
        </w:rPr>
      </w:pPr>
    </w:p>
    <w:p w14:paraId="73740EA1" w14:textId="016218F6" w:rsidR="0002241E" w:rsidRPr="00671F2C" w:rsidRDefault="0002241E" w:rsidP="0002241E">
      <w:pPr>
        <w:rPr>
          <w:ins w:id="1553" w:author="Darin  McBeath" w:date="2014-02-21T10:02:00Z"/>
          <w:rFonts w:asciiTheme="majorHAnsi" w:hAnsiTheme="majorHAnsi"/>
          <w:sz w:val="18"/>
          <w:szCs w:val="20"/>
        </w:rPr>
      </w:pPr>
      <w:ins w:id="1554" w:author="Darin  McBeath" w:date="2014-02-21T10:02:00Z">
        <w:r w:rsidRPr="00671F2C">
          <w:rPr>
            <w:rFonts w:asciiTheme="majorHAnsi" w:hAnsiTheme="majorHAnsi"/>
            <w:sz w:val="18"/>
            <w:szCs w:val="20"/>
          </w:rPr>
          <w:t>affiliation</w:t>
        </w:r>
        <w:r w:rsidR="00671F2C">
          <w:rPr>
            <w:rFonts w:asciiTheme="majorHAnsi" w:hAnsiTheme="majorHAnsi"/>
            <w:sz w:val="18"/>
            <w:szCs w:val="20"/>
          </w:rPr>
          <w:t xml:space="preserve"> (user</w:t>
        </w:r>
        <w:r w:rsidRPr="00671F2C">
          <w:rPr>
            <w:rFonts w:asciiTheme="majorHAnsi" w:hAnsiTheme="majorHAnsi"/>
            <w:sz w:val="18"/>
            <w:szCs w:val="20"/>
          </w:rPr>
          <w:t>)</w:t>
        </w:r>
      </w:ins>
    </w:p>
    <w:p w14:paraId="46622DB3" w14:textId="77777777" w:rsidR="0002241E" w:rsidRPr="00671F2C" w:rsidRDefault="0002241E" w:rsidP="0002241E">
      <w:pPr>
        <w:rPr>
          <w:ins w:id="1555" w:author="Darin  McBeath" w:date="2014-02-21T10:02:00Z"/>
          <w:sz w:val="18"/>
          <w:szCs w:val="20"/>
        </w:rPr>
      </w:pPr>
    </w:p>
    <w:p w14:paraId="31A94851" w14:textId="415AC0A9" w:rsidR="0002241E" w:rsidRPr="00671F2C" w:rsidRDefault="0002241E" w:rsidP="0002241E">
      <w:pPr>
        <w:rPr>
          <w:ins w:id="1556" w:author="Darin  McBeath" w:date="2014-02-21T10:04:00Z"/>
          <w:rFonts w:asciiTheme="majorHAnsi" w:hAnsiTheme="majorHAnsi"/>
          <w:sz w:val="14"/>
          <w:szCs w:val="16"/>
        </w:rPr>
      </w:pPr>
      <w:ins w:id="1557" w:author="Darin  McBeath" w:date="2014-02-21T10:04: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"https://els-ats.s3.amazonaws.com/scopusSolr/node/loadTestKeySets/affiliationUserLoadQueryKeys.gz?AWSAccessKeyId=AKIAIQ2VDFJYKESDOTUQ&amp;Expires=1400195039&amp;Signature=tbmBNEKgGfX6VplfH8Ksi/Sn8bo%3D"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https://els-ats.s3.amazonaws.com/scopusSolr/node/loadTestKeySets/affiliationUserLoadQueryKeys.gz?AWSAccessKeyId=AKIAIQ2VDFJYKESDOTUQ&amp;Expires=1400195039&amp;Signature=tbmBNEKgGfX6VplfH8Ksi/Sn8bo%3D</w:t>
        </w:r>
        <w:r w:rsidRPr="00671F2C">
          <w:rPr>
            <w:rFonts w:asciiTheme="majorHAnsi" w:hAnsiTheme="majorHAnsi"/>
            <w:sz w:val="14"/>
            <w:szCs w:val="16"/>
          </w:rPr>
          <w:fldChar w:fldCharType="end"/>
        </w:r>
      </w:ins>
    </w:p>
    <w:p w14:paraId="2D6267D7" w14:textId="77777777" w:rsidR="0002241E" w:rsidRPr="00671F2C" w:rsidRDefault="0002241E" w:rsidP="00254DF5">
      <w:pPr>
        <w:rPr>
          <w:ins w:id="1558" w:author="Darin  McBeath" w:date="2014-02-19T11:29:00Z"/>
          <w:sz w:val="18"/>
          <w:szCs w:val="20"/>
        </w:rPr>
      </w:pPr>
    </w:p>
    <w:p w14:paraId="69AFEA2D" w14:textId="0C3F736E" w:rsidR="00254DF5" w:rsidRPr="00671F2C" w:rsidRDefault="00254DF5" w:rsidP="00254DF5">
      <w:pPr>
        <w:rPr>
          <w:ins w:id="1559" w:author="Darin  McBeath" w:date="2014-02-19T11:29:00Z"/>
          <w:rFonts w:asciiTheme="majorHAnsi" w:hAnsiTheme="majorHAnsi"/>
          <w:sz w:val="18"/>
          <w:szCs w:val="20"/>
        </w:rPr>
      </w:pPr>
      <w:ins w:id="1560" w:author="Darin  McBeath" w:date="2014-02-19T11:29:00Z">
        <w:r w:rsidRPr="00671F2C">
          <w:rPr>
            <w:rFonts w:asciiTheme="majorHAnsi" w:hAnsiTheme="majorHAnsi"/>
            <w:sz w:val="18"/>
            <w:szCs w:val="20"/>
          </w:rPr>
          <w:t>author</w:t>
        </w:r>
      </w:ins>
      <w:ins w:id="1561" w:author="Darin  McBeath" w:date="2014-02-21T10:05:00Z">
        <w:r w:rsidR="0002241E" w:rsidRPr="00671F2C">
          <w:rPr>
            <w:rFonts w:asciiTheme="majorHAnsi" w:hAnsiTheme="majorHAnsi"/>
            <w:sz w:val="18"/>
            <w:szCs w:val="20"/>
          </w:rPr>
          <w:t xml:space="preserve"> (auid)</w:t>
        </w:r>
      </w:ins>
    </w:p>
    <w:p w14:paraId="1CB7A188" w14:textId="77777777" w:rsidR="00254DF5" w:rsidRPr="00671F2C" w:rsidRDefault="00254DF5" w:rsidP="00254DF5">
      <w:pPr>
        <w:rPr>
          <w:ins w:id="1562" w:author="Darin  McBeath" w:date="2014-02-19T11:29:00Z"/>
          <w:sz w:val="18"/>
          <w:szCs w:val="20"/>
        </w:rPr>
      </w:pPr>
    </w:p>
    <w:p w14:paraId="7ACC7099" w14:textId="032C6AEB" w:rsidR="006A1736" w:rsidRDefault="006A1736" w:rsidP="006A1736">
      <w:pPr>
        <w:rPr>
          <w:ins w:id="1563" w:author="Darin  McBeath" w:date="2014-02-24T08:40:00Z"/>
          <w:rFonts w:asciiTheme="majorHAnsi" w:hAnsiTheme="majorHAnsi"/>
          <w:sz w:val="14"/>
          <w:szCs w:val="16"/>
        </w:rPr>
      </w:pPr>
      <w:ins w:id="1564" w:author="Darin  McBeath" w:date="2014-02-21T10:16: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"https://els-ats.s3.amazonaws.com/scopusSolr/node/loadTestKeySets/authorAuidLoadQueryKeys.gz?AWSAccessKeyId=AKIAIQ2VDFJYKESDOTUQ&amp;Expires=1400195770&amp;Signature=V%2BySWq/fwZJULbOseYGzVrPjO/E%3D"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https://els-ats.s3.amazonaws.com/scopusSolr/node/loadTestKeySets/authorAuidLoadQueryKeys.gz?AWSAccessKeyId=AKIAIQ2VDFJYKESDOTUQ&amp;Expires=1400195770&amp;Signature=V%2BySWq/fwZJULbOseYGzVrPjO/E%3D</w:t>
        </w:r>
        <w:r w:rsidRPr="00671F2C">
          <w:rPr>
            <w:rFonts w:asciiTheme="majorHAnsi" w:hAnsiTheme="majorHAnsi"/>
            <w:sz w:val="14"/>
            <w:szCs w:val="16"/>
          </w:rPr>
          <w:fldChar w:fldCharType="end"/>
        </w:r>
      </w:ins>
    </w:p>
    <w:p w14:paraId="7D8028B5" w14:textId="77777777" w:rsidR="00A403DA" w:rsidRDefault="00A403DA" w:rsidP="006A1736">
      <w:pPr>
        <w:rPr>
          <w:ins w:id="1565" w:author="Darin  McBeath" w:date="2014-02-24T08:40:00Z"/>
          <w:rFonts w:asciiTheme="majorHAnsi" w:hAnsiTheme="majorHAnsi"/>
          <w:sz w:val="14"/>
          <w:szCs w:val="16"/>
        </w:rPr>
      </w:pPr>
    </w:p>
    <w:p w14:paraId="6B416270" w14:textId="78B6502A" w:rsidR="00A403DA" w:rsidRPr="00671F2C" w:rsidRDefault="00A403DA" w:rsidP="00A403DA">
      <w:pPr>
        <w:rPr>
          <w:ins w:id="1566" w:author="Darin  McBeath" w:date="2014-02-24T08:40:00Z"/>
          <w:rFonts w:asciiTheme="majorHAnsi" w:hAnsiTheme="majorHAnsi"/>
          <w:sz w:val="18"/>
          <w:szCs w:val="20"/>
        </w:rPr>
      </w:pPr>
      <w:ins w:id="1567" w:author="Darin  McBeath" w:date="2014-02-24T08:40:00Z">
        <w:r w:rsidRPr="00671F2C">
          <w:rPr>
            <w:rFonts w:asciiTheme="majorHAnsi" w:hAnsiTheme="majorHAnsi"/>
            <w:sz w:val="18"/>
            <w:szCs w:val="20"/>
          </w:rPr>
          <w:t>author (auid</w:t>
        </w:r>
        <w:r>
          <w:rPr>
            <w:rFonts w:asciiTheme="majorHAnsi" w:hAnsiTheme="majorHAnsi"/>
            <w:sz w:val="18"/>
            <w:szCs w:val="20"/>
          </w:rPr>
          <w:t>afid</w:t>
        </w:r>
        <w:r w:rsidRPr="00671F2C">
          <w:rPr>
            <w:rFonts w:asciiTheme="majorHAnsi" w:hAnsiTheme="majorHAnsi"/>
            <w:sz w:val="18"/>
            <w:szCs w:val="20"/>
          </w:rPr>
          <w:t>)</w:t>
        </w:r>
      </w:ins>
    </w:p>
    <w:p w14:paraId="466A4F55" w14:textId="77777777" w:rsidR="00A403DA" w:rsidRPr="00671F2C" w:rsidRDefault="00A403DA" w:rsidP="00A403DA">
      <w:pPr>
        <w:rPr>
          <w:ins w:id="1568" w:author="Darin  McBeath" w:date="2014-02-24T08:40:00Z"/>
          <w:sz w:val="18"/>
          <w:szCs w:val="20"/>
        </w:rPr>
      </w:pPr>
    </w:p>
    <w:p w14:paraId="38A69F7D" w14:textId="507ADE3E" w:rsidR="00A403DA" w:rsidRPr="00671F2C" w:rsidRDefault="00A403DA" w:rsidP="006A1736">
      <w:pPr>
        <w:rPr>
          <w:ins w:id="1569" w:author="Darin  McBeath" w:date="2014-02-21T10:16:00Z"/>
          <w:rFonts w:asciiTheme="majorHAnsi" w:hAnsiTheme="majorHAnsi"/>
          <w:sz w:val="14"/>
          <w:szCs w:val="16"/>
        </w:rPr>
      </w:pPr>
      <w:ins w:id="1570" w:author="Darin  McBeath" w:date="2014-02-24T08:48:00Z">
        <w:r>
          <w:rPr>
            <w:rFonts w:asciiTheme="majorHAnsi" w:hAnsiTheme="majorHAnsi"/>
            <w:sz w:val="14"/>
            <w:szCs w:val="16"/>
          </w:rPr>
          <w:fldChar w:fldCharType="begin"/>
        </w:r>
        <w:r>
          <w:rPr>
            <w:rFonts w:asciiTheme="majorHAnsi" w:hAnsiTheme="majorHAnsi"/>
            <w:sz w:val="14"/>
            <w:szCs w:val="16"/>
          </w:rPr>
          <w:instrText xml:space="preserve"> HYPERLINK "</w:instrText>
        </w:r>
        <w:r w:rsidRPr="00A403DA">
          <w:rPr>
            <w:rFonts w:asciiTheme="majorHAnsi" w:hAnsiTheme="majorHAnsi"/>
            <w:sz w:val="14"/>
            <w:szCs w:val="16"/>
          </w:rPr>
          <w:instrText>https://els-ats.s3.amazonaws.com/scopusSolr/node/loadTestKeySets/authorAuidafidLoadQueryKeys.gz?AWSAccessKeyId=AKIAIQ2VDFJYKESDOTUQ&amp;Expires=1400449695&amp;Signature=2ihsKUtoAkOdr1jzFh6myPxECuE%3D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8827B8">
          <w:rPr>
            <w:rStyle w:val="Hyperlink"/>
            <w:rFonts w:asciiTheme="majorHAnsi" w:hAnsiTheme="majorHAnsi"/>
            <w:sz w:val="14"/>
            <w:szCs w:val="16"/>
          </w:rPr>
          <w:t>https://els-ats.s3.amazonaws.com/scopusSolr/node/loadTestKeySets/authorAuidafidLoadQueryKeys.gz?AWSAccessKeyId=AKIAIQ2VDFJYKESDOTUQ&amp;Expires=1400449695&amp;Signature=2ihsKUtoAkOdr1jzFh6myPxECuE%3D</w:t>
        </w:r>
        <w:r>
          <w:rPr>
            <w:rFonts w:asciiTheme="majorHAnsi" w:hAnsiTheme="majorHAnsi"/>
            <w:sz w:val="14"/>
            <w:szCs w:val="16"/>
          </w:rPr>
          <w:fldChar w:fldCharType="end"/>
        </w:r>
      </w:ins>
    </w:p>
    <w:p w14:paraId="1F9695D9" w14:textId="77777777" w:rsidR="00254DF5" w:rsidRPr="00671F2C" w:rsidRDefault="00254DF5" w:rsidP="00254DF5">
      <w:pPr>
        <w:rPr>
          <w:ins w:id="1571" w:author="Darin  McBeath" w:date="2014-02-21T10:05:00Z"/>
          <w:sz w:val="18"/>
          <w:szCs w:val="20"/>
        </w:rPr>
      </w:pPr>
    </w:p>
    <w:p w14:paraId="29D85044" w14:textId="569688C2" w:rsidR="0002241E" w:rsidRPr="00671F2C" w:rsidRDefault="0002241E" w:rsidP="0002241E">
      <w:pPr>
        <w:rPr>
          <w:ins w:id="1572" w:author="Darin  McBeath" w:date="2014-02-21T10:05:00Z"/>
          <w:rFonts w:asciiTheme="majorHAnsi" w:hAnsiTheme="majorHAnsi"/>
          <w:sz w:val="18"/>
          <w:szCs w:val="20"/>
        </w:rPr>
      </w:pPr>
      <w:ins w:id="1573" w:author="Darin  McBeath" w:date="2014-02-21T10:05:00Z">
        <w:r w:rsidRPr="00671F2C">
          <w:rPr>
            <w:rFonts w:asciiTheme="majorHAnsi" w:hAnsiTheme="majorHAnsi"/>
            <w:sz w:val="18"/>
            <w:szCs w:val="20"/>
          </w:rPr>
          <w:t>author (use</w:t>
        </w:r>
        <w:r w:rsidR="00671F2C">
          <w:rPr>
            <w:rFonts w:asciiTheme="majorHAnsi" w:hAnsiTheme="majorHAnsi"/>
            <w:sz w:val="18"/>
            <w:szCs w:val="20"/>
          </w:rPr>
          <w:t>r</w:t>
        </w:r>
        <w:r w:rsidRPr="00671F2C">
          <w:rPr>
            <w:rFonts w:asciiTheme="majorHAnsi" w:hAnsiTheme="majorHAnsi"/>
            <w:sz w:val="18"/>
            <w:szCs w:val="20"/>
          </w:rPr>
          <w:t>)</w:t>
        </w:r>
      </w:ins>
    </w:p>
    <w:p w14:paraId="6A8C0A48" w14:textId="77777777" w:rsidR="0002241E" w:rsidRPr="00671F2C" w:rsidRDefault="0002241E" w:rsidP="0002241E">
      <w:pPr>
        <w:rPr>
          <w:ins w:id="1574" w:author="Darin  McBeath" w:date="2014-02-21T10:17:00Z"/>
          <w:sz w:val="18"/>
          <w:szCs w:val="20"/>
        </w:rPr>
      </w:pPr>
    </w:p>
    <w:p w14:paraId="5A0E638F" w14:textId="37B10E20" w:rsidR="006A1736" w:rsidRPr="00671F2C" w:rsidRDefault="006A1736" w:rsidP="0002241E">
      <w:pPr>
        <w:rPr>
          <w:ins w:id="1575" w:author="Darin  McBeath" w:date="2014-02-21T10:05:00Z"/>
          <w:rFonts w:asciiTheme="majorHAnsi" w:hAnsiTheme="majorHAnsi"/>
          <w:sz w:val="14"/>
          <w:szCs w:val="16"/>
        </w:rPr>
      </w:pPr>
      <w:ins w:id="1576" w:author="Darin  McBeath" w:date="2014-02-21T10:17:00Z">
        <w:r w:rsidRPr="00671F2C">
          <w:rPr>
            <w:rFonts w:asciiTheme="majorHAnsi" w:hAnsiTheme="majorHAnsi"/>
            <w:sz w:val="14"/>
            <w:szCs w:val="16"/>
          </w:rPr>
          <w:fldChar w:fldCharType="begin"/>
        </w:r>
        <w:r w:rsidRPr="00671F2C">
          <w:rPr>
            <w:rFonts w:asciiTheme="majorHAnsi" w:hAnsiTheme="majorHAnsi"/>
            <w:sz w:val="14"/>
            <w:szCs w:val="16"/>
          </w:rPr>
          <w:instrText xml:space="preserve"> HYPERLINK "https://els-ats.s3.amazonaws.com/scopusSolr/node/loadTestKeySets/authorUserLoadQueryKeys.gz?AWSAccessKeyId=AKIAIQ2VDFJYKESDOTUQ&amp;Expires=1400195818&amp;Signature=qmGV9yFvRx0zmMLLh6wcxZjvE6A%3D" </w:instrText>
        </w:r>
        <w:r w:rsidRPr="00671F2C">
          <w:rPr>
            <w:rFonts w:asciiTheme="majorHAnsi" w:hAnsiTheme="majorHAnsi"/>
            <w:sz w:val="14"/>
            <w:szCs w:val="16"/>
          </w:rPr>
          <w:fldChar w:fldCharType="separate"/>
        </w:r>
        <w:r w:rsidRPr="00671F2C">
          <w:rPr>
            <w:rStyle w:val="Hyperlink"/>
            <w:rFonts w:asciiTheme="majorHAnsi" w:hAnsiTheme="majorHAnsi"/>
            <w:sz w:val="14"/>
            <w:szCs w:val="16"/>
          </w:rPr>
          <w:t>https://els-ats.s3.amazonaws.com/scopusSolr/node/loadTestKeySets/authorUserLoadQueryKeys.gz?AWSAccessKeyId=AKIAIQ2VDFJYKESDOTUQ&amp;Expires=1400195818&amp;Signature=qmGV9yFvRx0zmMLLh6wcxZjvE6A%3D</w:t>
        </w:r>
        <w:r w:rsidRPr="00671F2C">
          <w:rPr>
            <w:rFonts w:asciiTheme="majorHAnsi" w:hAnsiTheme="majorHAnsi"/>
            <w:sz w:val="14"/>
            <w:szCs w:val="16"/>
          </w:rPr>
          <w:fldChar w:fldCharType="end"/>
        </w:r>
      </w:ins>
    </w:p>
    <w:p w14:paraId="4443850E" w14:textId="77777777" w:rsidR="0002241E" w:rsidRPr="00671F2C" w:rsidRDefault="0002241E" w:rsidP="0002241E">
      <w:pPr>
        <w:rPr>
          <w:ins w:id="1577" w:author="Darin  McBeath" w:date="2014-02-21T10:04:00Z"/>
          <w:sz w:val="18"/>
          <w:szCs w:val="20"/>
        </w:rPr>
      </w:pPr>
    </w:p>
    <w:p w14:paraId="0954A9DE" w14:textId="59A17D9E" w:rsidR="00235664" w:rsidRPr="006327C5" w:rsidRDefault="00C7341B" w:rsidP="00235664">
      <w:pPr>
        <w:rPr>
          <w:ins w:id="1578" w:author="Darin  McBeath" w:date="2014-02-21T13:58:00Z"/>
          <w:rFonts w:asciiTheme="majorHAnsi" w:hAnsiTheme="majorHAnsi"/>
          <w:sz w:val="18"/>
          <w:szCs w:val="20"/>
        </w:rPr>
      </w:pPr>
      <w:ins w:id="1579" w:author="Darin  McBeath" w:date="2014-02-21T14:03:00Z">
        <w:r>
          <w:rPr>
            <w:rFonts w:asciiTheme="majorHAnsi" w:hAnsiTheme="majorHAnsi"/>
            <w:sz w:val="18"/>
            <w:szCs w:val="20"/>
          </w:rPr>
          <w:t>core</w:t>
        </w:r>
      </w:ins>
      <w:ins w:id="1580" w:author="Darin  McBeath" w:date="2014-02-21T13:58:00Z">
        <w:r w:rsidR="00235664" w:rsidRPr="006327C5">
          <w:rPr>
            <w:rFonts w:asciiTheme="majorHAnsi" w:hAnsiTheme="majorHAnsi"/>
            <w:sz w:val="18"/>
            <w:szCs w:val="20"/>
          </w:rPr>
          <w:t xml:space="preserve"> (doi)</w:t>
        </w:r>
      </w:ins>
    </w:p>
    <w:p w14:paraId="1005558F" w14:textId="77777777" w:rsidR="00235664" w:rsidRPr="006327C5" w:rsidRDefault="00235664" w:rsidP="00235664">
      <w:pPr>
        <w:rPr>
          <w:ins w:id="1581" w:author="Darin  McBeath" w:date="2014-02-21T13:58:00Z"/>
          <w:sz w:val="18"/>
          <w:szCs w:val="20"/>
        </w:rPr>
      </w:pPr>
    </w:p>
    <w:p w14:paraId="3FA0697A" w14:textId="1281831F" w:rsidR="006671B7" w:rsidRDefault="006671B7" w:rsidP="006671B7">
      <w:pPr>
        <w:rPr>
          <w:ins w:id="1582" w:author="Darin  McBeath" w:date="2014-02-21T14:22:00Z"/>
          <w:rFonts w:asciiTheme="majorHAnsi" w:hAnsiTheme="majorHAnsi"/>
          <w:sz w:val="14"/>
          <w:szCs w:val="16"/>
        </w:rPr>
      </w:pPr>
      <w:ins w:id="1583" w:author="Darin  McBeath" w:date="2014-02-21T14:22: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https://els-ats.s3.amazonaws.com/scopusSolr/node/loadTestKeySets/coreDoiLoadQueryKeys.gz?AWSAccessKeyId=AKIAIQ2VDFJYKESDOTUQ&amp;Expires=1400210540&amp;Signature=YztHTMioDkCL2XRGTFfRzvg9b70%3D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https://els-ats.s3.amazonaws.com/scopusSolr/node/loadTestKeySets/coreDoiLoadQueryKeys.gz?AWSAccessKeyId=AKIAIQ2VDFJYKESDOTUQ&amp;Expires=1400210540&amp;Signature=YztHTMioDkCL2XRGTFfRzvg9b70%3D</w:t>
        </w:r>
        <w:r>
          <w:rPr>
            <w:rFonts w:asciiTheme="majorHAnsi" w:hAnsiTheme="majorHAnsi"/>
            <w:sz w:val="14"/>
            <w:szCs w:val="16"/>
          </w:rPr>
          <w:fldChar w:fldCharType="end"/>
        </w:r>
      </w:ins>
    </w:p>
    <w:p w14:paraId="78E3840A" w14:textId="77777777" w:rsidR="00235664" w:rsidRPr="006327C5" w:rsidRDefault="00235664" w:rsidP="00235664">
      <w:pPr>
        <w:rPr>
          <w:ins w:id="1584" w:author="Darin  McBeath" w:date="2014-02-21T13:58:00Z"/>
          <w:sz w:val="18"/>
          <w:szCs w:val="20"/>
        </w:rPr>
      </w:pPr>
    </w:p>
    <w:p w14:paraId="4B4D68BF" w14:textId="43DD1344" w:rsidR="00235664" w:rsidRPr="006327C5" w:rsidRDefault="00C7341B" w:rsidP="00235664">
      <w:pPr>
        <w:rPr>
          <w:ins w:id="1585" w:author="Darin  McBeath" w:date="2014-02-21T13:58:00Z"/>
          <w:rFonts w:asciiTheme="majorHAnsi" w:hAnsiTheme="majorHAnsi"/>
          <w:sz w:val="18"/>
          <w:szCs w:val="20"/>
        </w:rPr>
      </w:pPr>
      <w:ins w:id="1586" w:author="Darin  McBeath" w:date="2014-02-21T14:03:00Z">
        <w:r>
          <w:rPr>
            <w:rFonts w:asciiTheme="majorHAnsi" w:hAnsiTheme="majorHAnsi"/>
            <w:sz w:val="18"/>
            <w:szCs w:val="20"/>
          </w:rPr>
          <w:t>core</w:t>
        </w:r>
      </w:ins>
      <w:ins w:id="1587" w:author="Darin  McBeath" w:date="2014-02-21T13:58:00Z">
        <w:r w:rsidR="00235664" w:rsidRPr="006327C5">
          <w:rPr>
            <w:rFonts w:asciiTheme="majorHAnsi" w:hAnsiTheme="majorHAnsi"/>
            <w:sz w:val="18"/>
            <w:szCs w:val="20"/>
          </w:rPr>
          <w:t xml:space="preserve"> (eid)</w:t>
        </w:r>
      </w:ins>
    </w:p>
    <w:p w14:paraId="73B83DA0" w14:textId="77777777" w:rsidR="00235664" w:rsidRPr="006327C5" w:rsidRDefault="00235664" w:rsidP="00235664">
      <w:pPr>
        <w:rPr>
          <w:ins w:id="1588" w:author="Darin  McBeath" w:date="2014-02-21T13:58:00Z"/>
          <w:sz w:val="18"/>
          <w:szCs w:val="20"/>
        </w:rPr>
      </w:pPr>
    </w:p>
    <w:p w14:paraId="6C1B5CDE" w14:textId="7F8B48A6" w:rsidR="006671B7" w:rsidRDefault="006671B7" w:rsidP="006671B7">
      <w:pPr>
        <w:rPr>
          <w:ins w:id="1589" w:author="Darin  McBeath" w:date="2014-02-21T14:22:00Z"/>
          <w:rFonts w:asciiTheme="majorHAnsi" w:hAnsiTheme="majorHAnsi"/>
          <w:sz w:val="14"/>
          <w:szCs w:val="16"/>
        </w:rPr>
      </w:pPr>
      <w:ins w:id="1590" w:author="Darin  McBeath" w:date="2014-02-21T14:22: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https://els-ats.s3.amazonaws.com/scopusSolr/node/loadTestKeySets/coreEidLoadQueryKeys.gz?AWSAccessKeyId=AKIAIQ2VDFJYKESDOTUQ&amp;Expires=1400210569&amp;Signature=96OuyAM3v104GNXjSUun%2BtcYMfc%3D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https://els-ats.s3.amazonaws.com/scopusSolr/node/loadTestKeySets/coreEidLoadQueryKeys.gz?AWSAccessKeyId=AKIAIQ2VDFJYKESDOTUQ&amp;Expires=1400210569&amp;Signature=96OuyAM3v104GNXjSUun%2BtcYMfc%3D</w:t>
        </w:r>
        <w:r>
          <w:rPr>
            <w:rFonts w:asciiTheme="majorHAnsi" w:hAnsiTheme="majorHAnsi"/>
            <w:sz w:val="14"/>
            <w:szCs w:val="16"/>
          </w:rPr>
          <w:fldChar w:fldCharType="end"/>
        </w:r>
      </w:ins>
    </w:p>
    <w:p w14:paraId="58B9BACF" w14:textId="77777777" w:rsidR="00235664" w:rsidRPr="006327C5" w:rsidRDefault="00235664" w:rsidP="00235664">
      <w:pPr>
        <w:rPr>
          <w:ins w:id="1591" w:author="Darin  McBeath" w:date="2014-02-21T13:58:00Z"/>
          <w:rFonts w:asciiTheme="majorHAnsi" w:hAnsiTheme="majorHAnsi"/>
          <w:sz w:val="14"/>
          <w:szCs w:val="16"/>
        </w:rPr>
      </w:pPr>
    </w:p>
    <w:p w14:paraId="684087D0" w14:textId="0A831414" w:rsidR="00235664" w:rsidRPr="006327C5" w:rsidRDefault="00C7341B" w:rsidP="00235664">
      <w:pPr>
        <w:rPr>
          <w:ins w:id="1592" w:author="Darin  McBeath" w:date="2014-02-21T13:58:00Z"/>
          <w:rFonts w:asciiTheme="majorHAnsi" w:hAnsiTheme="majorHAnsi"/>
          <w:sz w:val="18"/>
          <w:szCs w:val="20"/>
        </w:rPr>
      </w:pPr>
      <w:ins w:id="1593" w:author="Darin  McBeath" w:date="2014-02-21T14:03:00Z">
        <w:r>
          <w:rPr>
            <w:rFonts w:asciiTheme="majorHAnsi" w:hAnsiTheme="majorHAnsi"/>
            <w:sz w:val="18"/>
            <w:szCs w:val="20"/>
          </w:rPr>
          <w:t>core</w:t>
        </w:r>
      </w:ins>
      <w:ins w:id="1594" w:author="Darin  McBeath" w:date="2014-02-21T13:58:00Z">
        <w:r w:rsidR="00235664" w:rsidRPr="006327C5">
          <w:rPr>
            <w:rFonts w:asciiTheme="majorHAnsi" w:hAnsiTheme="majorHAnsi"/>
            <w:sz w:val="18"/>
            <w:szCs w:val="20"/>
          </w:rPr>
          <w:t xml:space="preserve"> (sdeid)</w:t>
        </w:r>
      </w:ins>
    </w:p>
    <w:p w14:paraId="0EA736FE" w14:textId="77777777" w:rsidR="00235664" w:rsidRPr="006327C5" w:rsidRDefault="00235664" w:rsidP="00235664">
      <w:pPr>
        <w:rPr>
          <w:ins w:id="1595" w:author="Darin  McBeath" w:date="2014-02-21T13:58:00Z"/>
          <w:sz w:val="18"/>
          <w:szCs w:val="20"/>
        </w:rPr>
      </w:pPr>
    </w:p>
    <w:p w14:paraId="444C2C11" w14:textId="05005A7E" w:rsidR="006671B7" w:rsidRDefault="006671B7" w:rsidP="006671B7">
      <w:pPr>
        <w:rPr>
          <w:ins w:id="1596" w:author="Darin  McBeath" w:date="2014-02-21T14:23:00Z"/>
          <w:rFonts w:asciiTheme="majorHAnsi" w:hAnsiTheme="majorHAnsi"/>
          <w:sz w:val="14"/>
          <w:szCs w:val="16"/>
        </w:rPr>
      </w:pPr>
      <w:ins w:id="1597" w:author="Darin  McBeath" w:date="2014-02-21T14:23: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https://els-ats.s3.amazonaws.com/scopusSolr/node/loadTestKeySets/coreSdeidLoadQueryKeys.gz?AWSAccessKeyId=AKIAIQ2VDFJYKESDOTUQ&amp;Expires=1400210590&amp;Signature=vhNl4u6IHt7yGgJNAeNHP4Mqol0%3D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https://els-ats.s3.amazonaws.com/scopusSolr/node/loadTestKeySets/coreSdeidLoadQueryKeys.gz?AWSAccessKeyId=AKIAIQ2VDFJYKESDOTUQ&amp;Expires=1400210590&amp;Signature=vhNl4u6IHt7yGgJNAeNHP4Mqol0%3D</w:t>
        </w:r>
        <w:r>
          <w:rPr>
            <w:rFonts w:asciiTheme="majorHAnsi" w:hAnsiTheme="majorHAnsi"/>
            <w:sz w:val="14"/>
            <w:szCs w:val="16"/>
          </w:rPr>
          <w:fldChar w:fldCharType="end"/>
        </w:r>
      </w:ins>
    </w:p>
    <w:p w14:paraId="459C7E70" w14:textId="77777777" w:rsidR="00235664" w:rsidRPr="006327C5" w:rsidRDefault="00235664" w:rsidP="00235664">
      <w:pPr>
        <w:rPr>
          <w:ins w:id="1598" w:author="Darin  McBeath" w:date="2014-02-21T13:58:00Z"/>
          <w:rFonts w:asciiTheme="majorHAnsi" w:hAnsiTheme="majorHAnsi"/>
          <w:sz w:val="14"/>
          <w:szCs w:val="16"/>
        </w:rPr>
      </w:pPr>
    </w:p>
    <w:p w14:paraId="1FAB5E0A" w14:textId="357959E6" w:rsidR="00235664" w:rsidRPr="006327C5" w:rsidRDefault="00C7341B" w:rsidP="00235664">
      <w:pPr>
        <w:rPr>
          <w:ins w:id="1599" w:author="Darin  McBeath" w:date="2014-02-21T13:58:00Z"/>
          <w:rFonts w:asciiTheme="majorHAnsi" w:hAnsiTheme="majorHAnsi"/>
          <w:sz w:val="18"/>
          <w:szCs w:val="20"/>
        </w:rPr>
      </w:pPr>
      <w:ins w:id="1600" w:author="Darin  McBeath" w:date="2014-02-21T14:03:00Z">
        <w:r>
          <w:rPr>
            <w:rFonts w:asciiTheme="majorHAnsi" w:hAnsiTheme="majorHAnsi"/>
            <w:sz w:val="18"/>
            <w:szCs w:val="20"/>
          </w:rPr>
          <w:t>core</w:t>
        </w:r>
      </w:ins>
      <w:ins w:id="1601" w:author="Darin  McBeath" w:date="2014-02-21T13:58:00Z">
        <w:r w:rsidR="00235664" w:rsidRPr="006327C5">
          <w:rPr>
            <w:rFonts w:asciiTheme="majorHAnsi" w:hAnsiTheme="majorHAnsi"/>
            <w:sz w:val="18"/>
            <w:szCs w:val="20"/>
          </w:rPr>
          <w:t xml:space="preserve"> (refeid)</w:t>
        </w:r>
      </w:ins>
    </w:p>
    <w:p w14:paraId="0C4366D3" w14:textId="77777777" w:rsidR="00235664" w:rsidRPr="006327C5" w:rsidRDefault="00235664" w:rsidP="00235664">
      <w:pPr>
        <w:rPr>
          <w:ins w:id="1602" w:author="Darin  McBeath" w:date="2014-02-21T13:58:00Z"/>
          <w:sz w:val="18"/>
          <w:szCs w:val="20"/>
        </w:rPr>
      </w:pPr>
    </w:p>
    <w:p w14:paraId="4C60D595" w14:textId="4BD1A468" w:rsidR="006671B7" w:rsidRDefault="006671B7" w:rsidP="006671B7">
      <w:pPr>
        <w:rPr>
          <w:ins w:id="1603" w:author="Darin  McBeath" w:date="2014-02-21T14:23:00Z"/>
          <w:rFonts w:asciiTheme="majorHAnsi" w:hAnsiTheme="majorHAnsi"/>
          <w:sz w:val="14"/>
          <w:szCs w:val="16"/>
        </w:rPr>
      </w:pPr>
      <w:ins w:id="1604" w:author="Darin  McBeath" w:date="2014-02-21T14:23: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https://els-ats.s3.amazonaws.com/scopusSolr/node/loadTestKeySets/coreRefeidLoadQueryKeys.gz?AWSAccessKeyId=AKIAIQ2VDFJYKESDOTUQ&amp;Expires=1400210629&amp;Signature=2fO%2BF0aU1xR0aggg/O0JqTLH0mc%3D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https://els-ats.s3.amazonaws.com/scopusSolr/node/loadTestKeySets/coreRefeidLoadQueryKeys.gz?AWSAccessKeyId=AKIAIQ2VDFJYKESDOTUQ&amp;Expires=1400210629&amp;Signature=2fO%2BF0aU1xR0aggg/O0JqTLH0mc%3D</w:t>
        </w:r>
        <w:r>
          <w:rPr>
            <w:rFonts w:asciiTheme="majorHAnsi" w:hAnsiTheme="majorHAnsi"/>
            <w:sz w:val="14"/>
            <w:szCs w:val="16"/>
          </w:rPr>
          <w:fldChar w:fldCharType="end"/>
        </w:r>
      </w:ins>
    </w:p>
    <w:p w14:paraId="0BB8E1DA" w14:textId="77777777" w:rsidR="00235664" w:rsidRPr="006327C5" w:rsidRDefault="00235664" w:rsidP="00235664">
      <w:pPr>
        <w:rPr>
          <w:ins w:id="1605" w:author="Darin  McBeath" w:date="2014-02-21T13:58:00Z"/>
          <w:rFonts w:asciiTheme="majorHAnsi" w:hAnsiTheme="majorHAnsi"/>
          <w:sz w:val="14"/>
          <w:szCs w:val="16"/>
        </w:rPr>
      </w:pPr>
    </w:p>
    <w:p w14:paraId="4EBD2E41" w14:textId="7723D257" w:rsidR="00235664" w:rsidRPr="006327C5" w:rsidRDefault="00C7341B" w:rsidP="00235664">
      <w:pPr>
        <w:rPr>
          <w:ins w:id="1606" w:author="Darin  McBeath" w:date="2014-02-21T13:58:00Z"/>
          <w:rFonts w:asciiTheme="majorHAnsi" w:hAnsiTheme="majorHAnsi"/>
          <w:sz w:val="18"/>
          <w:szCs w:val="20"/>
        </w:rPr>
      </w:pPr>
      <w:ins w:id="1607" w:author="Darin  McBeath" w:date="2014-02-21T14:03:00Z">
        <w:r>
          <w:rPr>
            <w:rFonts w:asciiTheme="majorHAnsi" w:hAnsiTheme="majorHAnsi"/>
            <w:sz w:val="18"/>
            <w:szCs w:val="20"/>
          </w:rPr>
          <w:t>core</w:t>
        </w:r>
      </w:ins>
      <w:ins w:id="1608" w:author="Darin  McBeath" w:date="2014-02-21T13:58:00Z">
        <w:r w:rsidR="00235664" w:rsidRPr="006327C5">
          <w:rPr>
            <w:rFonts w:asciiTheme="majorHAnsi" w:hAnsiTheme="majorHAnsi"/>
            <w:sz w:val="18"/>
            <w:szCs w:val="20"/>
          </w:rPr>
          <w:t xml:space="preserve"> (auid)</w:t>
        </w:r>
      </w:ins>
    </w:p>
    <w:p w14:paraId="4AA44715" w14:textId="77777777" w:rsidR="00235664" w:rsidRPr="006327C5" w:rsidRDefault="00235664" w:rsidP="00235664">
      <w:pPr>
        <w:rPr>
          <w:ins w:id="1609" w:author="Darin  McBeath" w:date="2014-02-21T13:58:00Z"/>
          <w:sz w:val="18"/>
          <w:szCs w:val="20"/>
        </w:rPr>
      </w:pPr>
    </w:p>
    <w:p w14:paraId="2EB48FE6" w14:textId="48823862" w:rsidR="006671B7" w:rsidRDefault="006671B7" w:rsidP="006671B7">
      <w:pPr>
        <w:rPr>
          <w:ins w:id="1610" w:author="Darin  McBeath" w:date="2014-02-21T14:24:00Z"/>
          <w:rFonts w:asciiTheme="majorHAnsi" w:hAnsiTheme="majorHAnsi"/>
          <w:sz w:val="14"/>
          <w:szCs w:val="16"/>
        </w:rPr>
      </w:pPr>
      <w:ins w:id="1611" w:author="Darin  McBeath" w:date="2014-02-21T14:24: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https://els-ats.s3.amazonaws.com/scopusSolr/node/loadTestKeySets/coreAuidLoadQueryKeys.gz?AWSAccessKeyId=AKIAIQ2VDFJYKESDOTUQ&amp;Expires=1400210654&amp;Signature=%2Bn3xcsuTg8roxK1jPl%2BSUxNcofA%3D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https://els-ats.s3.amazonaws.com/scopusSolr/node/loadTestKeySets/coreAuidLoadQueryKeys.gz?AWSAccessKeyId=AKIAIQ2VDFJYKESDOTUQ&amp;Expires=1400210654&amp;Signature=%2Bn3xcsuTg8roxK1jPl%2BSUxNcofA%3D</w:t>
        </w:r>
        <w:r>
          <w:rPr>
            <w:rFonts w:asciiTheme="majorHAnsi" w:hAnsiTheme="majorHAnsi"/>
            <w:sz w:val="14"/>
            <w:szCs w:val="16"/>
          </w:rPr>
          <w:fldChar w:fldCharType="end"/>
        </w:r>
      </w:ins>
    </w:p>
    <w:p w14:paraId="2E2ED83F" w14:textId="77777777" w:rsidR="00235664" w:rsidRPr="006327C5" w:rsidRDefault="00235664" w:rsidP="00235664">
      <w:pPr>
        <w:rPr>
          <w:ins w:id="1612" w:author="Darin  McBeath" w:date="2014-02-21T13:58:00Z"/>
          <w:rFonts w:asciiTheme="majorHAnsi" w:hAnsiTheme="majorHAnsi"/>
          <w:sz w:val="14"/>
          <w:szCs w:val="16"/>
        </w:rPr>
      </w:pPr>
    </w:p>
    <w:p w14:paraId="562ABDA1" w14:textId="7B38287E" w:rsidR="00235664" w:rsidRPr="006327C5" w:rsidRDefault="00C7341B" w:rsidP="00235664">
      <w:pPr>
        <w:rPr>
          <w:ins w:id="1613" w:author="Darin  McBeath" w:date="2014-02-21T13:58:00Z"/>
          <w:rFonts w:asciiTheme="majorHAnsi" w:hAnsiTheme="majorHAnsi"/>
          <w:sz w:val="18"/>
          <w:szCs w:val="20"/>
        </w:rPr>
      </w:pPr>
      <w:ins w:id="1614" w:author="Darin  McBeath" w:date="2014-02-21T14:03:00Z">
        <w:r>
          <w:rPr>
            <w:rFonts w:asciiTheme="majorHAnsi" w:hAnsiTheme="majorHAnsi"/>
            <w:sz w:val="18"/>
            <w:szCs w:val="20"/>
          </w:rPr>
          <w:t>core</w:t>
        </w:r>
      </w:ins>
      <w:ins w:id="1615" w:author="Darin  McBeath" w:date="2014-02-21T13:58:00Z">
        <w:r w:rsidR="00235664" w:rsidRPr="006327C5">
          <w:rPr>
            <w:rFonts w:asciiTheme="majorHAnsi" w:hAnsiTheme="majorHAnsi"/>
            <w:sz w:val="18"/>
            <w:szCs w:val="20"/>
          </w:rPr>
          <w:t xml:space="preserve"> (afid)</w:t>
        </w:r>
      </w:ins>
    </w:p>
    <w:p w14:paraId="40B9B409" w14:textId="77777777" w:rsidR="00235664" w:rsidRPr="006327C5" w:rsidRDefault="00235664" w:rsidP="00235664">
      <w:pPr>
        <w:rPr>
          <w:ins w:id="1616" w:author="Darin  McBeath" w:date="2014-02-21T13:58:00Z"/>
          <w:sz w:val="18"/>
          <w:szCs w:val="20"/>
        </w:rPr>
      </w:pPr>
    </w:p>
    <w:p w14:paraId="0109872C" w14:textId="70F13205" w:rsidR="006671B7" w:rsidRDefault="006671B7" w:rsidP="006671B7">
      <w:pPr>
        <w:rPr>
          <w:ins w:id="1617" w:author="Darin  McBeath" w:date="2014-02-21T14:24:00Z"/>
          <w:rFonts w:asciiTheme="majorHAnsi" w:hAnsiTheme="majorHAnsi"/>
          <w:sz w:val="14"/>
          <w:szCs w:val="16"/>
        </w:rPr>
      </w:pPr>
      <w:ins w:id="1618" w:author="Darin  McBeath" w:date="2014-02-21T14:24: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https://els-ats.s3.amazonaws.com/scopusSolr/node/loadTestKeySets/coreAfidLoadQueryKeys.gz?AWSAccessKeyId=AKIAIQ2VDFJYKESDOTUQ&amp;Expires=1400210675&amp;Signature=rQJXuLt7mqWA9p8NIS2WJ%2Bxni1c%3D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https://els-ats.s3.amazonaws.com/scopusSolr/node/loadTestKeySets/coreAfidLoadQueryKeys.gz?AWSAccessKeyId=AKIAIQ2VDFJYKESDOTUQ&amp;Expires=1400210675&amp;Signature=rQJXuLt7mqWA9p8NIS2WJ%2Bxni1c%3D</w:t>
        </w:r>
        <w:r>
          <w:rPr>
            <w:rFonts w:asciiTheme="majorHAnsi" w:hAnsiTheme="majorHAnsi"/>
            <w:sz w:val="14"/>
            <w:szCs w:val="16"/>
          </w:rPr>
          <w:fldChar w:fldCharType="end"/>
        </w:r>
      </w:ins>
    </w:p>
    <w:p w14:paraId="442D0B72" w14:textId="77777777" w:rsidR="00235664" w:rsidRPr="006327C5" w:rsidRDefault="00235664" w:rsidP="00235664">
      <w:pPr>
        <w:rPr>
          <w:ins w:id="1619" w:author="Darin  McBeath" w:date="2014-02-21T13:58:00Z"/>
          <w:rFonts w:asciiTheme="majorHAnsi" w:hAnsiTheme="majorHAnsi"/>
          <w:sz w:val="14"/>
          <w:szCs w:val="16"/>
        </w:rPr>
      </w:pPr>
    </w:p>
    <w:p w14:paraId="0F1CE976" w14:textId="3E1A0A27" w:rsidR="00235664" w:rsidRPr="006327C5" w:rsidRDefault="00C7341B" w:rsidP="00235664">
      <w:pPr>
        <w:rPr>
          <w:ins w:id="1620" w:author="Darin  McBeath" w:date="2014-02-21T13:58:00Z"/>
          <w:rFonts w:asciiTheme="majorHAnsi" w:hAnsiTheme="majorHAnsi"/>
          <w:sz w:val="18"/>
          <w:szCs w:val="20"/>
        </w:rPr>
      </w:pPr>
      <w:ins w:id="1621" w:author="Darin  McBeath" w:date="2014-02-21T14:03:00Z">
        <w:r>
          <w:rPr>
            <w:rFonts w:asciiTheme="majorHAnsi" w:hAnsiTheme="majorHAnsi"/>
            <w:sz w:val="18"/>
            <w:szCs w:val="20"/>
          </w:rPr>
          <w:t>core</w:t>
        </w:r>
      </w:ins>
      <w:ins w:id="1622" w:author="Darin  McBeath" w:date="2014-02-21T13:58:00Z">
        <w:r w:rsidR="00235664" w:rsidRPr="006327C5">
          <w:rPr>
            <w:rFonts w:asciiTheme="majorHAnsi" w:hAnsiTheme="majorHAnsi"/>
            <w:sz w:val="18"/>
            <w:szCs w:val="20"/>
          </w:rPr>
          <w:t xml:space="preserve"> (issnisbn)</w:t>
        </w:r>
      </w:ins>
    </w:p>
    <w:p w14:paraId="63350D8F" w14:textId="77777777" w:rsidR="00235664" w:rsidRPr="006327C5" w:rsidRDefault="00235664" w:rsidP="00235664">
      <w:pPr>
        <w:rPr>
          <w:ins w:id="1623" w:author="Darin  McBeath" w:date="2014-02-21T13:58:00Z"/>
          <w:sz w:val="18"/>
          <w:szCs w:val="20"/>
        </w:rPr>
      </w:pPr>
    </w:p>
    <w:p w14:paraId="61B0BB3C" w14:textId="6E0A22F7" w:rsidR="006671B7" w:rsidRDefault="006671B7" w:rsidP="006671B7">
      <w:pPr>
        <w:rPr>
          <w:ins w:id="1624" w:author="Darin  McBeath" w:date="2014-02-21T14:25:00Z"/>
          <w:rFonts w:asciiTheme="majorHAnsi" w:hAnsiTheme="majorHAnsi"/>
          <w:sz w:val="14"/>
          <w:szCs w:val="16"/>
        </w:rPr>
      </w:pPr>
      <w:ins w:id="1625" w:author="Darin  McBeath" w:date="2014-02-21T14:25: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https://els-ats.s3.amazonaws.com/scopusSolr/node/loadTestKeySets/coreIssnisbnLoadQueryKeys.gz?AWSAccessKeyId=AKIAIQ2VDFJYKESDOTUQ&amp;Expires=1400210699&amp;Signature=rTYFrUR4H3SqXJMS2dm8d9IG%2B00%3D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https://els-ats.s3.amazonaws.com/scopusSolr/node/loadTestKeySets/coreIssnisbnLoadQueryKeys.gz?AWSAccessKeyId=AKIAIQ2VDFJYKESDOTUQ&amp;Expires=1400210699&amp;Signature=rTYFrUR4H3SqXJMS2dm8d9IG%2B00%3D</w:t>
        </w:r>
        <w:r>
          <w:rPr>
            <w:rFonts w:asciiTheme="majorHAnsi" w:hAnsiTheme="majorHAnsi"/>
            <w:sz w:val="14"/>
            <w:szCs w:val="16"/>
          </w:rPr>
          <w:fldChar w:fldCharType="end"/>
        </w:r>
      </w:ins>
    </w:p>
    <w:p w14:paraId="545F9DE4" w14:textId="77777777" w:rsidR="00235664" w:rsidRPr="006327C5" w:rsidRDefault="00235664" w:rsidP="00235664">
      <w:pPr>
        <w:rPr>
          <w:ins w:id="1626" w:author="Darin  McBeath" w:date="2014-02-21T13:58:00Z"/>
          <w:rFonts w:asciiTheme="majorHAnsi" w:hAnsiTheme="majorHAnsi"/>
          <w:sz w:val="14"/>
          <w:szCs w:val="16"/>
        </w:rPr>
      </w:pPr>
    </w:p>
    <w:p w14:paraId="73392125" w14:textId="25EFE6BE" w:rsidR="00235664" w:rsidRPr="006327C5" w:rsidRDefault="00C7341B" w:rsidP="00235664">
      <w:pPr>
        <w:rPr>
          <w:ins w:id="1627" w:author="Darin  McBeath" w:date="2014-02-21T13:58:00Z"/>
          <w:rFonts w:asciiTheme="majorHAnsi" w:hAnsiTheme="majorHAnsi"/>
          <w:sz w:val="18"/>
          <w:szCs w:val="20"/>
        </w:rPr>
      </w:pPr>
      <w:ins w:id="1628" w:author="Darin  McBeath" w:date="2014-02-21T14:03:00Z">
        <w:r>
          <w:rPr>
            <w:rFonts w:asciiTheme="majorHAnsi" w:hAnsiTheme="majorHAnsi"/>
            <w:sz w:val="18"/>
            <w:szCs w:val="20"/>
          </w:rPr>
          <w:t>core</w:t>
        </w:r>
      </w:ins>
      <w:ins w:id="1629" w:author="Darin  McBeath" w:date="2014-02-21T13:58:00Z">
        <w:r w:rsidR="00235664" w:rsidRPr="006327C5">
          <w:rPr>
            <w:rFonts w:asciiTheme="majorHAnsi" w:hAnsiTheme="majorHAnsi"/>
            <w:sz w:val="18"/>
            <w:szCs w:val="20"/>
          </w:rPr>
          <w:t xml:space="preserve"> (collecid)</w:t>
        </w:r>
      </w:ins>
    </w:p>
    <w:p w14:paraId="71B9892A" w14:textId="77777777" w:rsidR="00235664" w:rsidRPr="006327C5" w:rsidRDefault="00235664" w:rsidP="00235664">
      <w:pPr>
        <w:rPr>
          <w:ins w:id="1630" w:author="Darin  McBeath" w:date="2014-02-21T13:58:00Z"/>
          <w:sz w:val="18"/>
          <w:szCs w:val="20"/>
        </w:rPr>
      </w:pPr>
    </w:p>
    <w:p w14:paraId="3706B56B" w14:textId="3FBEAF73" w:rsidR="006671B7" w:rsidRDefault="006671B7" w:rsidP="006671B7">
      <w:pPr>
        <w:rPr>
          <w:ins w:id="1631" w:author="Darin  McBeath" w:date="2014-02-21T14:25:00Z"/>
          <w:rFonts w:asciiTheme="majorHAnsi" w:hAnsiTheme="majorHAnsi"/>
          <w:sz w:val="14"/>
          <w:szCs w:val="16"/>
        </w:rPr>
      </w:pPr>
      <w:ins w:id="1632" w:author="Darin  McBeath" w:date="2014-02-21T14:25: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https://els-ats.s3.amazonaws.com/scopusSolr/node/loadTestKeySets/coreCollecidLoadQueryKeys.gz?AWSAccessKeyId=AKIAIQ2VDFJYKESDOTUQ&amp;Expires=1400210723&amp;Signature=OejFqUDvNqNELUzSVWfq5a1dT48%3D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https://els-ats.s3.amazonaws.com/scopusSolr/node/loadTestKeySets/coreCollecidLoadQueryKeys.gz?AWSAccessKeyId=AKIAIQ2VDFJYKESDOTUQ&amp;Expires=1400210723&amp;Signature=OejFqUDvNqNELUzSVWfq5a1dT48%3D</w:t>
        </w:r>
        <w:r>
          <w:rPr>
            <w:rFonts w:asciiTheme="majorHAnsi" w:hAnsiTheme="majorHAnsi"/>
            <w:sz w:val="14"/>
            <w:szCs w:val="16"/>
          </w:rPr>
          <w:fldChar w:fldCharType="end"/>
        </w:r>
      </w:ins>
    </w:p>
    <w:p w14:paraId="4A704C7A" w14:textId="77777777" w:rsidR="00235664" w:rsidRPr="006327C5" w:rsidRDefault="00235664" w:rsidP="00235664">
      <w:pPr>
        <w:rPr>
          <w:ins w:id="1633" w:author="Darin  McBeath" w:date="2014-02-21T13:58:00Z"/>
          <w:rFonts w:asciiTheme="majorHAnsi" w:hAnsiTheme="majorHAnsi"/>
          <w:sz w:val="14"/>
          <w:szCs w:val="16"/>
        </w:rPr>
      </w:pPr>
    </w:p>
    <w:p w14:paraId="5132B3F8" w14:textId="16C666AA" w:rsidR="00235664" w:rsidRPr="006327C5" w:rsidRDefault="00C7341B" w:rsidP="00235664">
      <w:pPr>
        <w:rPr>
          <w:ins w:id="1634" w:author="Darin  McBeath" w:date="2014-02-21T13:58:00Z"/>
          <w:rFonts w:asciiTheme="majorHAnsi" w:hAnsiTheme="majorHAnsi"/>
          <w:sz w:val="18"/>
          <w:szCs w:val="20"/>
        </w:rPr>
      </w:pPr>
      <w:ins w:id="1635" w:author="Darin  McBeath" w:date="2014-02-21T14:03:00Z">
        <w:r>
          <w:rPr>
            <w:rFonts w:asciiTheme="majorHAnsi" w:hAnsiTheme="majorHAnsi"/>
            <w:sz w:val="18"/>
            <w:szCs w:val="20"/>
          </w:rPr>
          <w:t>core</w:t>
        </w:r>
      </w:ins>
      <w:ins w:id="1636" w:author="Darin  McBeath" w:date="2014-02-21T13:58:00Z">
        <w:r w:rsidR="00235664" w:rsidRPr="006327C5">
          <w:rPr>
            <w:rFonts w:asciiTheme="majorHAnsi" w:hAnsiTheme="majorHAnsi"/>
            <w:sz w:val="18"/>
            <w:szCs w:val="20"/>
          </w:rPr>
          <w:t xml:space="preserve"> (refeidneid)</w:t>
        </w:r>
      </w:ins>
    </w:p>
    <w:p w14:paraId="212F0E28" w14:textId="77777777" w:rsidR="00235664" w:rsidRPr="006327C5" w:rsidRDefault="00235664" w:rsidP="00235664">
      <w:pPr>
        <w:rPr>
          <w:ins w:id="1637" w:author="Darin  McBeath" w:date="2014-02-21T13:58:00Z"/>
          <w:sz w:val="18"/>
          <w:szCs w:val="20"/>
        </w:rPr>
      </w:pPr>
    </w:p>
    <w:p w14:paraId="394CB1C0" w14:textId="7C6EAC4C" w:rsidR="006671B7" w:rsidRDefault="006671B7" w:rsidP="006671B7">
      <w:pPr>
        <w:rPr>
          <w:ins w:id="1638" w:author="Darin  McBeath" w:date="2014-02-21T14:25:00Z"/>
          <w:rFonts w:asciiTheme="majorHAnsi" w:hAnsiTheme="majorHAnsi"/>
          <w:sz w:val="14"/>
          <w:szCs w:val="16"/>
        </w:rPr>
      </w:pPr>
      <w:ins w:id="1639" w:author="Darin  McBeath" w:date="2014-02-21T14:25: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https://els-ats.s3.amazonaws.com/scopusSolr/node/loadTestKeySets/coreRefeidneidLoadQueryKeys.gz?AWSAccessKeyId=AKIAIQ2VDFJYKESDOTUQ&amp;Expires=1400210741&amp;Signature=yh6ja2iXsRkg/eiZz0tafhPEX7k%3D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https://els-ats.s3.amazonaws.com/scopusSolr/node/loadTestKeySets/coreRefeidneidLoadQueryKeys.gz?AWSAccessKeyId=AKIAIQ2VDFJYKESDOTUQ&amp;Expires=1400210741&amp;Signature=yh6ja2iXsRkg/eiZz0tafhPEX7k%3D</w:t>
        </w:r>
        <w:r>
          <w:rPr>
            <w:rFonts w:asciiTheme="majorHAnsi" w:hAnsiTheme="majorHAnsi"/>
            <w:sz w:val="14"/>
            <w:szCs w:val="16"/>
          </w:rPr>
          <w:fldChar w:fldCharType="end"/>
        </w:r>
      </w:ins>
    </w:p>
    <w:p w14:paraId="77FB5ED2" w14:textId="77777777" w:rsidR="00235664" w:rsidRPr="006327C5" w:rsidRDefault="00235664" w:rsidP="00235664">
      <w:pPr>
        <w:rPr>
          <w:ins w:id="1640" w:author="Darin  McBeath" w:date="2014-02-21T13:58:00Z"/>
          <w:rFonts w:asciiTheme="majorHAnsi" w:hAnsiTheme="majorHAnsi"/>
          <w:sz w:val="14"/>
          <w:szCs w:val="16"/>
        </w:rPr>
      </w:pPr>
    </w:p>
    <w:p w14:paraId="0171A2FE" w14:textId="1A2EA205" w:rsidR="00235664" w:rsidRPr="006327C5" w:rsidRDefault="00C7341B" w:rsidP="00235664">
      <w:pPr>
        <w:rPr>
          <w:ins w:id="1641" w:author="Darin  McBeath" w:date="2014-02-21T13:58:00Z"/>
          <w:rFonts w:asciiTheme="majorHAnsi" w:hAnsiTheme="majorHAnsi"/>
          <w:sz w:val="18"/>
          <w:szCs w:val="20"/>
        </w:rPr>
      </w:pPr>
      <w:ins w:id="1642" w:author="Darin  McBeath" w:date="2014-02-21T14:04:00Z">
        <w:r>
          <w:rPr>
            <w:rFonts w:asciiTheme="majorHAnsi" w:hAnsiTheme="majorHAnsi"/>
            <w:sz w:val="18"/>
            <w:szCs w:val="20"/>
          </w:rPr>
          <w:t>core</w:t>
        </w:r>
      </w:ins>
      <w:ins w:id="1643" w:author="Darin  McBeath" w:date="2014-02-21T13:58:00Z">
        <w:r w:rsidR="00235664" w:rsidRPr="006327C5">
          <w:rPr>
            <w:rFonts w:asciiTheme="majorHAnsi" w:hAnsiTheme="majorHAnsi"/>
            <w:sz w:val="18"/>
            <w:szCs w:val="20"/>
          </w:rPr>
          <w:t xml:space="preserve"> (srcid)</w:t>
        </w:r>
      </w:ins>
    </w:p>
    <w:p w14:paraId="7F8691C2" w14:textId="77777777" w:rsidR="00235664" w:rsidRPr="006327C5" w:rsidRDefault="00235664" w:rsidP="00235664">
      <w:pPr>
        <w:rPr>
          <w:ins w:id="1644" w:author="Darin  McBeath" w:date="2014-02-21T13:58:00Z"/>
          <w:sz w:val="18"/>
          <w:szCs w:val="20"/>
        </w:rPr>
      </w:pPr>
    </w:p>
    <w:p w14:paraId="0D140DD6" w14:textId="7B49AD46" w:rsidR="006671B7" w:rsidRDefault="006671B7" w:rsidP="006671B7">
      <w:pPr>
        <w:rPr>
          <w:ins w:id="1645" w:author="Darin  McBeath" w:date="2014-02-21T14:26:00Z"/>
          <w:rFonts w:asciiTheme="majorHAnsi" w:hAnsiTheme="majorHAnsi"/>
          <w:sz w:val="14"/>
          <w:szCs w:val="16"/>
        </w:rPr>
      </w:pPr>
      <w:ins w:id="1646" w:author="Darin  McBeath" w:date="2014-02-21T14:26: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https://els-ats.s3.amazonaws.com/scopusSolr/node/loadTestKeySets/coreSrcidLoadQueryKeys.gz?AWSAccessKeyId=AKIAIQ2VDFJYKESDOTUQ&amp;Expires=1400210761&amp;Signature=3FCyx0cxdgjFqVzwUNroGNYpkKI%3D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https://els-ats.s3.amazonaws.com/scopusSolr/node/loadTestKeySets/coreSrcidLoadQueryKeys.gz?AWSAccessKeyId=AKIAIQ2VDFJYKESDOTUQ&amp;Expires=1400210761&amp;Signature=3FCyx0cxdgjFqVzwUNroGNYpkKI%3D</w:t>
        </w:r>
        <w:r>
          <w:rPr>
            <w:rFonts w:asciiTheme="majorHAnsi" w:hAnsiTheme="majorHAnsi"/>
            <w:sz w:val="14"/>
            <w:szCs w:val="16"/>
          </w:rPr>
          <w:fldChar w:fldCharType="end"/>
        </w:r>
      </w:ins>
    </w:p>
    <w:p w14:paraId="5F3B05A8" w14:textId="77777777" w:rsidR="00235664" w:rsidRDefault="00235664" w:rsidP="00235664">
      <w:pPr>
        <w:rPr>
          <w:ins w:id="1647" w:author="Darin  McBeath" w:date="2014-03-11T12:40:00Z"/>
          <w:rFonts w:asciiTheme="majorHAnsi" w:hAnsiTheme="majorHAnsi"/>
          <w:sz w:val="14"/>
          <w:szCs w:val="16"/>
        </w:rPr>
      </w:pPr>
    </w:p>
    <w:p w14:paraId="2C821AC7" w14:textId="2F934827" w:rsidR="00210CBA" w:rsidRPr="006327C5" w:rsidRDefault="00210CBA" w:rsidP="00210CBA">
      <w:pPr>
        <w:rPr>
          <w:ins w:id="1648" w:author="Darin  McBeath" w:date="2014-03-11T12:40:00Z"/>
          <w:rFonts w:asciiTheme="majorHAnsi" w:hAnsiTheme="majorHAnsi"/>
          <w:sz w:val="18"/>
          <w:szCs w:val="20"/>
        </w:rPr>
      </w:pPr>
      <w:ins w:id="1649" w:author="Darin  McBeath" w:date="2014-03-11T12:40:00Z">
        <w:r>
          <w:rPr>
            <w:rFonts w:asciiTheme="majorHAnsi" w:hAnsiTheme="majorHAnsi"/>
            <w:sz w:val="18"/>
            <w:szCs w:val="20"/>
          </w:rPr>
          <w:t>core (scopout</w:t>
        </w:r>
        <w:r w:rsidRPr="006327C5">
          <w:rPr>
            <w:rFonts w:asciiTheme="majorHAnsi" w:hAnsiTheme="majorHAnsi"/>
            <w:sz w:val="18"/>
            <w:szCs w:val="20"/>
          </w:rPr>
          <w:t>)</w:t>
        </w:r>
      </w:ins>
    </w:p>
    <w:p w14:paraId="2CF7764C" w14:textId="77777777" w:rsidR="00210CBA" w:rsidRDefault="00210CBA" w:rsidP="00235664">
      <w:pPr>
        <w:rPr>
          <w:ins w:id="1650" w:author="Darin  McBeath" w:date="2014-03-11T12:40:00Z"/>
          <w:rFonts w:asciiTheme="majorHAnsi" w:hAnsiTheme="majorHAnsi"/>
          <w:sz w:val="14"/>
          <w:szCs w:val="16"/>
        </w:rPr>
      </w:pPr>
    </w:p>
    <w:p w14:paraId="706E917A" w14:textId="6D71332C" w:rsidR="00210CBA" w:rsidRDefault="00210CBA" w:rsidP="00210CBA">
      <w:pPr>
        <w:rPr>
          <w:ins w:id="1651" w:author="Darin  McBeath" w:date="2014-03-11T12:40:00Z"/>
          <w:rFonts w:asciiTheme="majorHAnsi" w:hAnsiTheme="majorHAnsi"/>
          <w:sz w:val="14"/>
          <w:szCs w:val="16"/>
        </w:rPr>
      </w:pPr>
      <w:ins w:id="1652" w:author="Darin  McBeath" w:date="2014-03-11T12:40:00Z">
        <w:r>
          <w:rPr>
            <w:rFonts w:asciiTheme="majorHAnsi" w:hAnsiTheme="majorHAnsi"/>
            <w:sz w:val="14"/>
            <w:szCs w:val="16"/>
          </w:rPr>
          <w:fldChar w:fldCharType="begin"/>
        </w:r>
        <w:r>
          <w:rPr>
            <w:rFonts w:asciiTheme="majorHAnsi" w:hAnsiTheme="majorHAnsi"/>
            <w:sz w:val="14"/>
            <w:szCs w:val="16"/>
          </w:rPr>
          <w:instrText xml:space="preserve"> HYPERLINK "</w:instrText>
        </w:r>
        <w:r w:rsidRPr="00210CBA">
          <w:rPr>
            <w:rFonts w:asciiTheme="majorHAnsi" w:hAnsiTheme="majorHAnsi"/>
            <w:sz w:val="14"/>
            <w:szCs w:val="16"/>
          </w:rPr>
          <w:instrText>https://els-ats.s3.amazonaws.com/scopusSolr/node/loadTestKeySets/coreScopoutLoadQueryKeys.gz?AWSAccessKeyId=AKIAIQ2VDFJYKESDOTUQ&amp;Expires=1430552406&amp;Signature=raMyArMuWkq39RZBCseQ27Rg0bo%3D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D06D88">
          <w:rPr>
            <w:rStyle w:val="Hyperlink"/>
            <w:rFonts w:asciiTheme="majorHAnsi" w:hAnsiTheme="majorHAnsi"/>
            <w:sz w:val="14"/>
            <w:szCs w:val="16"/>
          </w:rPr>
          <w:t>https://els-ats.s3.amazonaws.com/scopusSolr/node/loadTestKeySets/coreScopoutLoadQueryKeys.gz?AWSAccessKeyId=AKIAIQ2VDFJYKESDOTUQ&amp;Expires=1430552406&amp;Signature=raMyArMuWkq39RZBCseQ27Rg0bo%3D</w:t>
        </w:r>
        <w:r>
          <w:rPr>
            <w:rFonts w:asciiTheme="majorHAnsi" w:hAnsiTheme="majorHAnsi"/>
            <w:sz w:val="14"/>
            <w:szCs w:val="16"/>
          </w:rPr>
          <w:fldChar w:fldCharType="end"/>
        </w:r>
      </w:ins>
    </w:p>
    <w:p w14:paraId="32E62132" w14:textId="77777777" w:rsidR="00210CBA" w:rsidRPr="006327C5" w:rsidRDefault="00210CBA" w:rsidP="00235664">
      <w:pPr>
        <w:rPr>
          <w:ins w:id="1653" w:author="Darin  McBeath" w:date="2014-02-21T13:58:00Z"/>
          <w:rFonts w:asciiTheme="majorHAnsi" w:hAnsiTheme="majorHAnsi"/>
          <w:sz w:val="14"/>
          <w:szCs w:val="16"/>
        </w:rPr>
      </w:pPr>
    </w:p>
    <w:p w14:paraId="7654DBFD" w14:textId="4A4F3061" w:rsidR="00235664" w:rsidRPr="006327C5" w:rsidRDefault="00C7341B" w:rsidP="00235664">
      <w:pPr>
        <w:rPr>
          <w:ins w:id="1654" w:author="Darin  McBeath" w:date="2014-02-21T13:58:00Z"/>
          <w:rFonts w:asciiTheme="majorHAnsi" w:hAnsiTheme="majorHAnsi"/>
          <w:sz w:val="18"/>
          <w:szCs w:val="20"/>
        </w:rPr>
      </w:pPr>
      <w:ins w:id="1655" w:author="Darin  McBeath" w:date="2014-02-21T14:04:00Z">
        <w:r>
          <w:rPr>
            <w:rFonts w:asciiTheme="majorHAnsi" w:hAnsiTheme="majorHAnsi"/>
            <w:sz w:val="18"/>
            <w:szCs w:val="20"/>
          </w:rPr>
          <w:t>core</w:t>
        </w:r>
      </w:ins>
      <w:ins w:id="1656" w:author="Darin  McBeath" w:date="2014-02-21T13:58:00Z">
        <w:r w:rsidR="00235664" w:rsidRPr="006327C5">
          <w:rPr>
            <w:rFonts w:asciiTheme="majorHAnsi" w:hAnsiTheme="majorHAnsi"/>
            <w:sz w:val="18"/>
            <w:szCs w:val="20"/>
          </w:rPr>
          <w:t xml:space="preserve"> (user)</w:t>
        </w:r>
      </w:ins>
    </w:p>
    <w:p w14:paraId="30887092" w14:textId="77777777" w:rsidR="00235664" w:rsidRPr="006327C5" w:rsidRDefault="00235664" w:rsidP="00235664">
      <w:pPr>
        <w:rPr>
          <w:ins w:id="1657" w:author="Darin  McBeath" w:date="2014-02-21T13:58:00Z"/>
          <w:sz w:val="18"/>
          <w:szCs w:val="20"/>
        </w:rPr>
      </w:pPr>
    </w:p>
    <w:p w14:paraId="1B07044A" w14:textId="3B2E4BC4" w:rsidR="006671B7" w:rsidRDefault="006671B7" w:rsidP="006671B7">
      <w:pPr>
        <w:rPr>
          <w:ins w:id="1658" w:author="Darin  McBeath" w:date="2014-02-21T14:26:00Z"/>
          <w:rFonts w:asciiTheme="majorHAnsi" w:hAnsiTheme="majorHAnsi"/>
          <w:sz w:val="14"/>
          <w:szCs w:val="16"/>
        </w:rPr>
      </w:pPr>
      <w:ins w:id="1659" w:author="Darin  McBeath" w:date="2014-02-21T14:26:00Z">
        <w:r>
          <w:rPr>
            <w:rFonts w:asciiTheme="majorHAnsi" w:hAnsiTheme="majorHAnsi"/>
            <w:sz w:val="14"/>
            <w:szCs w:val="16"/>
          </w:rPr>
          <w:fldChar w:fldCharType="begin"/>
        </w:r>
        <w:r>
          <w:rPr>
            <w:rFonts w:asciiTheme="majorHAnsi" w:hAnsiTheme="majorHAnsi"/>
            <w:sz w:val="14"/>
            <w:szCs w:val="16"/>
          </w:rPr>
          <w:instrText xml:space="preserve"> HYPERLINK "</w:instrText>
        </w:r>
        <w:r w:rsidRPr="006671B7">
          <w:rPr>
            <w:rFonts w:asciiTheme="majorHAnsi" w:hAnsiTheme="majorHAnsi"/>
            <w:sz w:val="14"/>
            <w:szCs w:val="16"/>
          </w:rPr>
          <w:instrText>https://els-ats.s3.amazonaws.com/scopusSolr/node/loadTestKeySets/coreUserQueryKeys.gz?AWSAccessKeyId=AKIAIQ2VDFJYKESDOTUQ&amp;Expires=1400210780&amp;Signature=XtT1Sg2VnBF/NCIVlvDgxirBz7w%3D</w:instrText>
        </w:r>
        <w:r>
          <w:rPr>
            <w:rFonts w:asciiTheme="majorHAnsi" w:hAnsiTheme="majorHAnsi"/>
            <w:sz w:val="14"/>
            <w:szCs w:val="16"/>
          </w:rPr>
          <w:instrText xml:space="preserve">" </w:instrText>
        </w:r>
        <w:r>
          <w:rPr>
            <w:rFonts w:asciiTheme="majorHAnsi" w:hAnsiTheme="majorHAnsi"/>
            <w:sz w:val="14"/>
            <w:szCs w:val="16"/>
          </w:rPr>
          <w:fldChar w:fldCharType="separate"/>
        </w:r>
        <w:r w:rsidRPr="005A4F28">
          <w:rPr>
            <w:rStyle w:val="Hyperlink"/>
            <w:rFonts w:asciiTheme="majorHAnsi" w:hAnsiTheme="majorHAnsi"/>
            <w:sz w:val="14"/>
            <w:szCs w:val="16"/>
          </w:rPr>
          <w:t>https://els-ats.s3.amazonaws.com/scopusSolr/node/loadTestKeySets/coreUserQueryKeys.gz?AWSAccessKeyId=AKIAIQ2VDFJYKESDOTUQ&amp;Expires=1400210780&amp;Signature=XtT1Sg2VnBF/NCIVlvDgxirBz7w%3D</w:t>
        </w:r>
        <w:r>
          <w:rPr>
            <w:rFonts w:asciiTheme="majorHAnsi" w:hAnsiTheme="majorHAnsi"/>
            <w:sz w:val="14"/>
            <w:szCs w:val="16"/>
          </w:rPr>
          <w:fldChar w:fldCharType="end"/>
        </w:r>
      </w:ins>
    </w:p>
    <w:p w14:paraId="773C5E46" w14:textId="77777777" w:rsidR="006671B7" w:rsidRPr="006671B7" w:rsidRDefault="006671B7" w:rsidP="006671B7">
      <w:pPr>
        <w:rPr>
          <w:ins w:id="1660" w:author="Darin  McBeath" w:date="2014-02-21T14:26:00Z"/>
          <w:rFonts w:asciiTheme="majorHAnsi" w:hAnsiTheme="majorHAnsi"/>
          <w:sz w:val="14"/>
          <w:szCs w:val="16"/>
        </w:rPr>
      </w:pPr>
    </w:p>
    <w:p w14:paraId="6EFF7268" w14:textId="77777777" w:rsidR="00254DF5" w:rsidRDefault="00254DF5" w:rsidP="00254DF5">
      <w:pPr>
        <w:rPr>
          <w:ins w:id="1661" w:author="Darin  McBeath" w:date="2014-02-19T11:29:00Z"/>
          <w:sz w:val="20"/>
          <w:szCs w:val="20"/>
        </w:rPr>
      </w:pPr>
    </w:p>
    <w:p w14:paraId="58D4F20C" w14:textId="77777777" w:rsidR="00254DF5" w:rsidRPr="00E84608" w:rsidRDefault="00254DF5" w:rsidP="00254DF5">
      <w:pPr>
        <w:rPr>
          <w:ins w:id="1662" w:author="Darin  McBeath" w:date="2014-02-19T11:29:00Z"/>
          <w:sz w:val="20"/>
          <w:szCs w:val="20"/>
        </w:rPr>
      </w:pPr>
    </w:p>
    <w:p w14:paraId="7C569058" w14:textId="77777777" w:rsidR="00254DF5" w:rsidRPr="00307381" w:rsidRDefault="00254DF5" w:rsidP="00254DF5">
      <w:pPr>
        <w:rPr>
          <w:ins w:id="1663" w:author="Darin  McBeath" w:date="2014-02-19T11:29:00Z"/>
          <w:sz w:val="28"/>
          <w:szCs w:val="28"/>
        </w:rPr>
      </w:pPr>
    </w:p>
    <w:p w14:paraId="1FEC85F1" w14:textId="77777777" w:rsidR="00254DF5" w:rsidRPr="0015607C" w:rsidRDefault="00254DF5" w:rsidP="00254DF5">
      <w:pPr>
        <w:rPr>
          <w:ins w:id="1664" w:author="Darin  McBeath" w:date="2014-02-19T11:29:00Z"/>
        </w:rPr>
      </w:pPr>
      <w:ins w:id="1665" w:author="Darin  McBeath" w:date="2014-02-19T11:29:00Z">
        <w:r>
          <w:rPr>
            <w:sz w:val="20"/>
            <w:szCs w:val="20"/>
          </w:rPr>
          <w:br w:type="page"/>
        </w:r>
        <w:r w:rsidRPr="0015607C">
          <w:rPr>
            <w:b/>
          </w:rPr>
          <w:t>XSLT Stylesheets (for generating queries in SOLR syntax)</w:t>
        </w:r>
      </w:ins>
    </w:p>
    <w:p w14:paraId="4FDB3FB3" w14:textId="77777777" w:rsidR="00254DF5" w:rsidRDefault="00254DF5" w:rsidP="00254DF5">
      <w:pPr>
        <w:rPr>
          <w:ins w:id="1666" w:author="Darin  McBeath" w:date="2014-02-19T11:29:00Z"/>
          <w:b/>
          <w:sz w:val="28"/>
          <w:szCs w:val="28"/>
        </w:rPr>
      </w:pPr>
    </w:p>
    <w:p w14:paraId="29278501" w14:textId="25D55AF8" w:rsidR="00254DF5" w:rsidRPr="006327C5" w:rsidRDefault="00C7341B" w:rsidP="00254DF5">
      <w:pPr>
        <w:rPr>
          <w:ins w:id="1667" w:author="Darin  McBeath" w:date="2014-02-19T11:29:00Z"/>
          <w:rFonts w:asciiTheme="majorHAnsi" w:hAnsiTheme="majorHAnsi"/>
          <w:sz w:val="18"/>
          <w:szCs w:val="20"/>
        </w:rPr>
      </w:pPr>
      <w:ins w:id="1668" w:author="Darin  McBeath" w:date="2014-02-21T14:04:00Z">
        <w:r>
          <w:rPr>
            <w:rFonts w:asciiTheme="majorHAnsi" w:hAnsiTheme="majorHAnsi"/>
            <w:sz w:val="18"/>
            <w:szCs w:val="20"/>
          </w:rPr>
          <w:t>core</w:t>
        </w:r>
      </w:ins>
    </w:p>
    <w:p w14:paraId="6C263C12" w14:textId="77777777" w:rsidR="00254DF5" w:rsidRPr="006327C5" w:rsidRDefault="00254DF5" w:rsidP="00254DF5">
      <w:pPr>
        <w:rPr>
          <w:ins w:id="1669" w:author="Darin  McBeath" w:date="2014-02-19T11:29:00Z"/>
          <w:sz w:val="18"/>
          <w:szCs w:val="20"/>
        </w:rPr>
      </w:pPr>
    </w:p>
    <w:p w14:paraId="11DB6E09" w14:textId="77777777" w:rsidR="00254DF5" w:rsidRPr="006327C5" w:rsidRDefault="00254DF5" w:rsidP="00254DF5">
      <w:pPr>
        <w:rPr>
          <w:ins w:id="1670" w:author="Darin  McBeath" w:date="2014-02-19T11:29:00Z"/>
          <w:rFonts w:asciiTheme="majorHAnsi" w:hAnsiTheme="majorHAnsi"/>
          <w:sz w:val="14"/>
          <w:szCs w:val="16"/>
        </w:rPr>
      </w:pPr>
      <w:ins w:id="1671"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"https://els-ats.s3.amazonaws.com/scopusSolr/querysets/stylesheets/CoreXqueryX2Solr.xsl?AWSAccessKeyId=AKIAIQ2VDFJYKESDOTUQ&amp;Expires=1399859156&amp;Signature=dzfv0urbcN5Evk2OyVNAVEH3cgs%3D" </w:instrText>
        </w:r>
        <w:r w:rsidRPr="006327C5">
          <w:rPr>
            <w:sz w:val="22"/>
          </w:rPr>
          <w:fldChar w:fldCharType="separate"/>
        </w:r>
        <w:r w:rsidRPr="006327C5">
          <w:rPr>
            <w:rStyle w:val="Hyperlink"/>
            <w:rFonts w:asciiTheme="majorHAnsi" w:hAnsiTheme="majorHAnsi"/>
            <w:sz w:val="14"/>
            <w:szCs w:val="16"/>
          </w:rPr>
          <w:t>https://els-ats.s3.amazonaws.com/scopusSolr/querysets/stylesheets/CoreXqueryX2Solr.xsl?AWSAccessKeyId=AKIAIQ2VDFJYKESDOTUQ&amp;Expires=1399859156&amp;Signature=dzfv0urbcN5Evk2OyVNAVEH3cgs%3D</w:t>
        </w:r>
        <w:r w:rsidRPr="006327C5">
          <w:rPr>
            <w:rStyle w:val="Hyperlink"/>
            <w:rFonts w:asciiTheme="majorHAnsi" w:hAnsiTheme="majorHAnsi"/>
            <w:sz w:val="14"/>
            <w:szCs w:val="16"/>
          </w:rPr>
          <w:fldChar w:fldCharType="end"/>
        </w:r>
      </w:ins>
    </w:p>
    <w:p w14:paraId="2A190D89" w14:textId="77777777" w:rsidR="00254DF5" w:rsidRPr="006327C5" w:rsidRDefault="00254DF5" w:rsidP="00254DF5">
      <w:pPr>
        <w:rPr>
          <w:ins w:id="1672" w:author="Darin  McBeath" w:date="2014-02-19T11:29:00Z"/>
          <w:b/>
          <w:szCs w:val="28"/>
        </w:rPr>
      </w:pPr>
    </w:p>
    <w:p w14:paraId="1E291870" w14:textId="77777777" w:rsidR="00254DF5" w:rsidRPr="006327C5" w:rsidRDefault="00254DF5" w:rsidP="00254DF5">
      <w:pPr>
        <w:rPr>
          <w:ins w:id="1673" w:author="Darin  McBeath" w:date="2014-02-19T11:29:00Z"/>
          <w:rFonts w:asciiTheme="majorHAnsi" w:hAnsiTheme="majorHAnsi"/>
          <w:sz w:val="18"/>
          <w:szCs w:val="20"/>
        </w:rPr>
      </w:pPr>
      <w:ins w:id="1674" w:author="Darin  McBeath" w:date="2014-02-19T11:29:00Z">
        <w:r w:rsidRPr="006327C5">
          <w:rPr>
            <w:rFonts w:asciiTheme="majorHAnsi" w:hAnsiTheme="majorHAnsi"/>
            <w:sz w:val="18"/>
            <w:szCs w:val="20"/>
          </w:rPr>
          <w:t>affiliation</w:t>
        </w:r>
      </w:ins>
    </w:p>
    <w:p w14:paraId="299B4819" w14:textId="77777777" w:rsidR="00254DF5" w:rsidRPr="006327C5" w:rsidRDefault="00254DF5" w:rsidP="00254DF5">
      <w:pPr>
        <w:rPr>
          <w:ins w:id="1675" w:author="Darin  McBeath" w:date="2014-02-19T11:29:00Z"/>
          <w:sz w:val="18"/>
          <w:szCs w:val="20"/>
        </w:rPr>
      </w:pPr>
    </w:p>
    <w:p w14:paraId="45299E87" w14:textId="77777777" w:rsidR="00254DF5" w:rsidRPr="006327C5" w:rsidRDefault="00254DF5" w:rsidP="00254DF5">
      <w:pPr>
        <w:rPr>
          <w:ins w:id="1676" w:author="Darin  McBeath" w:date="2014-02-19T11:29:00Z"/>
          <w:rFonts w:asciiTheme="majorHAnsi" w:hAnsiTheme="majorHAnsi"/>
          <w:sz w:val="14"/>
          <w:szCs w:val="16"/>
        </w:rPr>
      </w:pPr>
      <w:ins w:id="1677"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"https://els-ats.s3.amazonaws.com/scopusSolr/querysets/stylesheets/AffiliationXqueryX2Solr.xsl?AWSAccessKeyId=AKIAIQ2VDFJYKESDOTUQ&amp;Expires=1399859279&amp;Signature=br/dvZNVafpSzV%2B/5kSk0jMB5as%3D" </w:instrText>
        </w:r>
        <w:r w:rsidRPr="006327C5">
          <w:rPr>
            <w:sz w:val="22"/>
          </w:rPr>
          <w:fldChar w:fldCharType="separate"/>
        </w:r>
        <w:r w:rsidRPr="006327C5">
          <w:rPr>
            <w:rStyle w:val="Hyperlink"/>
            <w:rFonts w:asciiTheme="majorHAnsi" w:hAnsiTheme="majorHAnsi"/>
            <w:sz w:val="14"/>
            <w:szCs w:val="16"/>
          </w:rPr>
          <w:t>https://els-ats.s3.amazonaws.com/scopusSolr/querysets/stylesheets/AffiliationXqueryX2Solr.xsl?AWSAccessKeyId=AKIAIQ2VDFJYKESDOTUQ&amp;Expires=1399859279&amp;Signature=br/dvZNVafpSzV%2B/5kSk0jMB5as%3D</w:t>
        </w:r>
        <w:r w:rsidRPr="006327C5">
          <w:rPr>
            <w:rStyle w:val="Hyperlink"/>
            <w:rFonts w:asciiTheme="majorHAnsi" w:hAnsiTheme="majorHAnsi"/>
            <w:sz w:val="14"/>
            <w:szCs w:val="16"/>
          </w:rPr>
          <w:fldChar w:fldCharType="end"/>
        </w:r>
      </w:ins>
    </w:p>
    <w:p w14:paraId="68B38AC4" w14:textId="77777777" w:rsidR="00254DF5" w:rsidRPr="006327C5" w:rsidRDefault="00254DF5" w:rsidP="00254DF5">
      <w:pPr>
        <w:rPr>
          <w:ins w:id="1678" w:author="Darin  McBeath" w:date="2014-02-19T11:29:00Z"/>
          <w:b/>
          <w:szCs w:val="28"/>
        </w:rPr>
      </w:pPr>
    </w:p>
    <w:p w14:paraId="4ADF665B" w14:textId="77777777" w:rsidR="00254DF5" w:rsidRPr="006327C5" w:rsidRDefault="00254DF5" w:rsidP="00254DF5">
      <w:pPr>
        <w:rPr>
          <w:ins w:id="1679" w:author="Darin  McBeath" w:date="2014-02-19T11:29:00Z"/>
          <w:rFonts w:asciiTheme="majorHAnsi" w:hAnsiTheme="majorHAnsi"/>
          <w:sz w:val="18"/>
          <w:szCs w:val="20"/>
        </w:rPr>
      </w:pPr>
      <w:ins w:id="1680" w:author="Darin  McBeath" w:date="2014-02-19T11:29:00Z">
        <w:r w:rsidRPr="006327C5">
          <w:rPr>
            <w:rFonts w:asciiTheme="majorHAnsi" w:hAnsiTheme="majorHAnsi"/>
            <w:sz w:val="18"/>
            <w:szCs w:val="20"/>
          </w:rPr>
          <w:t>author</w:t>
        </w:r>
      </w:ins>
    </w:p>
    <w:p w14:paraId="77669323" w14:textId="77777777" w:rsidR="00254DF5" w:rsidRPr="006327C5" w:rsidRDefault="00254DF5" w:rsidP="00254DF5">
      <w:pPr>
        <w:rPr>
          <w:ins w:id="1681" w:author="Darin  McBeath" w:date="2014-02-19T11:29:00Z"/>
          <w:sz w:val="18"/>
          <w:szCs w:val="20"/>
        </w:rPr>
      </w:pPr>
    </w:p>
    <w:p w14:paraId="35279D00" w14:textId="77777777" w:rsidR="00254DF5" w:rsidRPr="006327C5" w:rsidRDefault="00254DF5" w:rsidP="00254DF5">
      <w:pPr>
        <w:rPr>
          <w:ins w:id="1682" w:author="Darin  McBeath" w:date="2014-02-19T11:29:00Z"/>
          <w:rFonts w:asciiTheme="majorHAnsi" w:hAnsiTheme="majorHAnsi"/>
          <w:sz w:val="14"/>
          <w:szCs w:val="16"/>
        </w:rPr>
      </w:pPr>
      <w:ins w:id="1683"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"https://els-ats.s3.amazonaws.com/scopusSolr/querysets/stylesheets/AuthorXqueryX2Solr.xsl?AWSAccessKeyId=AKIAIQ2VDFJYKESDOTUQ&amp;Expires=1399860164&amp;Signature=Q3DHjy1%2BUO/QohOF9Vt2wrG3IYw%3D" </w:instrText>
        </w:r>
        <w:r w:rsidRPr="006327C5">
          <w:rPr>
            <w:sz w:val="22"/>
          </w:rPr>
          <w:fldChar w:fldCharType="separate"/>
        </w:r>
        <w:r w:rsidRPr="006327C5">
          <w:rPr>
            <w:rStyle w:val="Hyperlink"/>
            <w:rFonts w:asciiTheme="majorHAnsi" w:hAnsiTheme="majorHAnsi"/>
            <w:sz w:val="14"/>
            <w:szCs w:val="16"/>
          </w:rPr>
          <w:t>https://els-ats.s3.amazonaws.com/scopusSolr/querysets/stylesheets/AuthorXqueryX2Solr.xsl?AWSAccessKeyId=AKIAIQ2VDFJYKESDOTUQ&amp;Expires=1399860164&amp;Signature=Q3DHjy1%2BUO/QohOF9Vt2wrG3IYw%3D</w:t>
        </w:r>
        <w:r w:rsidRPr="006327C5">
          <w:rPr>
            <w:rStyle w:val="Hyperlink"/>
            <w:rFonts w:asciiTheme="majorHAnsi" w:hAnsiTheme="majorHAnsi"/>
            <w:sz w:val="14"/>
            <w:szCs w:val="16"/>
          </w:rPr>
          <w:fldChar w:fldCharType="end"/>
        </w:r>
      </w:ins>
    </w:p>
    <w:p w14:paraId="4BBEE96F" w14:textId="77777777" w:rsidR="00254DF5" w:rsidRPr="00D96C20" w:rsidRDefault="00254DF5" w:rsidP="00254DF5">
      <w:pPr>
        <w:rPr>
          <w:ins w:id="1684" w:author="Darin  McBeath" w:date="2014-02-19T11:29:00Z"/>
          <w:sz w:val="20"/>
          <w:szCs w:val="20"/>
        </w:rPr>
      </w:pPr>
    </w:p>
    <w:p w14:paraId="760E1865" w14:textId="77777777" w:rsidR="00254DF5" w:rsidRDefault="00254DF5" w:rsidP="00254DF5">
      <w:pPr>
        <w:rPr>
          <w:ins w:id="1685" w:author="Darin  McBeath" w:date="2014-02-19T11:29:00Z"/>
          <w:sz w:val="28"/>
          <w:szCs w:val="28"/>
        </w:rPr>
      </w:pPr>
    </w:p>
    <w:p w14:paraId="15CAC910" w14:textId="77777777" w:rsidR="00254DF5" w:rsidRPr="0015607C" w:rsidRDefault="00254DF5" w:rsidP="00254DF5">
      <w:pPr>
        <w:rPr>
          <w:ins w:id="1686" w:author="Darin  McBeath" w:date="2014-02-19T11:29:00Z"/>
        </w:rPr>
      </w:pPr>
      <w:ins w:id="1687" w:author="Darin  McBeath" w:date="2014-02-19T11:29:00Z">
        <w:r w:rsidRPr="0015607C">
          <w:rPr>
            <w:b/>
          </w:rPr>
          <w:t>Signed URLs for stopwords and synonyms</w:t>
        </w:r>
      </w:ins>
    </w:p>
    <w:p w14:paraId="1F9033B8" w14:textId="77777777" w:rsidR="00254DF5" w:rsidRDefault="00254DF5" w:rsidP="00254DF5">
      <w:pPr>
        <w:rPr>
          <w:ins w:id="1688" w:author="Darin  McBeath" w:date="2014-02-19T11:29:00Z"/>
          <w:b/>
          <w:sz w:val="28"/>
          <w:szCs w:val="28"/>
        </w:rPr>
      </w:pPr>
    </w:p>
    <w:p w14:paraId="7A1CE990" w14:textId="77777777" w:rsidR="00254DF5" w:rsidRPr="006327C5" w:rsidRDefault="00254DF5" w:rsidP="00254DF5">
      <w:pPr>
        <w:rPr>
          <w:ins w:id="1689" w:author="Darin  McBeath" w:date="2014-02-19T11:29:00Z"/>
          <w:rFonts w:asciiTheme="majorHAnsi" w:hAnsiTheme="majorHAnsi"/>
          <w:sz w:val="18"/>
          <w:szCs w:val="20"/>
        </w:rPr>
      </w:pPr>
      <w:ins w:id="1690" w:author="Darin  McBeath" w:date="2014-02-19T11:29:00Z">
        <w:r w:rsidRPr="006327C5">
          <w:rPr>
            <w:rFonts w:asciiTheme="majorHAnsi" w:hAnsiTheme="majorHAnsi"/>
            <w:sz w:val="18"/>
            <w:szCs w:val="20"/>
          </w:rPr>
          <w:t>stopwords</w:t>
        </w:r>
      </w:ins>
    </w:p>
    <w:p w14:paraId="423943B5" w14:textId="77777777" w:rsidR="00254DF5" w:rsidRPr="006327C5" w:rsidRDefault="00254DF5" w:rsidP="00254DF5">
      <w:pPr>
        <w:rPr>
          <w:ins w:id="1691" w:author="Darin  McBeath" w:date="2014-02-19T11:29:00Z"/>
          <w:sz w:val="18"/>
          <w:szCs w:val="20"/>
        </w:rPr>
      </w:pPr>
    </w:p>
    <w:p w14:paraId="29E73D1D" w14:textId="77777777" w:rsidR="00254DF5" w:rsidRPr="006327C5" w:rsidRDefault="00254DF5" w:rsidP="00254DF5">
      <w:pPr>
        <w:rPr>
          <w:ins w:id="1692" w:author="Darin  McBeath" w:date="2014-02-19T11:29:00Z"/>
          <w:rFonts w:asciiTheme="majorHAnsi" w:hAnsiTheme="majorHAnsi"/>
          <w:sz w:val="14"/>
          <w:szCs w:val="16"/>
        </w:rPr>
      </w:pPr>
      <w:ins w:id="1693"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"https://els-ats.s3.amazonaws.com/scopusSolr/solrConfig/common/stopwords.txt?AWSAccessKeyId=AKIAIQ2VDFJYKESDOTUQ&amp;Expires=1399861559&amp;Signature=3GTpeVw7dFRk2ypOkJeqSQxPlBw%3D" </w:instrText>
        </w:r>
        <w:r w:rsidRPr="006327C5">
          <w:rPr>
            <w:sz w:val="22"/>
          </w:rPr>
          <w:fldChar w:fldCharType="separate"/>
        </w:r>
        <w:r w:rsidRPr="006327C5">
          <w:rPr>
            <w:rStyle w:val="Hyperlink"/>
            <w:rFonts w:asciiTheme="majorHAnsi" w:hAnsiTheme="majorHAnsi"/>
            <w:sz w:val="14"/>
            <w:szCs w:val="16"/>
          </w:rPr>
          <w:t>https://els-ats.s3.amazonaws.com/scopusSolr/solrConfig/common/stopwords.txt?AWSAccessKeyId=AKIAIQ2VDFJYKESDOTUQ&amp;Expires=1399861559&amp;Signature=3GTpeVw7dFRk2ypOkJeqSQxPlBw%3D</w:t>
        </w:r>
        <w:r w:rsidRPr="006327C5">
          <w:rPr>
            <w:rStyle w:val="Hyperlink"/>
            <w:rFonts w:asciiTheme="majorHAnsi" w:hAnsiTheme="majorHAnsi"/>
            <w:sz w:val="14"/>
            <w:szCs w:val="16"/>
          </w:rPr>
          <w:fldChar w:fldCharType="end"/>
        </w:r>
      </w:ins>
    </w:p>
    <w:p w14:paraId="27204A84" w14:textId="77777777" w:rsidR="00254DF5" w:rsidRPr="006327C5" w:rsidRDefault="00254DF5" w:rsidP="00254DF5">
      <w:pPr>
        <w:rPr>
          <w:ins w:id="1694" w:author="Darin  McBeath" w:date="2014-02-19T11:29:00Z"/>
          <w:b/>
          <w:szCs w:val="28"/>
        </w:rPr>
      </w:pPr>
    </w:p>
    <w:p w14:paraId="1CD780A6" w14:textId="77777777" w:rsidR="00254DF5" w:rsidRPr="006327C5" w:rsidRDefault="00254DF5" w:rsidP="00254DF5">
      <w:pPr>
        <w:rPr>
          <w:ins w:id="1695" w:author="Darin  McBeath" w:date="2014-02-19T11:29:00Z"/>
          <w:rFonts w:asciiTheme="majorHAnsi" w:hAnsiTheme="majorHAnsi"/>
          <w:sz w:val="18"/>
          <w:szCs w:val="20"/>
        </w:rPr>
      </w:pPr>
      <w:ins w:id="1696" w:author="Darin  McBeath" w:date="2014-02-19T11:29:00Z">
        <w:r w:rsidRPr="006327C5">
          <w:rPr>
            <w:rFonts w:asciiTheme="majorHAnsi" w:hAnsiTheme="majorHAnsi"/>
            <w:sz w:val="18"/>
            <w:szCs w:val="20"/>
          </w:rPr>
          <w:t>synonyms</w:t>
        </w:r>
      </w:ins>
    </w:p>
    <w:p w14:paraId="126F19DA" w14:textId="77777777" w:rsidR="00254DF5" w:rsidRPr="006327C5" w:rsidRDefault="00254DF5" w:rsidP="00254DF5">
      <w:pPr>
        <w:rPr>
          <w:ins w:id="1697" w:author="Darin  McBeath" w:date="2014-02-19T11:29:00Z"/>
          <w:sz w:val="18"/>
          <w:szCs w:val="20"/>
        </w:rPr>
      </w:pPr>
    </w:p>
    <w:p w14:paraId="4B3F86DA" w14:textId="77777777" w:rsidR="00254DF5" w:rsidRPr="006327C5" w:rsidRDefault="00254DF5" w:rsidP="00254DF5">
      <w:pPr>
        <w:rPr>
          <w:ins w:id="1698" w:author="Darin  McBeath" w:date="2014-02-19T13:56:00Z"/>
          <w:rStyle w:val="Hyperlink"/>
          <w:rFonts w:asciiTheme="majorHAnsi" w:hAnsiTheme="majorHAnsi"/>
          <w:sz w:val="14"/>
          <w:szCs w:val="16"/>
        </w:rPr>
      </w:pPr>
      <w:ins w:id="1699"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"https://els-ats.s3.amazonaws.com/scopusSolr/solrConfig/common/synonyms.txt?AWSAccessKeyId=AKIAIQ2VDFJYKESDOTUQ&amp;Expires=1399861527&amp;Signature=j9TLxjjSGxmehD9tB%2BQIYWMAcEE%3D" </w:instrText>
        </w:r>
        <w:r w:rsidRPr="006327C5">
          <w:rPr>
            <w:sz w:val="22"/>
          </w:rPr>
          <w:fldChar w:fldCharType="separate"/>
        </w:r>
        <w:r w:rsidRPr="006327C5">
          <w:rPr>
            <w:rStyle w:val="Hyperlink"/>
            <w:rFonts w:asciiTheme="majorHAnsi" w:hAnsiTheme="majorHAnsi"/>
            <w:sz w:val="14"/>
            <w:szCs w:val="16"/>
          </w:rPr>
          <w:t>https://els-ats.s3.amazonaws.com/scopusSolr/solrConfig/common/synonyms.txt?AWSAccessKeyId=AKIAIQ2VDFJYKESDOTUQ&amp;Expires=1399861527&amp;Signature=j9TLxjjSGxmehD9tB%2BQIYWMAcEE%3D</w:t>
        </w:r>
        <w:r w:rsidRPr="006327C5">
          <w:rPr>
            <w:rStyle w:val="Hyperlink"/>
            <w:rFonts w:asciiTheme="majorHAnsi" w:hAnsiTheme="majorHAnsi"/>
            <w:sz w:val="14"/>
            <w:szCs w:val="16"/>
          </w:rPr>
          <w:fldChar w:fldCharType="end"/>
        </w:r>
      </w:ins>
    </w:p>
    <w:p w14:paraId="387B6142" w14:textId="77777777" w:rsidR="00B50E77" w:rsidRDefault="00B50E77" w:rsidP="00254DF5">
      <w:pPr>
        <w:rPr>
          <w:ins w:id="1700" w:author="Darin  McBeath" w:date="2014-02-19T13:56:00Z"/>
          <w:rStyle w:val="Hyperlink"/>
          <w:rFonts w:asciiTheme="majorHAnsi" w:hAnsiTheme="majorHAnsi"/>
          <w:sz w:val="16"/>
          <w:szCs w:val="16"/>
        </w:rPr>
      </w:pPr>
    </w:p>
    <w:p w14:paraId="24F801E6" w14:textId="77777777" w:rsidR="00B50E77" w:rsidRDefault="00B50E77" w:rsidP="00B50E77">
      <w:pPr>
        <w:rPr>
          <w:ins w:id="1701" w:author="Darin  McBeath" w:date="2014-02-19T13:56:00Z"/>
          <w:b/>
        </w:rPr>
      </w:pPr>
    </w:p>
    <w:p w14:paraId="20DF16C4" w14:textId="77777777" w:rsidR="00B50E77" w:rsidRPr="00D73428" w:rsidRDefault="00B50E77" w:rsidP="00B50E77">
      <w:pPr>
        <w:rPr>
          <w:ins w:id="1702" w:author="Darin  McBeath" w:date="2014-02-19T13:56:00Z"/>
          <w:b/>
        </w:rPr>
      </w:pPr>
      <w:ins w:id="1703" w:author="Darin  McBeath" w:date="2014-02-19T13:56:00Z">
        <w:r>
          <w:rPr>
            <w:b/>
          </w:rPr>
          <w:t>Signed URL for Scopus 13.3 Index Profile</w:t>
        </w:r>
      </w:ins>
    </w:p>
    <w:p w14:paraId="29790F08" w14:textId="77777777" w:rsidR="00B50E77" w:rsidRPr="00B007FE" w:rsidRDefault="00B50E77" w:rsidP="00B50E77">
      <w:pPr>
        <w:rPr>
          <w:ins w:id="1704" w:author="Darin  McBeath" w:date="2014-02-19T13:56:00Z"/>
          <w:b/>
          <w:sz w:val="28"/>
          <w:szCs w:val="28"/>
        </w:rPr>
      </w:pPr>
    </w:p>
    <w:p w14:paraId="244277BB" w14:textId="77777777" w:rsidR="00B50E77" w:rsidRPr="006327C5" w:rsidRDefault="00B50E77" w:rsidP="00B50E77">
      <w:pPr>
        <w:rPr>
          <w:ins w:id="1705" w:author="Darin  McBeath" w:date="2014-02-19T13:56:00Z"/>
          <w:rFonts w:asciiTheme="majorHAnsi" w:hAnsiTheme="majorHAnsi"/>
          <w:sz w:val="14"/>
          <w:szCs w:val="16"/>
        </w:rPr>
      </w:pPr>
      <w:ins w:id="1706" w:author="Darin  McBeath" w:date="2014-02-19T13:56:00Z">
        <w:r w:rsidRPr="006327C5">
          <w:fldChar w:fldCharType="begin"/>
        </w:r>
        <w:r w:rsidRPr="006327C5">
          <w:rPr>
            <w:rFonts w:asciiTheme="majorHAnsi" w:hAnsiTheme="majorHAnsi"/>
            <w:sz w:val="14"/>
            <w:szCs w:val="16"/>
          </w:rPr>
          <w:instrText xml:space="preserve"> HYPERLINK "https://els-ats.s3.amazonaws.com/scopusSolr/Scopus%20SC13-3%20V52%20Draft.xls?AWSAccessKeyId=AKIAIQ2VDFJYKESDOTUQ&amp;Expires=1399860505&amp;Signature=dY04KSvh6l7A672XASblv1RjVZ4%3D" </w:instrText>
        </w:r>
        <w:r w:rsidRPr="006327C5">
          <w:fldChar w:fldCharType="separate"/>
        </w:r>
        <w:r w:rsidRPr="006327C5">
          <w:rPr>
            <w:rStyle w:val="Hyperlink"/>
            <w:rFonts w:asciiTheme="majorHAnsi" w:hAnsiTheme="majorHAnsi"/>
            <w:sz w:val="14"/>
            <w:szCs w:val="16"/>
          </w:rPr>
          <w:t>https://els-ats.s3.amazonaws.com/scopusSolr/Scopus%20SC13-3%20V52%20Draft.xls?AWSAccessKeyId=AKIAIQ2VDFJYKESDOTUQ&amp;Expires=1399860505&amp;Signature=dY04KSvh6l7A672XASblv1RjVZ4%3D</w:t>
        </w:r>
        <w:r w:rsidRPr="006327C5">
          <w:rPr>
            <w:rStyle w:val="Hyperlink"/>
            <w:rFonts w:asciiTheme="majorHAnsi" w:hAnsiTheme="majorHAnsi"/>
            <w:sz w:val="14"/>
            <w:szCs w:val="16"/>
          </w:rPr>
          <w:fldChar w:fldCharType="end"/>
        </w:r>
      </w:ins>
    </w:p>
    <w:p w14:paraId="704EFA23" w14:textId="77777777" w:rsidR="00B50E77" w:rsidRPr="00A31094" w:rsidRDefault="00B50E77" w:rsidP="00254DF5">
      <w:pPr>
        <w:rPr>
          <w:ins w:id="1707" w:author="Darin  McBeath" w:date="2014-02-19T11:29:00Z"/>
          <w:rFonts w:asciiTheme="majorHAnsi" w:hAnsiTheme="majorHAnsi"/>
          <w:sz w:val="16"/>
          <w:szCs w:val="16"/>
        </w:rPr>
      </w:pPr>
    </w:p>
    <w:p w14:paraId="5F253E0C" w14:textId="77777777" w:rsidR="00254DF5" w:rsidRDefault="00254DF5" w:rsidP="00254DF5">
      <w:pPr>
        <w:rPr>
          <w:ins w:id="1708" w:author="Darin  McBeath" w:date="2014-02-21T10:34:00Z"/>
          <w:sz w:val="20"/>
          <w:szCs w:val="20"/>
        </w:rPr>
      </w:pPr>
    </w:p>
    <w:p w14:paraId="198ABCAE" w14:textId="7C686CEB" w:rsidR="007B043B" w:rsidRPr="00D73428" w:rsidRDefault="007B043B" w:rsidP="007B043B">
      <w:pPr>
        <w:rPr>
          <w:ins w:id="1709" w:author="Darin  McBeath" w:date="2014-02-21T10:34:00Z"/>
          <w:b/>
        </w:rPr>
      </w:pPr>
      <w:ins w:id="1710" w:author="Darin  McBeath" w:date="2014-02-21T10:34:00Z">
        <w:r>
          <w:rPr>
            <w:b/>
          </w:rPr>
          <w:t>Signed URL for Scopus Feature/Count Queries</w:t>
        </w:r>
      </w:ins>
    </w:p>
    <w:p w14:paraId="0A632B8F" w14:textId="77777777" w:rsidR="007B043B" w:rsidRDefault="007B043B" w:rsidP="00254DF5">
      <w:pPr>
        <w:rPr>
          <w:ins w:id="1711" w:author="Darin  McBeath" w:date="2014-02-21T10:33:00Z"/>
          <w:sz w:val="20"/>
          <w:szCs w:val="20"/>
        </w:rPr>
      </w:pPr>
    </w:p>
    <w:p w14:paraId="4986C20F" w14:textId="65EA97CC" w:rsidR="00EC3EB2" w:rsidRDefault="00EC3EB2" w:rsidP="00EC3EB2">
      <w:pPr>
        <w:rPr>
          <w:ins w:id="1712" w:author="Darin  McBeath" w:date="2014-02-25T12:57:00Z"/>
          <w:rFonts w:asciiTheme="majorHAnsi" w:hAnsiTheme="majorHAnsi"/>
          <w:sz w:val="14"/>
          <w:szCs w:val="16"/>
        </w:rPr>
      </w:pPr>
      <w:ins w:id="1713" w:author="Darin  McBeath" w:date="2014-02-25T12:57:00Z">
        <w:r>
          <w:rPr>
            <w:rFonts w:asciiTheme="majorHAnsi" w:hAnsiTheme="majorHAnsi"/>
            <w:sz w:val="14"/>
            <w:szCs w:val="16"/>
          </w:rPr>
          <w:fldChar w:fldCharType="begin"/>
        </w:r>
        <w:r>
          <w:rPr>
            <w:rFonts w:asciiTheme="majorHAnsi" w:hAnsiTheme="majorHAnsi"/>
            <w:sz w:val="14"/>
            <w:szCs w:val="16"/>
          </w:rPr>
          <w:instrText xml:space="preserve"> HYPERLINK "</w:instrText>
        </w:r>
      </w:ins>
      <w:ins w:id="1714" w:author="Darin  McBeath" w:date="2014-02-25T12:56:00Z">
        <w:r w:rsidRPr="00EC3EB2">
          <w:rPr>
            <w:rFonts w:asciiTheme="majorHAnsi" w:hAnsiTheme="majorHAnsi"/>
            <w:sz w:val="14"/>
            <w:szCs w:val="16"/>
          </w:rPr>
          <w:instrText>https://els-ats.s3.amazonaws.com/scopusSolr/ScopusHotHouseFeatureCountQueries.xls?AWSAccessKeyId=AKIAIQ2VDFJYKESDOTUQ&amp;Expires=1400551001&amp;Signature=pu82ZJFyFTPsMi2Xsk6HIFg9vdo%3D</w:instrText>
        </w:r>
      </w:ins>
      <w:ins w:id="1715" w:author="Darin  McBeath" w:date="2014-02-25T12:57:00Z">
        <w:r>
          <w:rPr>
            <w:rFonts w:asciiTheme="majorHAnsi" w:hAnsiTheme="majorHAnsi"/>
            <w:sz w:val="14"/>
            <w:szCs w:val="16"/>
          </w:rPr>
          <w:instrText xml:space="preserve">" </w:instrText>
        </w:r>
        <w:r>
          <w:rPr>
            <w:rFonts w:asciiTheme="majorHAnsi" w:hAnsiTheme="majorHAnsi"/>
            <w:sz w:val="14"/>
            <w:szCs w:val="16"/>
          </w:rPr>
          <w:fldChar w:fldCharType="separate"/>
        </w:r>
      </w:ins>
      <w:ins w:id="1716" w:author="Darin  McBeath" w:date="2014-02-25T12:56:00Z">
        <w:r w:rsidRPr="008B417A">
          <w:rPr>
            <w:rStyle w:val="Hyperlink"/>
            <w:rFonts w:asciiTheme="majorHAnsi" w:hAnsiTheme="majorHAnsi"/>
            <w:sz w:val="14"/>
            <w:szCs w:val="16"/>
          </w:rPr>
          <w:t>https://els-ats.s3.amazonaws.com/scopusSolr/ScopusHotHouseFeatureCountQueries.xls?AWSAccessKeyId=AKIAIQ2VDFJYKESDOTUQ&amp;Expires=1400551001&amp;Signature=pu82ZJFyFTPsMi2Xsk6HIFg9vdo%3D</w:t>
        </w:r>
      </w:ins>
      <w:ins w:id="1717" w:author="Darin  McBeath" w:date="2014-02-25T12:57:00Z">
        <w:r>
          <w:rPr>
            <w:rFonts w:asciiTheme="majorHAnsi" w:hAnsiTheme="majorHAnsi"/>
            <w:sz w:val="14"/>
            <w:szCs w:val="16"/>
          </w:rPr>
          <w:fldChar w:fldCharType="end"/>
        </w:r>
      </w:ins>
    </w:p>
    <w:p w14:paraId="51CF9FA7" w14:textId="77777777" w:rsidR="00EC3EB2" w:rsidRPr="00EC3EB2" w:rsidRDefault="00EC3EB2" w:rsidP="00EC3EB2">
      <w:pPr>
        <w:rPr>
          <w:ins w:id="1718" w:author="Darin  McBeath" w:date="2014-02-25T12:56:00Z"/>
          <w:rFonts w:asciiTheme="majorHAnsi" w:hAnsiTheme="majorHAnsi"/>
          <w:sz w:val="14"/>
          <w:szCs w:val="16"/>
        </w:rPr>
      </w:pPr>
    </w:p>
    <w:p w14:paraId="4D277BAA" w14:textId="77777777" w:rsidR="007B043B" w:rsidRPr="007B043B" w:rsidRDefault="007B043B" w:rsidP="007B043B">
      <w:pPr>
        <w:rPr>
          <w:ins w:id="1719" w:author="Darin  McBeath" w:date="2014-02-21T10:33:00Z"/>
          <w:rFonts w:asciiTheme="majorHAnsi" w:hAnsiTheme="majorHAnsi"/>
          <w:sz w:val="16"/>
          <w:szCs w:val="16"/>
        </w:rPr>
      </w:pPr>
    </w:p>
    <w:p w14:paraId="6E81726D" w14:textId="77777777" w:rsidR="007B043B" w:rsidRDefault="007B043B" w:rsidP="00254DF5">
      <w:pPr>
        <w:rPr>
          <w:ins w:id="1720" w:author="Darin  McBeath" w:date="2014-02-19T11:29:00Z"/>
          <w:sz w:val="20"/>
          <w:szCs w:val="20"/>
        </w:rPr>
      </w:pPr>
    </w:p>
    <w:p w14:paraId="32CA3EEE" w14:textId="77777777" w:rsidR="00254DF5" w:rsidRDefault="00254DF5" w:rsidP="00254DF5">
      <w:pPr>
        <w:rPr>
          <w:ins w:id="1721" w:author="Darin  McBeath" w:date="2014-02-19T11:29:00Z"/>
          <w:sz w:val="20"/>
          <w:szCs w:val="20"/>
        </w:rPr>
      </w:pPr>
      <w:ins w:id="1722" w:author="Darin  McBeath" w:date="2014-02-19T11:29:00Z">
        <w:r>
          <w:rPr>
            <w:sz w:val="20"/>
            <w:szCs w:val="20"/>
          </w:rPr>
          <w:br w:type="page"/>
        </w:r>
      </w:ins>
    </w:p>
    <w:p w14:paraId="13DD11DF" w14:textId="2BAD7D9C" w:rsidR="00254DF5" w:rsidRPr="00A31094" w:rsidRDefault="00254DF5" w:rsidP="00254DF5">
      <w:pPr>
        <w:rPr>
          <w:ins w:id="1723" w:author="Darin  McBeath" w:date="2014-02-19T11:29:00Z"/>
        </w:rPr>
      </w:pPr>
      <w:ins w:id="1724" w:author="Darin  McBeath" w:date="2014-02-19T11:29:00Z">
        <w:r w:rsidRPr="00A31094">
          <w:rPr>
            <w:b/>
          </w:rPr>
          <w:t xml:space="preserve">Signed URLs for </w:t>
        </w:r>
      </w:ins>
      <w:ins w:id="1725" w:author="Darin  McBeath" w:date="2014-02-19T13:46:00Z">
        <w:r w:rsidR="00473C3A">
          <w:rPr>
            <w:b/>
          </w:rPr>
          <w:t xml:space="preserve">content </w:t>
        </w:r>
      </w:ins>
      <w:ins w:id="1726" w:author="Darin  McBeath" w:date="2014-02-19T11:29:00Z">
        <w:r w:rsidRPr="00A31094">
          <w:rPr>
            <w:b/>
          </w:rPr>
          <w:t>update keys</w:t>
        </w:r>
      </w:ins>
    </w:p>
    <w:p w14:paraId="23035096" w14:textId="77777777" w:rsidR="00254DF5" w:rsidRDefault="00254DF5" w:rsidP="00254DF5">
      <w:pPr>
        <w:rPr>
          <w:ins w:id="1727" w:author="Darin  McBeath" w:date="2014-02-19T11:29:00Z"/>
          <w:sz w:val="20"/>
          <w:szCs w:val="20"/>
        </w:rPr>
      </w:pPr>
    </w:p>
    <w:p w14:paraId="5137434A" w14:textId="77777777" w:rsidR="00254DF5" w:rsidRDefault="00254DF5" w:rsidP="00254DF5">
      <w:pPr>
        <w:rPr>
          <w:ins w:id="1728" w:author="Darin  McBeath" w:date="2014-02-19T11:29:00Z"/>
          <w:sz w:val="20"/>
          <w:szCs w:val="20"/>
        </w:rPr>
      </w:pPr>
    </w:p>
    <w:p w14:paraId="501D3B95" w14:textId="46562869" w:rsidR="00254DF5" w:rsidRPr="006327C5" w:rsidRDefault="00C7341B" w:rsidP="00254DF5">
      <w:pPr>
        <w:rPr>
          <w:ins w:id="1729" w:author="Darin  McBeath" w:date="2014-02-19T11:29:00Z"/>
          <w:rFonts w:asciiTheme="majorHAnsi" w:hAnsiTheme="majorHAnsi"/>
          <w:sz w:val="18"/>
          <w:szCs w:val="20"/>
        </w:rPr>
      </w:pPr>
      <w:ins w:id="1730" w:author="Darin  McBeath" w:date="2014-02-21T14:04:00Z">
        <w:r>
          <w:rPr>
            <w:rFonts w:asciiTheme="majorHAnsi" w:hAnsiTheme="majorHAnsi"/>
            <w:sz w:val="18"/>
            <w:szCs w:val="20"/>
          </w:rPr>
          <w:t>core</w:t>
        </w:r>
      </w:ins>
      <w:ins w:id="1731" w:author="Darin  McBeath" w:date="2014-02-19T11:29:00Z">
        <w:r w:rsidR="00152B6E" w:rsidRPr="006327C5">
          <w:rPr>
            <w:rFonts w:asciiTheme="majorHAnsi" w:hAnsiTheme="majorHAnsi"/>
            <w:sz w:val="18"/>
            <w:szCs w:val="20"/>
          </w:rPr>
          <w:t xml:space="preserve"> (100%)</w:t>
        </w:r>
      </w:ins>
    </w:p>
    <w:p w14:paraId="0C83AAD5" w14:textId="77777777" w:rsidR="00254DF5" w:rsidRPr="006327C5" w:rsidRDefault="00254DF5" w:rsidP="00254DF5">
      <w:pPr>
        <w:rPr>
          <w:ins w:id="1732" w:author="Darin  McBeath" w:date="2014-02-19T11:29:00Z"/>
          <w:sz w:val="18"/>
          <w:szCs w:val="20"/>
        </w:rPr>
      </w:pPr>
    </w:p>
    <w:p w14:paraId="323D6FD7" w14:textId="77777777" w:rsidR="00254DF5" w:rsidRPr="006327C5" w:rsidRDefault="00254DF5" w:rsidP="00254DF5">
      <w:pPr>
        <w:rPr>
          <w:ins w:id="1733" w:author="Darin  McBeath" w:date="2014-02-19T11:29:00Z"/>
          <w:rFonts w:asciiTheme="majorHAnsi" w:hAnsiTheme="majorHAnsi"/>
          <w:sz w:val="14"/>
          <w:szCs w:val="16"/>
        </w:rPr>
      </w:pPr>
      <w:ins w:id="1734"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"https://els-ats.s3.amazonaws.com/scopusSolr/keys/abskeys1x.gz?AWSAccessKeyId=AKIAIQ2VDFJYKESDOTUQ&amp;Expires=1399866083&amp;Signature=Qoj0pTLEOevzji9XMlAnaRoc4YM%3D" </w:instrText>
        </w:r>
        <w:r w:rsidRPr="006327C5">
          <w:rPr>
            <w:sz w:val="22"/>
          </w:rPr>
          <w:fldChar w:fldCharType="separate"/>
        </w:r>
        <w:r w:rsidRPr="006327C5">
          <w:rPr>
            <w:rStyle w:val="Hyperlink"/>
            <w:rFonts w:asciiTheme="majorHAnsi" w:hAnsiTheme="majorHAnsi"/>
            <w:sz w:val="14"/>
            <w:szCs w:val="16"/>
          </w:rPr>
          <w:t>https://els-ats.s3.amazonaws.com/scopusSolr/keys/abskeys1x.gz?AWSAccessKeyId=AKIAIQ2VDFJYKESDOTUQ&amp;Expires=1399866083&amp;Signature=Qoj0pTLEOevzji9XMlAnaRoc4YM%3D</w:t>
        </w:r>
        <w:r w:rsidRPr="006327C5">
          <w:rPr>
            <w:rStyle w:val="Hyperlink"/>
            <w:rFonts w:asciiTheme="majorHAnsi" w:hAnsiTheme="majorHAnsi"/>
            <w:sz w:val="14"/>
            <w:szCs w:val="16"/>
          </w:rPr>
          <w:fldChar w:fldCharType="end"/>
        </w:r>
      </w:ins>
    </w:p>
    <w:p w14:paraId="79F8695D" w14:textId="77777777" w:rsidR="00254DF5" w:rsidRPr="006327C5" w:rsidRDefault="00254DF5" w:rsidP="00254DF5">
      <w:pPr>
        <w:rPr>
          <w:ins w:id="1735" w:author="Darin  McBeath" w:date="2014-02-19T11:29:00Z"/>
          <w:szCs w:val="28"/>
        </w:rPr>
      </w:pPr>
    </w:p>
    <w:p w14:paraId="49EF01F5" w14:textId="2CB2ED57" w:rsidR="00254DF5" w:rsidRPr="006327C5" w:rsidRDefault="00152B6E" w:rsidP="00254DF5">
      <w:pPr>
        <w:rPr>
          <w:ins w:id="1736" w:author="Darin  McBeath" w:date="2014-02-19T11:29:00Z"/>
          <w:rFonts w:asciiTheme="majorHAnsi" w:hAnsiTheme="majorHAnsi"/>
          <w:sz w:val="18"/>
          <w:szCs w:val="20"/>
        </w:rPr>
      </w:pPr>
      <w:ins w:id="1737" w:author="Darin  McBeath" w:date="2014-02-19T11:29:00Z">
        <w:r w:rsidRPr="006327C5">
          <w:rPr>
            <w:rFonts w:asciiTheme="majorHAnsi" w:hAnsiTheme="majorHAnsi"/>
            <w:sz w:val="18"/>
            <w:szCs w:val="20"/>
          </w:rPr>
          <w:t>affiliation (100%)</w:t>
        </w:r>
      </w:ins>
    </w:p>
    <w:p w14:paraId="712AE081" w14:textId="77777777" w:rsidR="00254DF5" w:rsidRPr="006327C5" w:rsidRDefault="00254DF5" w:rsidP="00254DF5">
      <w:pPr>
        <w:rPr>
          <w:ins w:id="1738" w:author="Darin  McBeath" w:date="2014-02-19T11:29:00Z"/>
          <w:sz w:val="18"/>
          <w:szCs w:val="20"/>
        </w:rPr>
      </w:pPr>
    </w:p>
    <w:p w14:paraId="14F3A02A" w14:textId="77777777" w:rsidR="00254DF5" w:rsidRPr="006327C5" w:rsidRDefault="00254DF5" w:rsidP="00254DF5">
      <w:pPr>
        <w:rPr>
          <w:ins w:id="1739" w:author="Darin  McBeath" w:date="2014-02-19T11:29:00Z"/>
          <w:rFonts w:asciiTheme="majorHAnsi" w:hAnsiTheme="majorHAnsi"/>
          <w:sz w:val="14"/>
          <w:szCs w:val="16"/>
        </w:rPr>
      </w:pPr>
      <w:ins w:id="1740"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"https://els-ats.s3.amazonaws.com/scopusSolr/keys/affilkeys1x.gz?AWSAccessKeyId=AKIAIQ2VDFJYKESDOTUQ&amp;Expires=1399866059&amp;Signature=QifUmgsdAJv/EddIkd7nZBz%2BM6g%3D" </w:instrText>
        </w:r>
        <w:r w:rsidRPr="006327C5">
          <w:rPr>
            <w:sz w:val="22"/>
          </w:rPr>
          <w:fldChar w:fldCharType="separate"/>
        </w:r>
        <w:r w:rsidRPr="006327C5">
          <w:rPr>
            <w:rStyle w:val="Hyperlink"/>
            <w:rFonts w:asciiTheme="majorHAnsi" w:hAnsiTheme="majorHAnsi"/>
            <w:sz w:val="14"/>
            <w:szCs w:val="16"/>
          </w:rPr>
          <w:t>https://els-ats.s3.amazonaws.com/scopusSolr/keys/affilkeys1x.gz?AWSAccessKeyId=AKIAIQ2VDFJYKESDOTUQ&amp;Expires=1399866059&amp;Signature=QifUmgsdAJv/EddIkd7nZBz%2BM6g%3D</w:t>
        </w:r>
        <w:r w:rsidRPr="006327C5">
          <w:rPr>
            <w:rStyle w:val="Hyperlink"/>
            <w:rFonts w:asciiTheme="majorHAnsi" w:hAnsiTheme="majorHAnsi"/>
            <w:sz w:val="14"/>
            <w:szCs w:val="16"/>
          </w:rPr>
          <w:fldChar w:fldCharType="end"/>
        </w:r>
      </w:ins>
    </w:p>
    <w:p w14:paraId="615422EE" w14:textId="77777777" w:rsidR="00254DF5" w:rsidRPr="006327C5" w:rsidRDefault="00254DF5" w:rsidP="00254DF5">
      <w:pPr>
        <w:rPr>
          <w:ins w:id="1741" w:author="Darin  McBeath" w:date="2014-02-19T11:29:00Z"/>
          <w:szCs w:val="28"/>
        </w:rPr>
      </w:pPr>
    </w:p>
    <w:p w14:paraId="73CCDCB9" w14:textId="4B8AA2AD" w:rsidR="00254DF5" w:rsidRPr="006327C5" w:rsidRDefault="00152B6E" w:rsidP="00254DF5">
      <w:pPr>
        <w:rPr>
          <w:ins w:id="1742" w:author="Darin  McBeath" w:date="2014-02-19T11:29:00Z"/>
          <w:rFonts w:asciiTheme="majorHAnsi" w:hAnsiTheme="majorHAnsi"/>
          <w:sz w:val="18"/>
          <w:szCs w:val="20"/>
        </w:rPr>
      </w:pPr>
      <w:ins w:id="1743" w:author="Darin  McBeath" w:date="2014-02-19T11:29:00Z">
        <w:r w:rsidRPr="006327C5">
          <w:rPr>
            <w:rFonts w:asciiTheme="majorHAnsi" w:hAnsiTheme="majorHAnsi"/>
            <w:sz w:val="18"/>
            <w:szCs w:val="20"/>
          </w:rPr>
          <w:t>author (100%)</w:t>
        </w:r>
      </w:ins>
    </w:p>
    <w:p w14:paraId="153CA45D" w14:textId="77777777" w:rsidR="00254DF5" w:rsidRPr="006327C5" w:rsidRDefault="00254DF5" w:rsidP="00254DF5">
      <w:pPr>
        <w:rPr>
          <w:ins w:id="1744" w:author="Darin  McBeath" w:date="2014-02-19T11:29:00Z"/>
          <w:sz w:val="18"/>
          <w:szCs w:val="20"/>
        </w:rPr>
      </w:pPr>
    </w:p>
    <w:p w14:paraId="527A40B3" w14:textId="77777777" w:rsidR="00254DF5" w:rsidRPr="006327C5" w:rsidRDefault="00254DF5" w:rsidP="00254DF5">
      <w:pPr>
        <w:rPr>
          <w:ins w:id="1745" w:author="Darin  McBeath" w:date="2014-02-19T11:29:00Z"/>
          <w:rFonts w:asciiTheme="majorHAnsi" w:hAnsiTheme="majorHAnsi"/>
          <w:sz w:val="14"/>
          <w:szCs w:val="16"/>
        </w:rPr>
      </w:pPr>
      <w:ins w:id="1746"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"https://els-ats.s3.amazonaws.com/scopusSolr/keys/authkeys1x.gz?AWSAccessKeyId=AKIAIQ2VDFJYKESDOTUQ&amp;Expires=1399866030&amp;Signature=iXRQhaDwrGtvYFbhce0rXH7eXp8%3D" </w:instrText>
        </w:r>
        <w:r w:rsidRPr="006327C5">
          <w:rPr>
            <w:sz w:val="22"/>
          </w:rPr>
          <w:fldChar w:fldCharType="separate"/>
        </w:r>
        <w:r w:rsidRPr="006327C5">
          <w:rPr>
            <w:rStyle w:val="Hyperlink"/>
            <w:rFonts w:asciiTheme="majorHAnsi" w:hAnsiTheme="majorHAnsi"/>
            <w:sz w:val="14"/>
            <w:szCs w:val="16"/>
          </w:rPr>
          <w:t>https://els-ats.s3.amazonaws.com/scopusSolr/keys/authkeys1x.gz?AWSAccessKeyId=AKIAIQ2VDFJYKESDOTUQ&amp;Expires=1399866030&amp;Signature=iXRQhaDwrGtvYFbhce0rXH7eXp8%3D</w:t>
        </w:r>
        <w:r w:rsidRPr="006327C5">
          <w:rPr>
            <w:rStyle w:val="Hyperlink"/>
            <w:rFonts w:asciiTheme="majorHAnsi" w:hAnsiTheme="majorHAnsi"/>
            <w:sz w:val="14"/>
            <w:szCs w:val="16"/>
          </w:rPr>
          <w:fldChar w:fldCharType="end"/>
        </w:r>
      </w:ins>
    </w:p>
    <w:p w14:paraId="371106B8" w14:textId="77777777" w:rsidR="00254DF5" w:rsidRPr="006327C5" w:rsidRDefault="00254DF5" w:rsidP="00254DF5">
      <w:pPr>
        <w:rPr>
          <w:ins w:id="1747" w:author="Darin  McBeath" w:date="2014-02-19T11:29:00Z"/>
          <w:sz w:val="18"/>
          <w:szCs w:val="20"/>
        </w:rPr>
      </w:pPr>
    </w:p>
    <w:p w14:paraId="233B85B4" w14:textId="60479990" w:rsidR="00254DF5" w:rsidRPr="006327C5" w:rsidRDefault="00C7341B" w:rsidP="00254DF5">
      <w:pPr>
        <w:rPr>
          <w:ins w:id="1748" w:author="Darin  McBeath" w:date="2014-02-19T11:29:00Z"/>
          <w:rFonts w:asciiTheme="majorHAnsi" w:hAnsiTheme="majorHAnsi"/>
          <w:sz w:val="18"/>
          <w:szCs w:val="20"/>
        </w:rPr>
      </w:pPr>
      <w:ins w:id="1749" w:author="Darin  McBeath" w:date="2014-02-21T14:04:00Z">
        <w:r>
          <w:rPr>
            <w:rFonts w:asciiTheme="majorHAnsi" w:hAnsiTheme="majorHAnsi"/>
            <w:sz w:val="18"/>
            <w:szCs w:val="20"/>
          </w:rPr>
          <w:t>core</w:t>
        </w:r>
      </w:ins>
      <w:ins w:id="1750" w:author="Darin  McBeath" w:date="2014-02-19T11:29:00Z">
        <w:r w:rsidR="00254DF5" w:rsidRPr="006327C5">
          <w:rPr>
            <w:rFonts w:asciiTheme="majorHAnsi" w:hAnsiTheme="majorHAnsi"/>
            <w:sz w:val="18"/>
            <w:szCs w:val="20"/>
          </w:rPr>
          <w:t xml:space="preserve"> </w:t>
        </w:r>
        <w:r w:rsidR="00152B6E" w:rsidRPr="006327C5">
          <w:rPr>
            <w:rFonts w:asciiTheme="majorHAnsi" w:hAnsiTheme="majorHAnsi"/>
            <w:sz w:val="18"/>
            <w:szCs w:val="20"/>
          </w:rPr>
          <w:t>(300%)</w:t>
        </w:r>
      </w:ins>
    </w:p>
    <w:p w14:paraId="3D852175" w14:textId="77777777" w:rsidR="00254DF5" w:rsidRPr="006327C5" w:rsidRDefault="00254DF5" w:rsidP="00254DF5">
      <w:pPr>
        <w:rPr>
          <w:ins w:id="1751" w:author="Darin  McBeath" w:date="2014-02-19T11:29:00Z"/>
          <w:sz w:val="18"/>
          <w:szCs w:val="20"/>
        </w:rPr>
      </w:pPr>
    </w:p>
    <w:p w14:paraId="376161E4" w14:textId="77777777" w:rsidR="00254DF5" w:rsidRPr="006327C5" w:rsidRDefault="00254DF5" w:rsidP="00254DF5">
      <w:pPr>
        <w:rPr>
          <w:ins w:id="1752" w:author="Darin  McBeath" w:date="2014-02-19T11:29:00Z"/>
          <w:rFonts w:asciiTheme="majorHAnsi" w:hAnsiTheme="majorHAnsi"/>
          <w:sz w:val="14"/>
          <w:szCs w:val="16"/>
        </w:rPr>
      </w:pPr>
      <w:ins w:id="1753"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"https://els-ats.s3.amazonaws.com/scopusSolr/keys/abskeys3x.gz?AWSAccessKeyId=AKIAIQ2VDFJYKESDOTUQ&amp;Expires=1399866209&amp;Signature=2NQm0%2BYgwxXBAG71RSlpS2Gk5a4%3D" </w:instrText>
        </w:r>
        <w:r w:rsidRPr="006327C5">
          <w:rPr>
            <w:sz w:val="22"/>
          </w:rPr>
          <w:fldChar w:fldCharType="separate"/>
        </w:r>
        <w:r w:rsidRPr="006327C5">
          <w:rPr>
            <w:rStyle w:val="Hyperlink"/>
            <w:rFonts w:asciiTheme="majorHAnsi" w:hAnsiTheme="majorHAnsi"/>
            <w:sz w:val="14"/>
            <w:szCs w:val="16"/>
          </w:rPr>
          <w:t>https://els-ats.s3.amazonaws.com/scopusSolr/keys/abskeys3x.gz?AWSAccessKeyId=AKIAIQ2VDFJYKESDOTUQ&amp;Expires=1399866209&amp;Signature=2NQm0%2BYgwxXBAG71RSlpS2Gk5a4%3D</w:t>
        </w:r>
        <w:r w:rsidRPr="006327C5">
          <w:rPr>
            <w:rStyle w:val="Hyperlink"/>
            <w:rFonts w:asciiTheme="majorHAnsi" w:hAnsiTheme="majorHAnsi"/>
            <w:sz w:val="14"/>
            <w:szCs w:val="16"/>
          </w:rPr>
          <w:fldChar w:fldCharType="end"/>
        </w:r>
      </w:ins>
    </w:p>
    <w:p w14:paraId="2DF5403F" w14:textId="77777777" w:rsidR="00254DF5" w:rsidRPr="006327C5" w:rsidRDefault="00254DF5" w:rsidP="00254DF5">
      <w:pPr>
        <w:rPr>
          <w:ins w:id="1754" w:author="Darin  McBeath" w:date="2014-02-19T11:29:00Z"/>
          <w:szCs w:val="28"/>
        </w:rPr>
      </w:pPr>
    </w:p>
    <w:p w14:paraId="34AE7140" w14:textId="2B686285" w:rsidR="00254DF5" w:rsidRPr="006327C5" w:rsidRDefault="00152B6E" w:rsidP="00254DF5">
      <w:pPr>
        <w:rPr>
          <w:ins w:id="1755" w:author="Darin  McBeath" w:date="2014-02-19T11:29:00Z"/>
          <w:rFonts w:asciiTheme="majorHAnsi" w:hAnsiTheme="majorHAnsi"/>
          <w:sz w:val="18"/>
          <w:szCs w:val="20"/>
        </w:rPr>
      </w:pPr>
      <w:ins w:id="1756" w:author="Darin  McBeath" w:date="2014-02-19T11:29:00Z">
        <w:r w:rsidRPr="006327C5">
          <w:rPr>
            <w:rFonts w:asciiTheme="majorHAnsi" w:hAnsiTheme="majorHAnsi"/>
            <w:sz w:val="18"/>
            <w:szCs w:val="20"/>
          </w:rPr>
          <w:t>affiliation (300%)</w:t>
        </w:r>
      </w:ins>
    </w:p>
    <w:p w14:paraId="233B7F37" w14:textId="77777777" w:rsidR="00254DF5" w:rsidRPr="006327C5" w:rsidRDefault="00254DF5" w:rsidP="00254DF5">
      <w:pPr>
        <w:rPr>
          <w:ins w:id="1757" w:author="Darin  McBeath" w:date="2014-02-19T11:29:00Z"/>
          <w:sz w:val="18"/>
          <w:szCs w:val="20"/>
        </w:rPr>
      </w:pPr>
    </w:p>
    <w:p w14:paraId="3C8C2817" w14:textId="77777777" w:rsidR="00254DF5" w:rsidRPr="006327C5" w:rsidRDefault="00254DF5" w:rsidP="00254DF5">
      <w:pPr>
        <w:rPr>
          <w:ins w:id="1758" w:author="Darin  McBeath" w:date="2014-02-19T11:29:00Z"/>
          <w:rFonts w:asciiTheme="majorHAnsi" w:hAnsiTheme="majorHAnsi"/>
          <w:sz w:val="14"/>
          <w:szCs w:val="16"/>
        </w:rPr>
      </w:pPr>
      <w:ins w:id="1759"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"https://els-ats.s3.amazonaws.com/scopusSolr/keys/affilkeys3x.gz?AWSAccessKeyId=AKIAIQ2VDFJYKESDOTUQ&amp;Expires=1399866177&amp;Signature=HGQzo9USXj88vUiWBEHgMy5mpDY%3D" </w:instrText>
        </w:r>
        <w:r w:rsidRPr="006327C5">
          <w:rPr>
            <w:sz w:val="22"/>
          </w:rPr>
          <w:fldChar w:fldCharType="separate"/>
        </w:r>
        <w:r w:rsidRPr="006327C5">
          <w:rPr>
            <w:rStyle w:val="Hyperlink"/>
            <w:rFonts w:asciiTheme="majorHAnsi" w:hAnsiTheme="majorHAnsi"/>
            <w:sz w:val="14"/>
            <w:szCs w:val="16"/>
          </w:rPr>
          <w:t>https://els-ats.s3.amazonaws.com/scopusSolr/keys/affilkeys3x.gz?AWSAccessKeyId=AKIAIQ2VDFJYKESDOTUQ&amp;Expires=1399866177&amp;Signature=HGQzo9USXj88vUiWBEHgMy5mpDY%3D</w:t>
        </w:r>
        <w:r w:rsidRPr="006327C5">
          <w:rPr>
            <w:rStyle w:val="Hyperlink"/>
            <w:rFonts w:asciiTheme="majorHAnsi" w:hAnsiTheme="majorHAnsi"/>
            <w:sz w:val="14"/>
            <w:szCs w:val="16"/>
          </w:rPr>
          <w:fldChar w:fldCharType="end"/>
        </w:r>
      </w:ins>
    </w:p>
    <w:p w14:paraId="67EABC4A" w14:textId="77777777" w:rsidR="00254DF5" w:rsidRPr="006327C5" w:rsidRDefault="00254DF5" w:rsidP="00254DF5">
      <w:pPr>
        <w:rPr>
          <w:ins w:id="1760" w:author="Darin  McBeath" w:date="2014-02-19T11:29:00Z"/>
          <w:szCs w:val="28"/>
        </w:rPr>
      </w:pPr>
    </w:p>
    <w:p w14:paraId="33465D18" w14:textId="15AA1956" w:rsidR="00254DF5" w:rsidRPr="006327C5" w:rsidRDefault="00152B6E" w:rsidP="00254DF5">
      <w:pPr>
        <w:rPr>
          <w:ins w:id="1761" w:author="Darin  McBeath" w:date="2014-02-19T11:29:00Z"/>
          <w:rFonts w:asciiTheme="majorHAnsi" w:hAnsiTheme="majorHAnsi"/>
          <w:sz w:val="18"/>
          <w:szCs w:val="20"/>
        </w:rPr>
      </w:pPr>
      <w:ins w:id="1762" w:author="Darin  McBeath" w:date="2014-02-19T11:29:00Z">
        <w:r w:rsidRPr="006327C5">
          <w:rPr>
            <w:rFonts w:asciiTheme="majorHAnsi" w:hAnsiTheme="majorHAnsi"/>
            <w:sz w:val="18"/>
            <w:szCs w:val="20"/>
          </w:rPr>
          <w:t>author (300%)</w:t>
        </w:r>
      </w:ins>
    </w:p>
    <w:p w14:paraId="2D6E1F03" w14:textId="77777777" w:rsidR="00254DF5" w:rsidRPr="006327C5" w:rsidRDefault="00254DF5" w:rsidP="00254DF5">
      <w:pPr>
        <w:rPr>
          <w:ins w:id="1763" w:author="Darin  McBeath" w:date="2014-02-19T11:29:00Z"/>
          <w:sz w:val="18"/>
          <w:szCs w:val="20"/>
        </w:rPr>
      </w:pPr>
    </w:p>
    <w:p w14:paraId="74A87FE4" w14:textId="77777777" w:rsidR="00254DF5" w:rsidRPr="006327C5" w:rsidRDefault="00254DF5" w:rsidP="00254DF5">
      <w:pPr>
        <w:rPr>
          <w:ins w:id="1764" w:author="Darin  McBeath" w:date="2014-02-19T11:29:00Z"/>
          <w:rFonts w:asciiTheme="majorHAnsi" w:hAnsiTheme="majorHAnsi"/>
          <w:sz w:val="14"/>
          <w:szCs w:val="16"/>
        </w:rPr>
      </w:pPr>
      <w:ins w:id="1765" w:author="Darin  McBeath" w:date="2014-02-19T11:29:00Z">
        <w:r w:rsidRPr="006327C5">
          <w:rPr>
            <w:sz w:val="22"/>
          </w:rPr>
          <w:fldChar w:fldCharType="begin"/>
        </w:r>
        <w:r w:rsidRPr="006327C5">
          <w:rPr>
            <w:rFonts w:asciiTheme="majorHAnsi" w:hAnsiTheme="majorHAnsi"/>
            <w:sz w:val="14"/>
            <w:szCs w:val="16"/>
          </w:rPr>
          <w:instrText xml:space="preserve"> HYPERLINK "https://els-ats.s3.amazonaws.com/scopusSolr/keys/authkeys3x.gz?AWSAccessKeyId=AKIAIQ2VDFJYKESDOTUQ&amp;Expires=1399866154&amp;Signature=g0KqrG7NsUuO0Eo0o0ldjjC1rl4%3D" </w:instrText>
        </w:r>
        <w:r w:rsidRPr="006327C5">
          <w:rPr>
            <w:sz w:val="22"/>
          </w:rPr>
          <w:fldChar w:fldCharType="separate"/>
        </w:r>
        <w:r w:rsidRPr="006327C5">
          <w:rPr>
            <w:rStyle w:val="Hyperlink"/>
            <w:rFonts w:asciiTheme="majorHAnsi" w:hAnsiTheme="majorHAnsi"/>
            <w:sz w:val="14"/>
            <w:szCs w:val="16"/>
          </w:rPr>
          <w:t>https://els-ats.s3.amazonaws.com/scopusSolr/keys/authkeys3x.gz?AWSAccessKeyId=AKIAIQ2VDFJYKESDOTUQ&amp;Expires=1399866154&amp;Signature=g0KqrG7NsUuO0Eo0o0ldjjC1rl4%3D</w:t>
        </w:r>
        <w:r w:rsidRPr="006327C5">
          <w:rPr>
            <w:rStyle w:val="Hyperlink"/>
            <w:rFonts w:asciiTheme="majorHAnsi" w:hAnsiTheme="majorHAnsi"/>
            <w:sz w:val="14"/>
            <w:szCs w:val="16"/>
          </w:rPr>
          <w:fldChar w:fldCharType="end"/>
        </w:r>
      </w:ins>
    </w:p>
    <w:p w14:paraId="7F3F4ACE" w14:textId="77777777" w:rsidR="00254DF5" w:rsidRPr="006327C5" w:rsidRDefault="00254DF5" w:rsidP="00254DF5">
      <w:pPr>
        <w:rPr>
          <w:ins w:id="1766" w:author="Darin  McBeath" w:date="2014-02-19T11:29:00Z"/>
          <w:sz w:val="18"/>
          <w:szCs w:val="20"/>
        </w:rPr>
      </w:pPr>
    </w:p>
    <w:p w14:paraId="3A25C024" w14:textId="77777777" w:rsidR="00254DF5" w:rsidRPr="006327C5" w:rsidRDefault="00254DF5" w:rsidP="00254DF5">
      <w:pPr>
        <w:rPr>
          <w:ins w:id="1767" w:author="Darin  McBeath" w:date="2014-02-19T11:29:00Z"/>
          <w:sz w:val="22"/>
        </w:rPr>
      </w:pPr>
    </w:p>
    <w:p w14:paraId="3FFBA887" w14:textId="00EDBEA9" w:rsidR="00D8111A" w:rsidRPr="006327C5" w:rsidRDefault="00152B6E" w:rsidP="00D8111A">
      <w:pPr>
        <w:rPr>
          <w:ins w:id="1768" w:author="Darin  McBeath" w:date="2014-02-19T13:14:00Z"/>
          <w:rFonts w:asciiTheme="majorHAnsi" w:hAnsiTheme="majorHAnsi"/>
          <w:sz w:val="18"/>
          <w:szCs w:val="20"/>
        </w:rPr>
      </w:pPr>
      <w:ins w:id="1769" w:author="Darin  McBeath" w:date="2014-02-19T13:33:00Z">
        <w:r w:rsidRPr="006327C5">
          <w:rPr>
            <w:rFonts w:asciiTheme="majorHAnsi" w:hAnsiTheme="majorHAnsi"/>
            <w:sz w:val="18"/>
            <w:szCs w:val="20"/>
          </w:rPr>
          <w:t>Author</w:t>
        </w:r>
      </w:ins>
      <w:ins w:id="1770" w:author="Darin  McBeath" w:date="2014-02-19T13:14:00Z">
        <w:r w:rsidR="00D8111A" w:rsidRPr="006327C5">
          <w:rPr>
            <w:rFonts w:asciiTheme="majorHAnsi" w:hAnsiTheme="majorHAnsi"/>
            <w:sz w:val="18"/>
            <w:szCs w:val="20"/>
          </w:rPr>
          <w:t xml:space="preserve"> 2 Million Update</w:t>
        </w:r>
      </w:ins>
    </w:p>
    <w:p w14:paraId="5548EFEE" w14:textId="77777777" w:rsidR="00254DF5" w:rsidRPr="006327C5" w:rsidRDefault="00254DF5" w:rsidP="00254DF5">
      <w:pPr>
        <w:rPr>
          <w:ins w:id="1771" w:author="Darin  McBeath" w:date="2014-02-19T11:29:00Z"/>
          <w:sz w:val="22"/>
        </w:rPr>
      </w:pPr>
    </w:p>
    <w:p w14:paraId="72205749" w14:textId="0C9BB629" w:rsidR="00A74B68" w:rsidRDefault="00A74B68" w:rsidP="00A74B68">
      <w:pPr>
        <w:rPr>
          <w:ins w:id="1772" w:author="Darin  McBeath" w:date="2014-03-17T18:29:00Z"/>
          <w:rFonts w:asciiTheme="majorHAnsi" w:hAnsiTheme="majorHAnsi"/>
          <w:sz w:val="14"/>
          <w:szCs w:val="14"/>
        </w:rPr>
      </w:pPr>
      <w:ins w:id="1773" w:author="Darin  McBeath" w:date="2014-03-17T18:29:00Z">
        <w:r>
          <w:rPr>
            <w:rFonts w:asciiTheme="majorHAnsi" w:hAnsiTheme="majorHAnsi"/>
            <w:sz w:val="14"/>
            <w:szCs w:val="14"/>
          </w:rPr>
          <w:fldChar w:fldCharType="begin"/>
        </w:r>
        <w:r>
          <w:rPr>
            <w:rFonts w:asciiTheme="majorHAnsi" w:hAnsiTheme="majorHAnsi"/>
            <w:sz w:val="14"/>
            <w:szCs w:val="14"/>
          </w:rPr>
          <w:instrText xml:space="preserve"> HYPERLINK "</w:instrText>
        </w:r>
      </w:ins>
      <w:ins w:id="1774" w:author="Darin  McBeath" w:date="2014-03-17T18:28:00Z">
        <w:r w:rsidRPr="00A74B68">
          <w:rPr>
            <w:rFonts w:asciiTheme="majorHAnsi" w:hAnsiTheme="majorHAnsi"/>
            <w:sz w:val="14"/>
            <w:szCs w:val="14"/>
          </w:rPr>
          <w:instrText>https://els-ats.s3.amazonaws.com/scopusSolr/keys/authupdkeys2m.gz?AWSAccessKeyId=AKIAIQ2VDFJYKESDOTUQ&amp;Expires=1431091733&amp;Signature=cwsDSxyZBtrb8lHZsoyZdpqkikk%3D</w:instrText>
        </w:r>
      </w:ins>
      <w:ins w:id="1775" w:author="Darin  McBeath" w:date="2014-03-17T18:29:00Z">
        <w:r>
          <w:rPr>
            <w:rFonts w:asciiTheme="majorHAnsi" w:hAnsiTheme="majorHAnsi"/>
            <w:sz w:val="14"/>
            <w:szCs w:val="14"/>
          </w:rPr>
          <w:instrText xml:space="preserve">" </w:instrText>
        </w:r>
        <w:r>
          <w:rPr>
            <w:rFonts w:asciiTheme="majorHAnsi" w:hAnsiTheme="majorHAnsi"/>
            <w:sz w:val="14"/>
            <w:szCs w:val="14"/>
          </w:rPr>
          <w:fldChar w:fldCharType="separate"/>
        </w:r>
      </w:ins>
      <w:ins w:id="1776" w:author="Darin  McBeath" w:date="2014-03-17T18:28:00Z">
        <w:r w:rsidRPr="002250D6">
          <w:rPr>
            <w:rStyle w:val="Hyperlink"/>
            <w:rFonts w:asciiTheme="majorHAnsi" w:hAnsiTheme="majorHAnsi"/>
            <w:sz w:val="14"/>
            <w:szCs w:val="14"/>
          </w:rPr>
          <w:t>https://els-ats.s3.amazonaws.com/scopusSolr/keys/authupdkeys2m.gz?AWSAccessKeyId=AKIAIQ2VDFJYKESDOTUQ&amp;Expires=1431091733&amp;Signature=cwsDSxyZBtrb8lHZsoyZdpqkikk%3D</w:t>
        </w:r>
      </w:ins>
      <w:ins w:id="1777" w:author="Darin  McBeath" w:date="2014-03-17T18:29:00Z">
        <w:r>
          <w:rPr>
            <w:rFonts w:asciiTheme="majorHAnsi" w:hAnsiTheme="majorHAnsi"/>
            <w:sz w:val="14"/>
            <w:szCs w:val="14"/>
          </w:rPr>
          <w:fldChar w:fldCharType="end"/>
        </w:r>
      </w:ins>
    </w:p>
    <w:p w14:paraId="5DC17E9C" w14:textId="77777777" w:rsidR="00A74B68" w:rsidRPr="00A74B68" w:rsidRDefault="00A74B68" w:rsidP="00A74B68">
      <w:pPr>
        <w:rPr>
          <w:ins w:id="1778" w:author="Darin  McBeath" w:date="2014-03-17T18:28:00Z"/>
          <w:rFonts w:asciiTheme="majorHAnsi" w:hAnsiTheme="majorHAnsi"/>
          <w:sz w:val="14"/>
          <w:szCs w:val="14"/>
        </w:rPr>
      </w:pPr>
    </w:p>
    <w:p w14:paraId="0400946D" w14:textId="77777777" w:rsidR="00B50E77" w:rsidRPr="006327C5" w:rsidRDefault="00B50E77" w:rsidP="00B50E77">
      <w:pPr>
        <w:rPr>
          <w:ins w:id="1779" w:author="Darin  McBeath" w:date="2014-02-19T13:55:00Z"/>
          <w:sz w:val="22"/>
        </w:rPr>
      </w:pPr>
    </w:p>
    <w:p w14:paraId="642DE140" w14:textId="77777777" w:rsidR="00B50E77" w:rsidRPr="00B50E77" w:rsidRDefault="00B50E77" w:rsidP="00B50E77">
      <w:pPr>
        <w:rPr>
          <w:ins w:id="1780" w:author="Darin  McBeath" w:date="2014-02-19T13:54:00Z"/>
        </w:rPr>
      </w:pPr>
    </w:p>
    <w:p w14:paraId="6A2968E8" w14:textId="77777777" w:rsidR="00254DF5" w:rsidRDefault="00254DF5" w:rsidP="00254DF5">
      <w:pPr>
        <w:rPr>
          <w:ins w:id="1781" w:author="Darin  McBeath" w:date="2014-02-19T13:54:00Z"/>
        </w:rPr>
      </w:pPr>
    </w:p>
    <w:p w14:paraId="5C7A8ADB" w14:textId="77777777" w:rsidR="00B50E77" w:rsidRDefault="00B50E77" w:rsidP="00254DF5">
      <w:pPr>
        <w:rPr>
          <w:ins w:id="1782" w:author="Darin  McBeath" w:date="2014-02-19T11:29:00Z"/>
        </w:rPr>
      </w:pPr>
    </w:p>
    <w:p w14:paraId="51AA7841" w14:textId="77777777" w:rsidR="00254DF5" w:rsidRPr="00B007FE" w:rsidRDefault="00254DF5" w:rsidP="00254DF5">
      <w:pPr>
        <w:rPr>
          <w:ins w:id="1783" w:author="Darin  McBeath" w:date="2014-02-19T11:29:00Z"/>
        </w:rPr>
      </w:pPr>
    </w:p>
    <w:p w14:paraId="13D425A4" w14:textId="77777777" w:rsidR="00254DF5" w:rsidRDefault="00254DF5" w:rsidP="00254DF5">
      <w:pPr>
        <w:rPr>
          <w:ins w:id="1784" w:author="Darin  McBeath" w:date="2014-02-19T11:29:00Z"/>
        </w:rPr>
      </w:pPr>
    </w:p>
    <w:p w14:paraId="31B43C77" w14:textId="39B88EFB" w:rsidR="00473C3A" w:rsidRDefault="00473C3A">
      <w:pPr>
        <w:spacing w:after="200" w:line="276" w:lineRule="auto"/>
        <w:rPr>
          <w:ins w:id="1785" w:author="Darin  McBeath" w:date="2014-02-19T13:46:00Z"/>
          <w:rFonts w:ascii="Calibri" w:eastAsia="Times New Roman" w:hAnsi="Calibri" w:cs="Calibri"/>
          <w:color w:val="000000"/>
          <w:sz w:val="21"/>
          <w:szCs w:val="21"/>
        </w:rPr>
      </w:pPr>
      <w:ins w:id="1786" w:author="Darin  McBeath" w:date="2014-02-19T13:46:00Z">
        <w:r>
          <w:rPr>
            <w:rFonts w:ascii="Calibri" w:eastAsia="Times New Roman" w:hAnsi="Calibri" w:cs="Calibri"/>
            <w:color w:val="000000"/>
            <w:sz w:val="21"/>
            <w:szCs w:val="21"/>
          </w:rPr>
          <w:br w:type="page"/>
        </w:r>
      </w:ins>
    </w:p>
    <w:p w14:paraId="787FED99" w14:textId="64086FCE" w:rsidR="00473C3A" w:rsidRPr="00A31094" w:rsidRDefault="00473C3A" w:rsidP="00473C3A">
      <w:pPr>
        <w:rPr>
          <w:ins w:id="1787" w:author="Darin  McBeath" w:date="2014-02-19T13:46:00Z"/>
        </w:rPr>
      </w:pPr>
      <w:ins w:id="1788" w:author="Darin  McBeath" w:date="2014-02-19T13:46:00Z">
        <w:r w:rsidRPr="00A31094">
          <w:rPr>
            <w:b/>
          </w:rPr>
          <w:t xml:space="preserve">Signed URLs for </w:t>
        </w:r>
        <w:r>
          <w:rPr>
            <w:b/>
          </w:rPr>
          <w:t xml:space="preserve">publication and cited by </w:t>
        </w:r>
        <w:r w:rsidRPr="00A31094">
          <w:rPr>
            <w:b/>
          </w:rPr>
          <w:t>update keys</w:t>
        </w:r>
      </w:ins>
    </w:p>
    <w:p w14:paraId="5ECAFF4A" w14:textId="77777777" w:rsidR="00473C3A" w:rsidRDefault="00473C3A" w:rsidP="00473C3A">
      <w:pPr>
        <w:rPr>
          <w:ins w:id="1789" w:author="Darin  McBeath" w:date="2014-02-19T13:46:00Z"/>
          <w:sz w:val="20"/>
          <w:szCs w:val="20"/>
        </w:rPr>
      </w:pPr>
    </w:p>
    <w:p w14:paraId="2CB0ABB3" w14:textId="77777777" w:rsidR="00473C3A" w:rsidRDefault="00473C3A" w:rsidP="00473C3A">
      <w:pPr>
        <w:rPr>
          <w:ins w:id="1790" w:author="Darin  McBeath" w:date="2014-02-19T13:46:00Z"/>
          <w:sz w:val="20"/>
          <w:szCs w:val="20"/>
        </w:rPr>
      </w:pPr>
    </w:p>
    <w:p w14:paraId="10B7C87F" w14:textId="28E212B3" w:rsidR="00473C3A" w:rsidRPr="006327C5" w:rsidRDefault="00815D72" w:rsidP="00473C3A">
      <w:pPr>
        <w:rPr>
          <w:ins w:id="1791" w:author="Darin  McBeath" w:date="2014-02-19T13:46:00Z"/>
          <w:rFonts w:asciiTheme="majorHAnsi" w:hAnsiTheme="majorHAnsi"/>
          <w:sz w:val="18"/>
          <w:szCs w:val="20"/>
        </w:rPr>
      </w:pPr>
      <w:ins w:id="1792" w:author="Darin  McBeath" w:date="2014-02-19T14:53:00Z">
        <w:r w:rsidRPr="006327C5">
          <w:rPr>
            <w:rFonts w:asciiTheme="majorHAnsi" w:hAnsiTheme="majorHAnsi"/>
            <w:sz w:val="18"/>
            <w:szCs w:val="20"/>
          </w:rPr>
          <w:t>author publication count</w:t>
        </w:r>
      </w:ins>
      <w:ins w:id="1793" w:author="Darin  McBeath" w:date="2014-02-19T13:46:00Z">
        <w:r w:rsidR="00473C3A" w:rsidRPr="006327C5">
          <w:rPr>
            <w:rFonts w:asciiTheme="majorHAnsi" w:hAnsiTheme="majorHAnsi"/>
            <w:sz w:val="18"/>
            <w:szCs w:val="20"/>
          </w:rPr>
          <w:t xml:space="preserve"> (100%)</w:t>
        </w:r>
      </w:ins>
    </w:p>
    <w:p w14:paraId="419B2443" w14:textId="67FFCC05" w:rsidR="001248E0" w:rsidRDefault="001248E0" w:rsidP="001248E0">
      <w:pPr>
        <w:rPr>
          <w:ins w:id="1794" w:author="Darin  McBeath" w:date="2014-02-19T13:46:00Z"/>
          <w:sz w:val="18"/>
          <w:szCs w:val="20"/>
        </w:rPr>
      </w:pPr>
    </w:p>
    <w:p w14:paraId="4FFA6647" w14:textId="35F049CF" w:rsidR="00A74B68" w:rsidRDefault="00A74B68" w:rsidP="00A74B68">
      <w:pPr>
        <w:rPr>
          <w:ins w:id="1795" w:author="Darin  McBeath" w:date="2014-03-17T18:30:00Z"/>
          <w:rFonts w:asciiTheme="majorHAnsi" w:hAnsiTheme="majorHAnsi"/>
          <w:sz w:val="14"/>
          <w:szCs w:val="14"/>
        </w:rPr>
      </w:pPr>
      <w:ins w:id="1796" w:author="Darin  McBeath" w:date="2014-03-17T18:30:00Z">
        <w:r>
          <w:rPr>
            <w:rFonts w:asciiTheme="majorHAnsi" w:hAnsiTheme="majorHAnsi"/>
            <w:sz w:val="14"/>
            <w:szCs w:val="14"/>
          </w:rPr>
          <w:fldChar w:fldCharType="begin"/>
        </w:r>
        <w:r>
          <w:rPr>
            <w:rFonts w:asciiTheme="majorHAnsi" w:hAnsiTheme="majorHAnsi"/>
            <w:sz w:val="14"/>
            <w:szCs w:val="14"/>
          </w:rPr>
          <w:instrText xml:space="preserve"> HYPERLINK "</w:instrText>
        </w:r>
      </w:ins>
      <w:ins w:id="1797" w:author="Darin  McBeath" w:date="2014-03-17T18:29:00Z">
        <w:r w:rsidRPr="00A74B68">
          <w:rPr>
            <w:rFonts w:asciiTheme="majorHAnsi" w:hAnsiTheme="majorHAnsi"/>
            <w:sz w:val="14"/>
            <w:szCs w:val="14"/>
          </w:rPr>
          <w:instrText>https://els-ats.s3.amazonaws.com/scopusSolr/keys/authpckeys1x.gz?AWSAccessKeyId=AKIAIQ2VDFJYKESDOTUQ&amp;Expires=1431091789&amp;Signature=ytihc0TJJ9a7zMxFPz%2BAW3NJK4c%3D</w:instrText>
        </w:r>
      </w:ins>
      <w:ins w:id="1798" w:author="Darin  McBeath" w:date="2014-03-17T18:30:00Z">
        <w:r>
          <w:rPr>
            <w:rFonts w:asciiTheme="majorHAnsi" w:hAnsiTheme="majorHAnsi"/>
            <w:sz w:val="14"/>
            <w:szCs w:val="14"/>
          </w:rPr>
          <w:instrText xml:space="preserve">" </w:instrText>
        </w:r>
        <w:r>
          <w:rPr>
            <w:rFonts w:asciiTheme="majorHAnsi" w:hAnsiTheme="majorHAnsi"/>
            <w:sz w:val="14"/>
            <w:szCs w:val="14"/>
          </w:rPr>
          <w:fldChar w:fldCharType="separate"/>
        </w:r>
      </w:ins>
      <w:ins w:id="1799" w:author="Darin  McBeath" w:date="2014-03-17T18:29:00Z">
        <w:r w:rsidRPr="002250D6">
          <w:rPr>
            <w:rStyle w:val="Hyperlink"/>
            <w:rFonts w:asciiTheme="majorHAnsi" w:hAnsiTheme="majorHAnsi"/>
            <w:sz w:val="14"/>
            <w:szCs w:val="14"/>
          </w:rPr>
          <w:t>https://els-ats.s3.amazonaws.com/scopusSolr/keys/authpckeys1x.gz?AWSAccessKeyId=AKIAIQ2VDFJYKESDOTUQ&amp;Expires=1431091789&amp;Signature=ytihc0TJJ9a7zMxFPz%2BAW3NJK4c%3D</w:t>
        </w:r>
      </w:ins>
      <w:ins w:id="1800" w:author="Darin  McBeath" w:date="2014-03-17T18:30:00Z">
        <w:r>
          <w:rPr>
            <w:rFonts w:asciiTheme="majorHAnsi" w:hAnsiTheme="majorHAnsi"/>
            <w:sz w:val="14"/>
            <w:szCs w:val="14"/>
          </w:rPr>
          <w:fldChar w:fldCharType="end"/>
        </w:r>
      </w:ins>
    </w:p>
    <w:p w14:paraId="54328783" w14:textId="77777777" w:rsidR="00A74B68" w:rsidRPr="00A74B68" w:rsidRDefault="00A74B68" w:rsidP="00A74B68">
      <w:pPr>
        <w:rPr>
          <w:ins w:id="1801" w:author="Darin  McBeath" w:date="2014-03-17T18:29:00Z"/>
          <w:rFonts w:asciiTheme="majorHAnsi" w:hAnsiTheme="majorHAnsi"/>
          <w:sz w:val="14"/>
          <w:szCs w:val="14"/>
        </w:rPr>
      </w:pPr>
    </w:p>
    <w:p w14:paraId="5E4C63BD" w14:textId="77777777" w:rsidR="00A74B68" w:rsidRDefault="00A74B68" w:rsidP="00473C3A">
      <w:pPr>
        <w:rPr>
          <w:ins w:id="1802" w:author="Darin  McBeath" w:date="2014-03-17T18:30:00Z"/>
          <w:rFonts w:asciiTheme="majorHAnsi" w:hAnsiTheme="majorHAnsi"/>
          <w:sz w:val="18"/>
          <w:szCs w:val="20"/>
        </w:rPr>
      </w:pPr>
    </w:p>
    <w:p w14:paraId="49E23556" w14:textId="03F41334" w:rsidR="00473C3A" w:rsidRPr="006327C5" w:rsidRDefault="00473C3A" w:rsidP="00473C3A">
      <w:pPr>
        <w:rPr>
          <w:ins w:id="1803" w:author="Darin  McBeath" w:date="2014-02-19T13:46:00Z"/>
          <w:rFonts w:asciiTheme="majorHAnsi" w:hAnsiTheme="majorHAnsi"/>
          <w:sz w:val="18"/>
          <w:szCs w:val="20"/>
        </w:rPr>
      </w:pPr>
      <w:ins w:id="1804" w:author="Darin  McBeath" w:date="2014-02-19T13:46:00Z">
        <w:r w:rsidRPr="006327C5">
          <w:rPr>
            <w:rFonts w:asciiTheme="majorHAnsi" w:hAnsiTheme="majorHAnsi"/>
            <w:sz w:val="18"/>
            <w:szCs w:val="20"/>
          </w:rPr>
          <w:t xml:space="preserve">affiliation </w:t>
        </w:r>
      </w:ins>
      <w:ins w:id="1805" w:author="Darin  McBeath" w:date="2014-02-19T14:53:00Z">
        <w:r w:rsidR="00815D72" w:rsidRPr="006327C5">
          <w:rPr>
            <w:rFonts w:asciiTheme="majorHAnsi" w:hAnsiTheme="majorHAnsi"/>
            <w:sz w:val="18"/>
            <w:szCs w:val="20"/>
          </w:rPr>
          <w:t xml:space="preserve"> publication count </w:t>
        </w:r>
      </w:ins>
      <w:ins w:id="1806" w:author="Darin  McBeath" w:date="2014-02-19T13:46:00Z">
        <w:r w:rsidRPr="006327C5">
          <w:rPr>
            <w:rFonts w:asciiTheme="majorHAnsi" w:hAnsiTheme="majorHAnsi"/>
            <w:sz w:val="18"/>
            <w:szCs w:val="20"/>
          </w:rPr>
          <w:t>(100%)</w:t>
        </w:r>
      </w:ins>
    </w:p>
    <w:p w14:paraId="0624F6BE" w14:textId="77777777" w:rsidR="00473C3A" w:rsidRDefault="00473C3A" w:rsidP="00473C3A">
      <w:pPr>
        <w:rPr>
          <w:ins w:id="1807" w:author="Darin  McBeath" w:date="2014-02-25T12:52:00Z"/>
          <w:sz w:val="18"/>
          <w:szCs w:val="20"/>
        </w:rPr>
      </w:pPr>
    </w:p>
    <w:p w14:paraId="3ADFBEFC" w14:textId="4CF9D878" w:rsidR="00A74B68" w:rsidRDefault="00A74B68" w:rsidP="00A74B68">
      <w:pPr>
        <w:rPr>
          <w:ins w:id="1808" w:author="Darin  McBeath" w:date="2014-03-17T18:32:00Z"/>
          <w:rFonts w:asciiTheme="majorHAnsi" w:hAnsiTheme="majorHAnsi"/>
          <w:sz w:val="14"/>
          <w:szCs w:val="14"/>
        </w:rPr>
      </w:pPr>
      <w:ins w:id="1809" w:author="Darin  McBeath" w:date="2014-03-17T18:32:00Z">
        <w:r>
          <w:rPr>
            <w:rFonts w:asciiTheme="majorHAnsi" w:hAnsiTheme="majorHAnsi"/>
            <w:sz w:val="14"/>
            <w:szCs w:val="14"/>
          </w:rPr>
          <w:fldChar w:fldCharType="begin"/>
        </w:r>
        <w:r>
          <w:rPr>
            <w:rFonts w:asciiTheme="majorHAnsi" w:hAnsiTheme="majorHAnsi"/>
            <w:sz w:val="14"/>
            <w:szCs w:val="14"/>
          </w:rPr>
          <w:instrText xml:space="preserve"> HYPERLINK "</w:instrText>
        </w:r>
        <w:r w:rsidRPr="00A74B68">
          <w:rPr>
            <w:rFonts w:asciiTheme="majorHAnsi" w:hAnsiTheme="majorHAnsi"/>
            <w:sz w:val="14"/>
            <w:szCs w:val="14"/>
          </w:rPr>
          <w:instrText>https://els-ats.s3.amazonaws.com/scopusSolr/keys/affilpckeys1x.gz?AWSAccessKeyId=AKIAIQ2VDFJYKESDOTUQ&amp;Expires=1431091935&amp;Signature=75TIHrIB%2BQPgeTkXvAu/LDHBUTU%3D</w:instrText>
        </w:r>
        <w:r>
          <w:rPr>
            <w:rFonts w:asciiTheme="majorHAnsi" w:hAnsiTheme="majorHAnsi"/>
            <w:sz w:val="14"/>
            <w:szCs w:val="14"/>
          </w:rPr>
          <w:instrText xml:space="preserve">" </w:instrText>
        </w:r>
        <w:r>
          <w:rPr>
            <w:rFonts w:asciiTheme="majorHAnsi" w:hAnsiTheme="majorHAnsi"/>
            <w:sz w:val="14"/>
            <w:szCs w:val="14"/>
          </w:rPr>
          <w:fldChar w:fldCharType="separate"/>
        </w:r>
        <w:r w:rsidRPr="002250D6">
          <w:rPr>
            <w:rStyle w:val="Hyperlink"/>
            <w:rFonts w:asciiTheme="majorHAnsi" w:hAnsiTheme="majorHAnsi"/>
            <w:sz w:val="14"/>
            <w:szCs w:val="14"/>
          </w:rPr>
          <w:t>https://els-ats.s3.amazonaws.com/scopusSolr/keys/affilpckeys1x.gz?AWSAccessKeyId=AKIAIQ2VDFJYKESDOTUQ&amp;Expires=1431091935&amp;Signature=75TIHrIB%2BQPgeTkXvAu/LDHBUTU%3D</w:t>
        </w:r>
        <w:r>
          <w:rPr>
            <w:rFonts w:asciiTheme="majorHAnsi" w:hAnsiTheme="majorHAnsi"/>
            <w:sz w:val="14"/>
            <w:szCs w:val="14"/>
          </w:rPr>
          <w:fldChar w:fldCharType="end"/>
        </w:r>
      </w:ins>
    </w:p>
    <w:p w14:paraId="34AEA363" w14:textId="77777777" w:rsidR="00A74B68" w:rsidRPr="00A74B68" w:rsidRDefault="00A74B68" w:rsidP="00A74B68">
      <w:pPr>
        <w:rPr>
          <w:ins w:id="1810" w:author="Darin  McBeath" w:date="2014-03-17T18:32:00Z"/>
          <w:rFonts w:asciiTheme="majorHAnsi" w:hAnsiTheme="majorHAnsi"/>
          <w:sz w:val="14"/>
          <w:szCs w:val="14"/>
        </w:rPr>
      </w:pPr>
    </w:p>
    <w:p w14:paraId="1FFFFA6F" w14:textId="77777777" w:rsidR="00232E77" w:rsidRPr="006327C5" w:rsidRDefault="00232E77" w:rsidP="00232E77">
      <w:pPr>
        <w:rPr>
          <w:ins w:id="1811" w:author="Darin  McBeath" w:date="2014-02-19T15:04:00Z"/>
          <w:rFonts w:asciiTheme="majorHAnsi" w:hAnsiTheme="majorHAnsi"/>
          <w:sz w:val="14"/>
          <w:szCs w:val="16"/>
        </w:rPr>
      </w:pPr>
    </w:p>
    <w:p w14:paraId="7F7EE623" w14:textId="7ED14A7E" w:rsidR="00473C3A" w:rsidRPr="006327C5" w:rsidRDefault="00C7341B" w:rsidP="00473C3A">
      <w:pPr>
        <w:rPr>
          <w:ins w:id="1812" w:author="Darin  McBeath" w:date="2014-02-19T13:46:00Z"/>
          <w:rFonts w:asciiTheme="majorHAnsi" w:hAnsiTheme="majorHAnsi"/>
          <w:sz w:val="18"/>
          <w:szCs w:val="20"/>
        </w:rPr>
      </w:pPr>
      <w:ins w:id="1813" w:author="Darin  McBeath" w:date="2014-02-21T14:04:00Z">
        <w:r>
          <w:rPr>
            <w:rFonts w:asciiTheme="majorHAnsi" w:hAnsiTheme="majorHAnsi"/>
            <w:sz w:val="18"/>
            <w:szCs w:val="20"/>
          </w:rPr>
          <w:t>core</w:t>
        </w:r>
      </w:ins>
      <w:ins w:id="1814" w:author="Darin  McBeath" w:date="2014-02-19T13:46:00Z">
        <w:r w:rsidR="00815D72" w:rsidRPr="006327C5">
          <w:rPr>
            <w:rFonts w:asciiTheme="majorHAnsi" w:hAnsiTheme="majorHAnsi"/>
            <w:sz w:val="18"/>
            <w:szCs w:val="20"/>
          </w:rPr>
          <w:t xml:space="preserve"> cited by count</w:t>
        </w:r>
        <w:r w:rsidR="00473C3A" w:rsidRPr="006327C5">
          <w:rPr>
            <w:rFonts w:asciiTheme="majorHAnsi" w:hAnsiTheme="majorHAnsi"/>
            <w:sz w:val="18"/>
            <w:szCs w:val="20"/>
          </w:rPr>
          <w:t xml:space="preserve"> (100%)</w:t>
        </w:r>
      </w:ins>
    </w:p>
    <w:p w14:paraId="424FBEAE" w14:textId="77777777" w:rsidR="00473C3A" w:rsidRPr="006327C5" w:rsidRDefault="00473C3A" w:rsidP="00473C3A">
      <w:pPr>
        <w:rPr>
          <w:ins w:id="1815" w:author="Darin  McBeath" w:date="2014-02-19T13:46:00Z"/>
          <w:sz w:val="18"/>
          <w:szCs w:val="20"/>
        </w:rPr>
      </w:pPr>
    </w:p>
    <w:p w14:paraId="13E44681" w14:textId="2B9D77D6" w:rsidR="00111CC7" w:rsidRPr="006327C5" w:rsidRDefault="00111CC7" w:rsidP="00111CC7">
      <w:pPr>
        <w:rPr>
          <w:ins w:id="1816" w:author="Darin  McBeath" w:date="2014-02-19T15:33:00Z"/>
          <w:rFonts w:asciiTheme="majorHAnsi" w:hAnsiTheme="majorHAnsi"/>
          <w:sz w:val="14"/>
          <w:szCs w:val="16"/>
        </w:rPr>
      </w:pPr>
      <w:ins w:id="1817" w:author="Darin  McBeath" w:date="2014-02-19T15:33: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"https://els-ats.s3.amazonaws.com/scopusSolr/keys/abskeyscbc1x.gz?AWSAccessKeyId=AKIAIQ2VDFJYKESDOTUQ&amp;Expires=1400041962&amp;Signature=9jGPeAQi3CF8Zae1EXSml5h0H24%3D"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https://els-ats.s3.amazonaws.com/scopusSolr/keys/abskeyscbc1x.gz?AWSAccessKeyId=AKIAIQ2VDFJYKESDOTUQ&amp;Expires=1400041962&amp;Signature=9jGPeAQi3CF8Zae1EXSml5h0H24%3D</w:t>
        </w:r>
        <w:r w:rsidRPr="006327C5">
          <w:rPr>
            <w:rFonts w:asciiTheme="majorHAnsi" w:hAnsiTheme="majorHAnsi"/>
            <w:sz w:val="14"/>
            <w:szCs w:val="16"/>
          </w:rPr>
          <w:fldChar w:fldCharType="end"/>
        </w:r>
      </w:ins>
    </w:p>
    <w:p w14:paraId="72DB3907" w14:textId="77777777" w:rsidR="00473C3A" w:rsidRPr="006327C5" w:rsidRDefault="00473C3A" w:rsidP="00473C3A">
      <w:pPr>
        <w:rPr>
          <w:ins w:id="1818" w:author="Darin  McBeath" w:date="2014-02-19T13:46:00Z"/>
          <w:sz w:val="18"/>
          <w:szCs w:val="20"/>
        </w:rPr>
      </w:pPr>
    </w:p>
    <w:p w14:paraId="5F27B78E" w14:textId="697D610F" w:rsidR="00473C3A" w:rsidRPr="006327C5" w:rsidRDefault="00815D72" w:rsidP="00473C3A">
      <w:pPr>
        <w:rPr>
          <w:ins w:id="1819" w:author="Darin  McBeath" w:date="2014-02-19T13:46:00Z"/>
          <w:rFonts w:asciiTheme="majorHAnsi" w:hAnsiTheme="majorHAnsi"/>
          <w:sz w:val="18"/>
          <w:szCs w:val="20"/>
        </w:rPr>
      </w:pPr>
      <w:ins w:id="1820" w:author="Darin  McBeath" w:date="2014-02-19T13:46:00Z">
        <w:r w:rsidRPr="006327C5">
          <w:rPr>
            <w:rFonts w:asciiTheme="majorHAnsi" w:hAnsiTheme="majorHAnsi"/>
            <w:sz w:val="18"/>
            <w:szCs w:val="20"/>
          </w:rPr>
          <w:t>author publication count</w:t>
        </w:r>
        <w:r w:rsidR="00473C3A" w:rsidRPr="006327C5">
          <w:rPr>
            <w:rFonts w:asciiTheme="majorHAnsi" w:hAnsiTheme="majorHAnsi"/>
            <w:sz w:val="18"/>
            <w:szCs w:val="20"/>
          </w:rPr>
          <w:t xml:space="preserve"> (300%)</w:t>
        </w:r>
      </w:ins>
    </w:p>
    <w:p w14:paraId="11B99FBA" w14:textId="77777777" w:rsidR="00473C3A" w:rsidRPr="006327C5" w:rsidRDefault="00473C3A" w:rsidP="00473C3A">
      <w:pPr>
        <w:rPr>
          <w:ins w:id="1821" w:author="Darin  McBeath" w:date="2014-02-19T13:46:00Z"/>
          <w:sz w:val="18"/>
          <w:szCs w:val="20"/>
        </w:rPr>
      </w:pPr>
    </w:p>
    <w:p w14:paraId="76DF42A8" w14:textId="3530A845" w:rsidR="00A74B68" w:rsidRPr="00A74B68" w:rsidRDefault="00A74B68" w:rsidP="00A74B68">
      <w:pPr>
        <w:rPr>
          <w:ins w:id="1822" w:author="Darin  McBeath" w:date="2014-03-17T18:33:00Z"/>
          <w:rFonts w:asciiTheme="majorHAnsi" w:hAnsiTheme="majorHAnsi"/>
          <w:sz w:val="14"/>
          <w:szCs w:val="14"/>
        </w:rPr>
      </w:pPr>
      <w:ins w:id="1823" w:author="Darin  McBeath" w:date="2014-03-17T18:33:00Z">
        <w:r w:rsidRPr="00A74B68">
          <w:rPr>
            <w:rFonts w:asciiTheme="majorHAnsi" w:hAnsiTheme="majorHAnsi"/>
            <w:sz w:val="14"/>
            <w:szCs w:val="14"/>
          </w:rPr>
          <w:fldChar w:fldCharType="begin"/>
        </w:r>
        <w:r w:rsidRPr="00A74B68">
          <w:rPr>
            <w:rFonts w:asciiTheme="majorHAnsi" w:hAnsiTheme="majorHAnsi"/>
            <w:sz w:val="14"/>
            <w:szCs w:val="14"/>
          </w:rPr>
          <w:instrText xml:space="preserve"> HYPERLINK "https://els-ats.s3.amazonaws.com/scopusSolr/keys/authpckeys3x.gz?AWSAccessKeyId=AKIAIQ2VDFJYKESDOTUQ&amp;Expires=1431091981&amp;Signature=oyyNcbvktXusLP8%2BxungA/85S/8%3D" </w:instrText>
        </w:r>
        <w:r w:rsidRPr="00A74B68">
          <w:rPr>
            <w:rFonts w:asciiTheme="majorHAnsi" w:hAnsiTheme="majorHAnsi"/>
            <w:sz w:val="14"/>
            <w:szCs w:val="14"/>
          </w:rPr>
          <w:fldChar w:fldCharType="separate"/>
        </w:r>
        <w:r w:rsidRPr="00A74B68">
          <w:rPr>
            <w:rStyle w:val="Hyperlink"/>
            <w:rFonts w:asciiTheme="majorHAnsi" w:hAnsiTheme="majorHAnsi"/>
            <w:sz w:val="14"/>
            <w:szCs w:val="14"/>
          </w:rPr>
          <w:t>https://els-ats.s3.amazonaws.com/scopusSolr/keys/authpckeys3x.gz?AWSAccessKeyId=AKIAIQ2VDFJYKESDOTUQ&amp;Expires=1431091981&amp;Signature=oyyNcbvktXusLP8%2BxungA/85S/8%3D</w:t>
        </w:r>
        <w:r w:rsidRPr="00A74B68">
          <w:rPr>
            <w:rFonts w:asciiTheme="majorHAnsi" w:hAnsiTheme="majorHAnsi"/>
            <w:sz w:val="14"/>
            <w:szCs w:val="14"/>
          </w:rPr>
          <w:fldChar w:fldCharType="end"/>
        </w:r>
      </w:ins>
    </w:p>
    <w:p w14:paraId="6E0D25CF" w14:textId="77777777" w:rsidR="00A74B68" w:rsidRPr="00A74B68" w:rsidRDefault="00A74B68" w:rsidP="00A74B68">
      <w:pPr>
        <w:rPr>
          <w:ins w:id="1824" w:author="Darin  McBeath" w:date="2014-03-17T18:33:00Z"/>
          <w:sz w:val="18"/>
          <w:szCs w:val="20"/>
        </w:rPr>
      </w:pPr>
    </w:p>
    <w:p w14:paraId="4BF73AA6" w14:textId="0A017A68" w:rsidR="00473C3A" w:rsidRPr="006327C5" w:rsidRDefault="00473C3A" w:rsidP="00473C3A">
      <w:pPr>
        <w:rPr>
          <w:ins w:id="1825" w:author="Darin  McBeath" w:date="2014-02-19T13:46:00Z"/>
          <w:rFonts w:asciiTheme="majorHAnsi" w:hAnsiTheme="majorHAnsi"/>
          <w:sz w:val="18"/>
          <w:szCs w:val="20"/>
        </w:rPr>
      </w:pPr>
      <w:ins w:id="1826" w:author="Darin  McBeath" w:date="2014-02-19T13:46:00Z">
        <w:r w:rsidRPr="006327C5">
          <w:rPr>
            <w:rFonts w:asciiTheme="majorHAnsi" w:hAnsiTheme="majorHAnsi"/>
            <w:sz w:val="18"/>
            <w:szCs w:val="20"/>
          </w:rPr>
          <w:t>affiliation</w:t>
        </w:r>
      </w:ins>
      <w:ins w:id="1827" w:author="Darin  McBeath" w:date="2014-02-19T14:54:00Z">
        <w:r w:rsidR="00815D72" w:rsidRPr="006327C5">
          <w:rPr>
            <w:rFonts w:asciiTheme="majorHAnsi" w:hAnsiTheme="majorHAnsi"/>
            <w:sz w:val="18"/>
            <w:szCs w:val="20"/>
          </w:rPr>
          <w:t xml:space="preserve"> publication count</w:t>
        </w:r>
      </w:ins>
      <w:ins w:id="1828" w:author="Darin  McBeath" w:date="2014-02-19T13:46:00Z">
        <w:r w:rsidRPr="006327C5">
          <w:rPr>
            <w:rFonts w:asciiTheme="majorHAnsi" w:hAnsiTheme="majorHAnsi"/>
            <w:sz w:val="18"/>
            <w:szCs w:val="20"/>
          </w:rPr>
          <w:t xml:space="preserve"> (300%)</w:t>
        </w:r>
      </w:ins>
    </w:p>
    <w:p w14:paraId="6691E2EB" w14:textId="77777777" w:rsidR="00473C3A" w:rsidRPr="006327C5" w:rsidRDefault="00473C3A" w:rsidP="00473C3A">
      <w:pPr>
        <w:rPr>
          <w:ins w:id="1829" w:author="Darin  McBeath" w:date="2014-02-19T13:46:00Z"/>
          <w:sz w:val="18"/>
          <w:szCs w:val="20"/>
        </w:rPr>
      </w:pPr>
    </w:p>
    <w:p w14:paraId="01B9A5F5" w14:textId="0419ACDA" w:rsidR="00A74B68" w:rsidRDefault="00A74B68" w:rsidP="00A74B68">
      <w:pPr>
        <w:rPr>
          <w:ins w:id="1830" w:author="Darin  McBeath" w:date="2014-03-17T18:34:00Z"/>
          <w:rFonts w:asciiTheme="majorHAnsi" w:hAnsiTheme="majorHAnsi"/>
          <w:sz w:val="14"/>
          <w:szCs w:val="14"/>
        </w:rPr>
      </w:pPr>
      <w:ins w:id="1831" w:author="Darin  McBeath" w:date="2014-03-17T18:34:00Z">
        <w:r>
          <w:rPr>
            <w:rFonts w:asciiTheme="majorHAnsi" w:hAnsiTheme="majorHAnsi"/>
            <w:sz w:val="14"/>
            <w:szCs w:val="14"/>
          </w:rPr>
          <w:fldChar w:fldCharType="begin"/>
        </w:r>
        <w:r>
          <w:rPr>
            <w:rFonts w:asciiTheme="majorHAnsi" w:hAnsiTheme="majorHAnsi"/>
            <w:sz w:val="14"/>
            <w:szCs w:val="14"/>
          </w:rPr>
          <w:instrText xml:space="preserve"> HYPERLINK "</w:instrText>
        </w:r>
        <w:r w:rsidRPr="00A74B68">
          <w:rPr>
            <w:rFonts w:asciiTheme="majorHAnsi" w:hAnsiTheme="majorHAnsi"/>
            <w:sz w:val="14"/>
            <w:szCs w:val="14"/>
          </w:rPr>
          <w:instrText>https://els-ats.s3.amazonaws.com/scopusSolr/keys/affilpckeys3x.gz?AWSAccessKeyId=AKIAIQ2VDFJYKESDOTUQ&amp;Expires=1431092037&amp;Signature=XCpjl5bbtSkT3HcWD7lm7DVwwzE%3D</w:instrText>
        </w:r>
        <w:r>
          <w:rPr>
            <w:rFonts w:asciiTheme="majorHAnsi" w:hAnsiTheme="majorHAnsi"/>
            <w:sz w:val="14"/>
            <w:szCs w:val="14"/>
          </w:rPr>
          <w:instrText xml:space="preserve">" </w:instrText>
        </w:r>
        <w:r>
          <w:rPr>
            <w:rFonts w:asciiTheme="majorHAnsi" w:hAnsiTheme="majorHAnsi"/>
            <w:sz w:val="14"/>
            <w:szCs w:val="14"/>
          </w:rPr>
          <w:fldChar w:fldCharType="separate"/>
        </w:r>
        <w:r w:rsidRPr="002250D6">
          <w:rPr>
            <w:rStyle w:val="Hyperlink"/>
            <w:rFonts w:asciiTheme="majorHAnsi" w:hAnsiTheme="majorHAnsi"/>
            <w:sz w:val="14"/>
            <w:szCs w:val="14"/>
          </w:rPr>
          <w:t>https://els-ats.s3.amazonaws.com/scopusSolr/keys/affilpckeys3x.gz?AWSAccessKeyId=AKIAIQ2VDFJYKESDOTUQ&amp;Expires=1431092037&amp;Signature=XCpjl5bbtSkT3HcWD7lm7DVwwzE%3D</w:t>
        </w:r>
        <w:r>
          <w:rPr>
            <w:rFonts w:asciiTheme="majorHAnsi" w:hAnsiTheme="majorHAnsi"/>
            <w:sz w:val="14"/>
            <w:szCs w:val="14"/>
          </w:rPr>
          <w:fldChar w:fldCharType="end"/>
        </w:r>
      </w:ins>
    </w:p>
    <w:p w14:paraId="1BB1070B" w14:textId="77777777" w:rsidR="00232E77" w:rsidRPr="006327C5" w:rsidRDefault="00232E77" w:rsidP="00232E77">
      <w:pPr>
        <w:rPr>
          <w:ins w:id="1832" w:author="Darin  McBeath" w:date="2014-02-19T15:05:00Z"/>
          <w:szCs w:val="28"/>
        </w:rPr>
      </w:pPr>
    </w:p>
    <w:p w14:paraId="27A15DF7" w14:textId="7EFC6A26" w:rsidR="00473C3A" w:rsidRPr="006327C5" w:rsidRDefault="00C7341B" w:rsidP="00473C3A">
      <w:pPr>
        <w:rPr>
          <w:ins w:id="1833" w:author="Darin  McBeath" w:date="2014-02-19T13:46:00Z"/>
          <w:rFonts w:asciiTheme="majorHAnsi" w:hAnsiTheme="majorHAnsi"/>
          <w:sz w:val="18"/>
          <w:szCs w:val="20"/>
        </w:rPr>
      </w:pPr>
      <w:ins w:id="1834" w:author="Darin  McBeath" w:date="2014-02-21T14:04:00Z">
        <w:r>
          <w:rPr>
            <w:rFonts w:asciiTheme="majorHAnsi" w:hAnsiTheme="majorHAnsi"/>
            <w:sz w:val="18"/>
            <w:szCs w:val="20"/>
          </w:rPr>
          <w:t>core</w:t>
        </w:r>
      </w:ins>
      <w:ins w:id="1835" w:author="Darin  McBeath" w:date="2014-02-19T13:46:00Z">
        <w:r w:rsidR="00815D72" w:rsidRPr="006327C5">
          <w:rPr>
            <w:rFonts w:asciiTheme="majorHAnsi" w:hAnsiTheme="majorHAnsi"/>
            <w:sz w:val="18"/>
            <w:szCs w:val="20"/>
          </w:rPr>
          <w:t xml:space="preserve"> cited by count</w:t>
        </w:r>
        <w:r w:rsidR="00473C3A" w:rsidRPr="006327C5">
          <w:rPr>
            <w:rFonts w:asciiTheme="majorHAnsi" w:hAnsiTheme="majorHAnsi"/>
            <w:sz w:val="18"/>
            <w:szCs w:val="20"/>
          </w:rPr>
          <w:t xml:space="preserve"> (300%)</w:t>
        </w:r>
      </w:ins>
    </w:p>
    <w:p w14:paraId="749E9C14" w14:textId="77777777" w:rsidR="00473C3A" w:rsidRPr="006327C5" w:rsidRDefault="00473C3A" w:rsidP="00473C3A">
      <w:pPr>
        <w:rPr>
          <w:ins w:id="1836" w:author="Darin  McBeath" w:date="2014-02-19T13:46:00Z"/>
          <w:sz w:val="18"/>
          <w:szCs w:val="20"/>
        </w:rPr>
      </w:pPr>
    </w:p>
    <w:p w14:paraId="7B16712F" w14:textId="5740CB93" w:rsidR="00B74E90" w:rsidRDefault="00B74E90" w:rsidP="00B74E90">
      <w:pPr>
        <w:rPr>
          <w:ins w:id="1837" w:author="Darin  McBeath" w:date="2014-02-19T15:33:00Z"/>
          <w:rFonts w:asciiTheme="majorHAnsi" w:hAnsiTheme="majorHAnsi"/>
          <w:sz w:val="16"/>
          <w:szCs w:val="16"/>
        </w:rPr>
      </w:pPr>
      <w:ins w:id="1838" w:author="Darin  McBeath" w:date="2014-02-19T15:33:00Z">
        <w:r w:rsidRPr="006327C5">
          <w:rPr>
            <w:rFonts w:asciiTheme="majorHAnsi" w:hAnsiTheme="majorHAnsi"/>
            <w:sz w:val="14"/>
            <w:szCs w:val="16"/>
          </w:rPr>
          <w:fldChar w:fldCharType="begin"/>
        </w:r>
        <w:r w:rsidRPr="006327C5">
          <w:rPr>
            <w:rFonts w:asciiTheme="majorHAnsi" w:hAnsiTheme="majorHAnsi"/>
            <w:sz w:val="14"/>
            <w:szCs w:val="16"/>
          </w:rPr>
          <w:instrText xml:space="preserve"> HYPERLINK "https://els-ats.s3.amazonaws.com/scopusSolr/keys/abskeyscbc3x.gz?AWSAccessKeyId=AKIAIQ2VDFJYKESDOTUQ&amp;Expires=1400042000&amp;Signature=xdpxoglXi8OM4qE5/NrK%2BBGkOdw%3D" </w:instrText>
        </w:r>
        <w:r w:rsidRPr="006327C5">
          <w:rPr>
            <w:rFonts w:asciiTheme="majorHAnsi" w:hAnsiTheme="majorHAnsi"/>
            <w:sz w:val="14"/>
            <w:szCs w:val="16"/>
          </w:rPr>
          <w:fldChar w:fldCharType="separate"/>
        </w:r>
        <w:r w:rsidRPr="006327C5">
          <w:rPr>
            <w:rStyle w:val="Hyperlink"/>
            <w:rFonts w:asciiTheme="majorHAnsi" w:hAnsiTheme="majorHAnsi"/>
            <w:sz w:val="14"/>
            <w:szCs w:val="16"/>
          </w:rPr>
          <w:t>https://els-ats.s3.amazonaws.com/scopusSolr/keys/abskeyscbc3x.gz?AWSAccessKeyId=AKIAIQ2VDFJYKESDOTUQ&amp;Expires=1400042000&amp;Signature=xdpxoglXi8OM4qE5/NrK%2BBGkOdw%3D</w:t>
        </w:r>
        <w:r w:rsidRPr="006327C5">
          <w:rPr>
            <w:rFonts w:asciiTheme="majorHAnsi" w:hAnsiTheme="majorHAnsi"/>
            <w:sz w:val="14"/>
            <w:szCs w:val="16"/>
          </w:rPr>
          <w:fldChar w:fldCharType="end"/>
        </w:r>
      </w:ins>
    </w:p>
    <w:p w14:paraId="27012444" w14:textId="77777777" w:rsidR="00B74E90" w:rsidRPr="00B74E90" w:rsidRDefault="00B74E90" w:rsidP="00B74E90">
      <w:pPr>
        <w:rPr>
          <w:ins w:id="1839" w:author="Darin  McBeath" w:date="2014-02-19T15:33:00Z"/>
          <w:rFonts w:asciiTheme="majorHAnsi" w:hAnsiTheme="majorHAnsi"/>
          <w:sz w:val="16"/>
          <w:szCs w:val="16"/>
        </w:rPr>
      </w:pPr>
    </w:p>
    <w:p w14:paraId="78520DB2" w14:textId="77777777" w:rsidR="000A4DF8" w:rsidRPr="00D80ADC" w:rsidDel="00254DF5" w:rsidRDefault="000A4DF8" w:rsidP="000A4DF8">
      <w:pPr>
        <w:rPr>
          <w:ins w:id="1840" w:author="Gillian Griffiths" w:date="2014-02-13T14:21:00Z"/>
          <w:del w:id="1841" w:author="Darin  McBeath" w:date="2014-02-19T11:28:00Z"/>
          <w:rFonts w:ascii="Calibri" w:eastAsia="Times New Roman" w:hAnsi="Calibri" w:cs="Calibri"/>
          <w:color w:val="000000"/>
          <w:sz w:val="21"/>
          <w:szCs w:val="21"/>
        </w:rPr>
      </w:pPr>
    </w:p>
    <w:p w14:paraId="6A808076" w14:textId="77777777" w:rsidR="006E6BD5" w:rsidRPr="00D80ADC" w:rsidRDefault="006E6BD5" w:rsidP="00011F32">
      <w:pPr>
        <w:rPr>
          <w:rFonts w:ascii="Calibri" w:eastAsia="Times New Roman" w:hAnsi="Calibri" w:cs="Calibri"/>
          <w:color w:val="000000"/>
          <w:sz w:val="21"/>
          <w:szCs w:val="21"/>
        </w:rPr>
      </w:pPr>
    </w:p>
    <w:sectPr w:rsidR="006E6BD5" w:rsidRPr="00D80ADC" w:rsidSect="00C85FC5">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Gillian Griffiths" w:date="2014-02-13T14:24:00Z" w:initials="GG">
    <w:p w14:paraId="0022418E" w14:textId="77777777" w:rsidR="000F1FEE" w:rsidRDefault="000F1FEE">
      <w:pPr>
        <w:pStyle w:val="CommentText"/>
      </w:pPr>
      <w:r>
        <w:rPr>
          <w:rStyle w:val="CommentReference"/>
        </w:rPr>
        <w:annotationRef/>
      </w:r>
      <w:r>
        <w:t>Yes, these are essential to the product since they allow users to identify important articles/books that aren’t on Scopus</w:t>
      </w:r>
    </w:p>
  </w:comment>
  <w:comment w:id="42" w:author="Reed Elsevier" w:date="2014-02-13T14:24:00Z" w:initials="RE">
    <w:p w14:paraId="3D3998F6" w14:textId="77777777" w:rsidR="000F1FEE" w:rsidRDefault="000F1FEE" w:rsidP="001C2E46">
      <w:pPr>
        <w:pStyle w:val="CommentText"/>
      </w:pPr>
      <w:r>
        <w:rPr>
          <w:rStyle w:val="CommentReference"/>
        </w:rPr>
        <w:annotationRef/>
      </w:r>
      <w:r>
        <w:t>Web citations no longer exist and as we don’t have patents in the PoC, we can’t calculate patent citations.</w:t>
      </w:r>
    </w:p>
  </w:comment>
  <w:comment w:id="108" w:author="Gillian Griffiths" w:date="2014-02-13T15:07:00Z" w:initials="GG">
    <w:p w14:paraId="65ADEDEF" w14:textId="77777777" w:rsidR="000F1FEE" w:rsidRDefault="000F1FEE">
      <w:pPr>
        <w:pStyle w:val="CommentText"/>
      </w:pPr>
      <w:r>
        <w:rPr>
          <w:rStyle w:val="CommentReference"/>
        </w:rPr>
        <w:annotationRef/>
      </w:r>
      <w:r>
        <w:t xml:space="preserve">I will investigate this with STEPS. It’s not clear to me what the function of the boundary match is in the product and what would happen if it were not there. Please assume only need in author cluster ( your observation from queries) unless you hear differently from me. Also need to review on exact phrase. Pls assume need all exact match as present until further notice.  </w:t>
      </w:r>
    </w:p>
  </w:comment>
  <w:comment w:id="265" w:author="Gillian Griffiths" w:date="2014-02-25T16:22:00Z" w:initials="GG">
    <w:p w14:paraId="2D745ADE" w14:textId="77777777" w:rsidR="000F1FEE" w:rsidRDefault="000F1FEE" w:rsidP="009A0522">
      <w:pPr>
        <w:pStyle w:val="CommentText"/>
      </w:pPr>
      <w:r>
        <w:rPr>
          <w:rStyle w:val="CommentReference"/>
        </w:rPr>
        <w:annotationRef/>
      </w:r>
      <w:r>
        <w:t>Again this urgently  needs substantial pruning, it contains too many terms, including names of chemical elements.   Fundamental question of whether we need stopwords in 21</w:t>
      </w:r>
      <w:r w:rsidRPr="001C4576">
        <w:rPr>
          <w:vertAlign w:val="superscript"/>
        </w:rPr>
        <w:t>st</w:t>
      </w:r>
      <w:r>
        <w:t xml:space="preserve"> century and why – may depend on technology chosen.</w:t>
      </w:r>
    </w:p>
  </w:comment>
  <w:comment w:id="658" w:author="Reed Elsevier" w:date="2014-02-13T14:24:00Z" w:initials="RE">
    <w:p w14:paraId="5C8DC682" w14:textId="77777777" w:rsidR="000F1FEE" w:rsidRDefault="000F1FEE" w:rsidP="001C2E46">
      <w:pPr>
        <w:pStyle w:val="CommentText"/>
      </w:pPr>
      <w:r>
        <w:rPr>
          <w:rStyle w:val="CommentReference"/>
        </w:rPr>
        <w:annotationRef/>
      </w:r>
      <w:r>
        <w:t>There is also a subscope on authsuff, but I would not include that. I leave that up to Gillian.</w:t>
      </w:r>
    </w:p>
  </w:comment>
  <w:comment w:id="659" w:author="Gillian Griffiths" w:date="2014-02-13T14:24:00Z" w:initials="GG">
    <w:p w14:paraId="46055D84" w14:textId="77777777" w:rsidR="000F1FEE" w:rsidRDefault="000F1FEE">
      <w:pPr>
        <w:pStyle w:val="CommentText"/>
      </w:pPr>
      <w:r>
        <w:rPr>
          <w:rStyle w:val="CommentReference"/>
        </w:rPr>
        <w:annotationRef/>
      </w:r>
      <w:r>
        <w:t>It is probably rare for people to actually type “ Jones III, J/P. OK not to bother in this test</w:t>
      </w:r>
    </w:p>
  </w:comment>
  <w:comment w:id="660" w:author="Gillian Griffiths" w:date="2014-02-13T14:24:00Z" w:initials="GG">
    <w:p w14:paraId="56E16732" w14:textId="77777777" w:rsidR="000F1FEE" w:rsidRDefault="000F1FEE">
      <w:pPr>
        <w:pStyle w:val="CommentText"/>
      </w:pPr>
      <w:r>
        <w:rPr>
          <w:rStyle w:val="CommentReference"/>
        </w:rPr>
        <w:annotationRef/>
      </w:r>
      <w:r>
        <w:t>Added</w:t>
      </w:r>
    </w:p>
  </w:comment>
  <w:comment w:id="668" w:author="Reed Elsevier" w:date="2014-02-13T14:24:00Z" w:initials="RE">
    <w:p w14:paraId="2040C5A1" w14:textId="77777777" w:rsidR="000F1FEE" w:rsidRDefault="000F1FEE" w:rsidP="00BB32F7">
      <w:pPr>
        <w:pStyle w:val="CommentText"/>
      </w:pPr>
      <w:r>
        <w:rPr>
          <w:rStyle w:val="CommentReference"/>
        </w:rPr>
        <w:annotationRef/>
      </w:r>
      <w:r>
        <w:t>Current Scopus term equivalence list provided by Saskia</w:t>
      </w:r>
    </w:p>
  </w:comment>
  <w:comment w:id="677" w:author="Gillian Griffiths" w:date="2014-02-13T14:24:00Z" w:initials="GG">
    <w:p w14:paraId="6FEA6A82" w14:textId="77777777" w:rsidR="000F1FEE" w:rsidRDefault="000F1FEE">
      <w:pPr>
        <w:pStyle w:val="CommentText"/>
      </w:pPr>
      <w:r>
        <w:rPr>
          <w:rStyle w:val="CommentReference"/>
        </w:rPr>
        <w:annotationRef/>
      </w:r>
      <w:r>
        <w:t>Needs substantial pruning in future but can be used for this test.</w:t>
      </w:r>
    </w:p>
  </w:comment>
  <w:comment w:id="684" w:author="Gillian Griffiths" w:date="2014-02-13T14:24:00Z" w:initials="GG">
    <w:p w14:paraId="0F04DFD6" w14:textId="77777777" w:rsidR="000F1FEE" w:rsidRDefault="000F1FEE">
      <w:pPr>
        <w:pStyle w:val="CommentText"/>
      </w:pPr>
      <w:r>
        <w:rPr>
          <w:rStyle w:val="CommentReference"/>
        </w:rPr>
        <w:annotationRef/>
      </w:r>
      <w:r>
        <w:t>But improvement on what was in place for SD PoC should be attempted</w:t>
      </w:r>
    </w:p>
  </w:comment>
  <w:comment w:id="708" w:author="Gillian Griffiths" w:date="2014-02-13T14:24:00Z" w:initials="GG">
    <w:p w14:paraId="490BC9B7" w14:textId="77777777" w:rsidR="000F1FEE" w:rsidRDefault="000F1FEE">
      <w:pPr>
        <w:pStyle w:val="CommentText"/>
      </w:pPr>
      <w:r>
        <w:rPr>
          <w:rStyle w:val="CommentReference"/>
        </w:rPr>
        <w:annotationRef/>
      </w:r>
      <w:r>
        <w:t>What relevance? Don’t believe we calculate this here.</w:t>
      </w:r>
    </w:p>
  </w:comment>
  <w:comment w:id="712" w:author="Gillian Griffiths" w:date="2014-02-13T15:34:00Z" w:initials="GG">
    <w:p w14:paraId="64465B6D" w14:textId="77777777" w:rsidR="000F1FEE" w:rsidRDefault="000F1FEE">
      <w:pPr>
        <w:pStyle w:val="CommentText"/>
      </w:pPr>
      <w:r>
        <w:rPr>
          <w:rStyle w:val="CommentReference"/>
        </w:rPr>
        <w:annotationRef/>
      </w:r>
      <w:r>
        <w:t xml:space="preserve">Presently facets return a maximum of 160 values for performance reasons; </w:t>
      </w:r>
    </w:p>
  </w:comment>
  <w:comment w:id="713" w:author="Gillian Griffiths" w:date="2014-02-13T15:32:00Z" w:initials="GG">
    <w:p w14:paraId="7A2E5EA7" w14:textId="77777777" w:rsidR="000F1FEE" w:rsidRDefault="000F1FEE">
      <w:pPr>
        <w:pStyle w:val="CommentText"/>
      </w:pPr>
      <w:r>
        <w:rPr>
          <w:rStyle w:val="CommentReference"/>
        </w:rPr>
        <w:annotationRef/>
      </w:r>
      <w:r>
        <w:t>Some facets are also normalized to prevent multiple values appearing when referring to the same documents (e.g. city names with different case and punctuation).  Ideally the facets should be case/punctuation insensitive to make such customization unnecessary.</w:t>
      </w:r>
    </w:p>
  </w:comment>
  <w:comment w:id="725" w:author="Gillian Griffiths" w:date="2014-02-13T14:24:00Z" w:initials="GG">
    <w:p w14:paraId="5FF228BF" w14:textId="77777777" w:rsidR="000F1FEE" w:rsidRDefault="000F1FEE">
      <w:pPr>
        <w:pStyle w:val="CommentText"/>
      </w:pPr>
      <w:r>
        <w:rPr>
          <w:rStyle w:val="CommentReference"/>
        </w:rPr>
        <w:annotationRef/>
      </w:r>
      <w:r>
        <w:t>This was built to house a value that Parity never delivered. Can probably be discarded.  (Check with Mehul Pandya/Peter Berkvens)</w:t>
      </w:r>
    </w:p>
  </w:comment>
  <w:comment w:id="742" w:author="Gillian Griffiths" w:date="2014-02-13T14:24:00Z" w:initials="GG">
    <w:p w14:paraId="68121FCB" w14:textId="77777777" w:rsidR="000F1FEE" w:rsidRDefault="000F1FEE">
      <w:pPr>
        <w:pStyle w:val="CommentText"/>
      </w:pPr>
      <w:r>
        <w:rPr>
          <w:rStyle w:val="CommentReference"/>
        </w:rPr>
        <w:annotationRef/>
      </w:r>
      <w:r>
        <w:t>Correct</w:t>
      </w:r>
    </w:p>
  </w:comment>
  <w:comment w:id="748" w:author="Gillian Griffiths" w:date="2014-02-13T14:24:00Z" w:initials="GG">
    <w:p w14:paraId="1A5AAAFB" w14:textId="77777777" w:rsidR="000F1FEE" w:rsidRDefault="000F1FEE">
      <w:pPr>
        <w:pStyle w:val="CommentText"/>
      </w:pPr>
      <w:r>
        <w:rPr>
          <w:rStyle w:val="CommentReference"/>
        </w:rPr>
        <w:annotationRef/>
      </w:r>
      <w:r>
        <w:t>Do we mean not required at all, or just not with special dic?</w:t>
      </w:r>
    </w:p>
  </w:comment>
  <w:comment w:id="754" w:author="Gillian Griffiths" w:date="2014-02-13T14:24:00Z" w:initials="GG">
    <w:p w14:paraId="235E18CE" w14:textId="77777777" w:rsidR="000F1FEE" w:rsidRDefault="000F1FEE">
      <w:pPr>
        <w:pStyle w:val="CommentText"/>
      </w:pPr>
      <w:r>
        <w:rPr>
          <w:rStyle w:val="CommentReference"/>
        </w:rPr>
        <w:annotationRef/>
      </w:r>
      <w:r>
        <w:t xml:space="preserve"> To observe: What is behaviour of wildcards in combination with stemming/equuivalence? ( FAST does this badly)</w:t>
      </w:r>
    </w:p>
  </w:comment>
  <w:comment w:id="755" w:author="Gillian Griffiths" w:date="2014-02-13T14:24:00Z" w:initials="GG">
    <w:p w14:paraId="6BEA6476" w14:textId="77777777" w:rsidR="000F1FEE" w:rsidRDefault="000F1FEE">
      <w:pPr>
        <w:pStyle w:val="CommentText"/>
      </w:pPr>
      <w:r>
        <w:rPr>
          <w:rStyle w:val="CommentReference"/>
        </w:rPr>
        <w:annotationRef/>
      </w:r>
      <w:r>
        <w:t xml:space="preserve">Agree with this. I suspect that FAST specified this in the past for other fields in order to make prefix/infix wildcarding work.  </w:t>
      </w:r>
    </w:p>
  </w:comment>
  <w:comment w:id="775" w:author="Gillian Griffiths" w:date="2014-02-13T14:24:00Z" w:initials="GG">
    <w:p w14:paraId="1A1CE39A" w14:textId="77777777" w:rsidR="000F1FEE" w:rsidRDefault="000F1FEE">
      <w:pPr>
        <w:pStyle w:val="CommentText"/>
      </w:pPr>
      <w:r>
        <w:rPr>
          <w:rStyle w:val="CommentReference"/>
        </w:rPr>
        <w:annotationRef/>
      </w:r>
      <w:r>
        <w:t>Again this urgently  needs substantial pruning, it contains too many terms, including names of chemical elements.   Fundamental question of whether we need stopwords in 21</w:t>
      </w:r>
      <w:r w:rsidRPr="001C4576">
        <w:rPr>
          <w:vertAlign w:val="superscript"/>
        </w:rPr>
        <w:t>st</w:t>
      </w:r>
      <w:r>
        <w:t xml:space="preserve"> century and why – may depend on technology chosen.</w:t>
      </w:r>
    </w:p>
  </w:comment>
  <w:comment w:id="825" w:author="Gillian Griffiths" w:date="2014-02-13T14:24:00Z" w:initials="GG">
    <w:p w14:paraId="6154519A" w14:textId="77777777" w:rsidR="000F1FEE" w:rsidRDefault="000F1FEE">
      <w:pPr>
        <w:pStyle w:val="CommentText"/>
      </w:pPr>
      <w:r>
        <w:rPr>
          <w:rStyle w:val="CommentReference"/>
        </w:rPr>
        <w:annotationRef/>
      </w:r>
      <w:r>
        <w:t>From Saskia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F58FE" w14:textId="77777777" w:rsidR="000F1FEE" w:rsidRDefault="000F1FEE" w:rsidP="00AF3395">
      <w:r>
        <w:separator/>
      </w:r>
    </w:p>
  </w:endnote>
  <w:endnote w:type="continuationSeparator" w:id="0">
    <w:p w14:paraId="27327C31" w14:textId="77777777" w:rsidR="000F1FEE" w:rsidRDefault="000F1FEE" w:rsidP="00AF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01BB7" w14:textId="77777777" w:rsidR="000F1FEE" w:rsidRDefault="000F1FEE" w:rsidP="00254DF5">
    <w:pPr>
      <w:pStyle w:val="Footer"/>
      <w:framePr w:wrap="around" w:vAnchor="text" w:hAnchor="margin" w:xAlign="right" w:y="1"/>
      <w:rPr>
        <w:ins w:id="1842" w:author="Darin  McBeath" w:date="2014-02-19T11:15:00Z"/>
        <w:rStyle w:val="PageNumber"/>
      </w:rPr>
    </w:pPr>
    <w:ins w:id="1843" w:author="Darin  McBeath" w:date="2014-02-19T11:15:00Z">
      <w:r>
        <w:rPr>
          <w:rStyle w:val="PageNumber"/>
        </w:rPr>
        <w:fldChar w:fldCharType="begin"/>
      </w:r>
      <w:r>
        <w:rPr>
          <w:rStyle w:val="PageNumber"/>
        </w:rPr>
        <w:instrText xml:space="preserve">PAGE  </w:instrText>
      </w:r>
      <w:r>
        <w:rPr>
          <w:rStyle w:val="PageNumber"/>
        </w:rPr>
        <w:fldChar w:fldCharType="end"/>
      </w:r>
    </w:ins>
  </w:p>
  <w:p w14:paraId="37585C0C" w14:textId="77777777" w:rsidR="000F1FEE" w:rsidRDefault="000F1FEE" w:rsidP="00AF3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A385A" w14:textId="77777777" w:rsidR="000F1FEE" w:rsidRDefault="000F1FEE" w:rsidP="00254DF5">
    <w:pPr>
      <w:pStyle w:val="Footer"/>
      <w:framePr w:wrap="around" w:vAnchor="text" w:hAnchor="margin" w:xAlign="right" w:y="1"/>
      <w:rPr>
        <w:ins w:id="1844" w:author="Darin  McBeath" w:date="2014-02-19T11:15:00Z"/>
        <w:rStyle w:val="PageNumber"/>
      </w:rPr>
    </w:pPr>
    <w:ins w:id="1845" w:author="Darin  McBeath" w:date="2014-02-19T11:15:00Z">
      <w:r>
        <w:rPr>
          <w:rStyle w:val="PageNumber"/>
        </w:rPr>
        <w:fldChar w:fldCharType="begin"/>
      </w:r>
      <w:r>
        <w:rPr>
          <w:rStyle w:val="PageNumber"/>
        </w:rPr>
        <w:instrText xml:space="preserve">PAGE  </w:instrText>
      </w:r>
    </w:ins>
    <w:r>
      <w:rPr>
        <w:rStyle w:val="PageNumber"/>
      </w:rPr>
      <w:fldChar w:fldCharType="separate"/>
    </w:r>
    <w:r w:rsidR="006E098E">
      <w:rPr>
        <w:rStyle w:val="PageNumber"/>
        <w:noProof/>
      </w:rPr>
      <w:t>4</w:t>
    </w:r>
    <w:ins w:id="1846" w:author="Darin  McBeath" w:date="2014-02-19T11:15:00Z">
      <w:r>
        <w:rPr>
          <w:rStyle w:val="PageNumber"/>
        </w:rPr>
        <w:fldChar w:fldCharType="end"/>
      </w:r>
    </w:ins>
  </w:p>
  <w:p w14:paraId="099E0609" w14:textId="77777777" w:rsidR="000F1FEE" w:rsidRDefault="000F1FEE" w:rsidP="00AF33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5B21A" w14:textId="77777777" w:rsidR="000F1FEE" w:rsidRDefault="000F1FEE" w:rsidP="00AF3395">
      <w:r>
        <w:separator/>
      </w:r>
    </w:p>
  </w:footnote>
  <w:footnote w:type="continuationSeparator" w:id="0">
    <w:p w14:paraId="3F950B67" w14:textId="77777777" w:rsidR="000F1FEE" w:rsidRDefault="000F1FEE" w:rsidP="00AF33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08E"/>
    <w:multiLevelType w:val="hybridMultilevel"/>
    <w:tmpl w:val="C8200C4C"/>
    <w:lvl w:ilvl="0" w:tplc="45B455C0">
      <w:start w:val="1"/>
      <w:numFmt w:val="decimal"/>
      <w:lvlText w:val="%1."/>
      <w:lvlJc w:val="left"/>
      <w:pPr>
        <w:ind w:left="720" w:hanging="360"/>
      </w:pPr>
      <w:rPr>
        <w:color w:val="auto"/>
      </w:rPr>
    </w:lvl>
    <w:lvl w:ilvl="1" w:tplc="199E227A">
      <w:start w:val="1"/>
      <w:numFmt w:val="lowerLetter"/>
      <w:lvlText w:val="%2."/>
      <w:lvlJc w:val="left"/>
      <w:pPr>
        <w:ind w:left="1440" w:hanging="360"/>
      </w:pPr>
      <w:rPr>
        <w:strike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241A47"/>
    <w:multiLevelType w:val="hybridMultilevel"/>
    <w:tmpl w:val="5EE022F8"/>
    <w:lvl w:ilvl="0" w:tplc="7A8234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F10FA"/>
    <w:multiLevelType w:val="hybridMultilevel"/>
    <w:tmpl w:val="E69ED3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273934"/>
    <w:multiLevelType w:val="hybridMultilevel"/>
    <w:tmpl w:val="97B8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02D1B"/>
    <w:multiLevelType w:val="hybridMultilevel"/>
    <w:tmpl w:val="D4E4A5BE"/>
    <w:lvl w:ilvl="0" w:tplc="0409000F">
      <w:start w:val="1"/>
      <w:numFmt w:val="decimal"/>
      <w:lvlText w:val="%1."/>
      <w:lvlJc w:val="left"/>
      <w:pPr>
        <w:ind w:left="720" w:hanging="360"/>
      </w:pPr>
    </w:lvl>
    <w:lvl w:ilvl="1" w:tplc="F6F6CBC6">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8692FDB"/>
    <w:multiLevelType w:val="hybridMultilevel"/>
    <w:tmpl w:val="4BC64E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7C0577"/>
    <w:multiLevelType w:val="multilevel"/>
    <w:tmpl w:val="DC5C339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lowerRoman"/>
      <w:lvlText w:val="%3."/>
      <w:lvlJc w:val="left"/>
      <w:pPr>
        <w:ind w:left="1224" w:hanging="504"/>
      </w:pPr>
      <w:rPr>
        <w:rFonts w:ascii="Calibri" w:eastAsia="Times New Roman" w:hAnsi="Calibri" w:cs="Calibr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F50470"/>
    <w:multiLevelType w:val="hybridMultilevel"/>
    <w:tmpl w:val="7E70F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D7C1388">
      <w:start w:val="1"/>
      <w:numFmt w:val="lowerRoman"/>
      <w:lvlText w:val="%3."/>
      <w:lvlJc w:val="left"/>
      <w:pPr>
        <w:ind w:left="2160" w:hanging="360"/>
      </w:pPr>
      <w:rPr>
        <w:rFonts w:ascii="Calibri" w:eastAsia="Times New Roman" w:hAnsi="Calibri" w:cs="Calibri"/>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CA5AD3"/>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633C72"/>
    <w:multiLevelType w:val="hybridMultilevel"/>
    <w:tmpl w:val="2E9A3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53650F"/>
    <w:multiLevelType w:val="hybridMultilevel"/>
    <w:tmpl w:val="8BEC5AD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nsid w:val="32AE7A39"/>
    <w:multiLevelType w:val="multilevel"/>
    <w:tmpl w:val="D4E4A5BE"/>
    <w:lvl w:ilvl="0">
      <w:start w:val="1"/>
      <w:numFmt w:val="decimal"/>
      <w:lvlText w:val="%1."/>
      <w:lvlJc w:val="left"/>
      <w:pPr>
        <w:ind w:left="720" w:hanging="360"/>
      </w:pPr>
    </w:lvl>
    <w:lvl w:ilvl="1">
      <w:start w:val="1"/>
      <w:numFmt w:val="lowerLetter"/>
      <w:lvlText w:val="%2."/>
      <w:lvlJc w:val="left"/>
      <w:pPr>
        <w:ind w:left="1440" w:hanging="360"/>
      </w:pPr>
      <w:rPr>
        <w:strike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D41DCE"/>
    <w:multiLevelType w:val="hybridMultilevel"/>
    <w:tmpl w:val="5A68DE2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nsid w:val="33E87F8E"/>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41667C9"/>
    <w:multiLevelType w:val="multilevel"/>
    <w:tmpl w:val="E950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C144B7"/>
    <w:multiLevelType w:val="multilevel"/>
    <w:tmpl w:val="47C0F2EE"/>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FAE4736"/>
    <w:multiLevelType w:val="multilevel"/>
    <w:tmpl w:val="E950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587DFE"/>
    <w:multiLevelType w:val="hybridMultilevel"/>
    <w:tmpl w:val="826AB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774C9"/>
    <w:multiLevelType w:val="hybridMultilevel"/>
    <w:tmpl w:val="8904CA5E"/>
    <w:lvl w:ilvl="0" w:tplc="686C5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6A2953"/>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71D5A0D"/>
    <w:multiLevelType w:val="multilevel"/>
    <w:tmpl w:val="E9504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A3765D9"/>
    <w:multiLevelType w:val="multilevel"/>
    <w:tmpl w:val="C8200C4C"/>
    <w:lvl w:ilvl="0">
      <w:start w:val="1"/>
      <w:numFmt w:val="decimal"/>
      <w:lvlText w:val="%1."/>
      <w:lvlJc w:val="left"/>
      <w:pPr>
        <w:ind w:left="720" w:hanging="360"/>
      </w:pPr>
      <w:rPr>
        <w:color w:val="auto"/>
      </w:rPr>
    </w:lvl>
    <w:lvl w:ilvl="1">
      <w:start w:val="1"/>
      <w:numFmt w:val="lowerLetter"/>
      <w:lvlText w:val="%2."/>
      <w:lvlJc w:val="left"/>
      <w:pPr>
        <w:ind w:left="1440" w:hanging="360"/>
      </w:pPr>
      <w:rPr>
        <w:strike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6906CE"/>
    <w:multiLevelType w:val="hybridMultilevel"/>
    <w:tmpl w:val="5DF4C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653CE6"/>
    <w:multiLevelType w:val="hybridMultilevel"/>
    <w:tmpl w:val="1A0C9F0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nsid w:val="5BF92AC0"/>
    <w:multiLevelType w:val="hybridMultilevel"/>
    <w:tmpl w:val="D4E4A5BE"/>
    <w:lvl w:ilvl="0" w:tplc="0409000F">
      <w:start w:val="1"/>
      <w:numFmt w:val="decimal"/>
      <w:lvlText w:val="%1."/>
      <w:lvlJc w:val="left"/>
      <w:pPr>
        <w:ind w:left="720" w:hanging="360"/>
      </w:pPr>
    </w:lvl>
    <w:lvl w:ilvl="1" w:tplc="F6F6CBC6">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EAE1504"/>
    <w:multiLevelType w:val="hybridMultilevel"/>
    <w:tmpl w:val="DCDED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C77011"/>
    <w:multiLevelType w:val="hybridMultilevel"/>
    <w:tmpl w:val="4314A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8A06D4E"/>
    <w:multiLevelType w:val="hybridMultilevel"/>
    <w:tmpl w:val="4C1C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num>
  <w:num w:numId="3">
    <w:abstractNumId w:val="27"/>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
  </w:num>
  <w:num w:numId="7">
    <w:abstractNumId w:val="18"/>
  </w:num>
  <w:num w:numId="8">
    <w:abstractNumId w:val="16"/>
  </w:num>
  <w:num w:numId="9">
    <w:abstractNumId w:val="14"/>
  </w:num>
  <w:num w:numId="10">
    <w:abstractNumId w:val="20"/>
  </w:num>
  <w:num w:numId="11">
    <w:abstractNumId w:val="24"/>
  </w:num>
  <w:num w:numId="12">
    <w:abstractNumId w:val="0"/>
  </w:num>
  <w:num w:numId="13">
    <w:abstractNumId w:val="11"/>
  </w:num>
  <w:num w:numId="14">
    <w:abstractNumId w:val="15"/>
  </w:num>
  <w:num w:numId="15">
    <w:abstractNumId w:val="21"/>
  </w:num>
  <w:num w:numId="16">
    <w:abstractNumId w:val="19"/>
  </w:num>
  <w:num w:numId="17">
    <w:abstractNumId w:val="13"/>
  </w:num>
  <w:num w:numId="18">
    <w:abstractNumId w:val="8"/>
  </w:num>
  <w:num w:numId="19">
    <w:abstractNumId w:val="6"/>
  </w:num>
  <w:num w:numId="20">
    <w:abstractNumId w:val="22"/>
  </w:num>
  <w:num w:numId="21">
    <w:abstractNumId w:val="7"/>
  </w:num>
  <w:num w:numId="22">
    <w:abstractNumId w:val="10"/>
  </w:num>
  <w:num w:numId="23">
    <w:abstractNumId w:val="23"/>
  </w:num>
  <w:num w:numId="24">
    <w:abstractNumId w:val="9"/>
  </w:num>
  <w:num w:numId="25">
    <w:abstractNumId w:val="12"/>
  </w:num>
  <w:num w:numId="26">
    <w:abstractNumId w:val="25"/>
  </w:num>
  <w:num w:numId="27">
    <w:abstractNumId w:val="5"/>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visionView w:markup="0"/>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DC"/>
    <w:rsid w:val="00001E81"/>
    <w:rsid w:val="00003B50"/>
    <w:rsid w:val="00004306"/>
    <w:rsid w:val="0000506D"/>
    <w:rsid w:val="00011F32"/>
    <w:rsid w:val="0002241E"/>
    <w:rsid w:val="00033E62"/>
    <w:rsid w:val="000413B9"/>
    <w:rsid w:val="00043876"/>
    <w:rsid w:val="000511C8"/>
    <w:rsid w:val="000525C6"/>
    <w:rsid w:val="00070452"/>
    <w:rsid w:val="0007048B"/>
    <w:rsid w:val="00090CB9"/>
    <w:rsid w:val="000938A2"/>
    <w:rsid w:val="000A4DF8"/>
    <w:rsid w:val="000A6E46"/>
    <w:rsid w:val="000C245F"/>
    <w:rsid w:val="000C2EF9"/>
    <w:rsid w:val="000E754A"/>
    <w:rsid w:val="000F1A68"/>
    <w:rsid w:val="000F1FEE"/>
    <w:rsid w:val="000F558C"/>
    <w:rsid w:val="001044D7"/>
    <w:rsid w:val="00104564"/>
    <w:rsid w:val="00111CC7"/>
    <w:rsid w:val="00123D4B"/>
    <w:rsid w:val="001248E0"/>
    <w:rsid w:val="001452D2"/>
    <w:rsid w:val="001472C9"/>
    <w:rsid w:val="00152B6E"/>
    <w:rsid w:val="0015607C"/>
    <w:rsid w:val="00176FD8"/>
    <w:rsid w:val="0017792A"/>
    <w:rsid w:val="00187593"/>
    <w:rsid w:val="00197918"/>
    <w:rsid w:val="001A2EFB"/>
    <w:rsid w:val="001A76E0"/>
    <w:rsid w:val="001C2DE2"/>
    <w:rsid w:val="001C2E46"/>
    <w:rsid w:val="001C4576"/>
    <w:rsid w:val="001C6D59"/>
    <w:rsid w:val="001C74CB"/>
    <w:rsid w:val="001D4B4E"/>
    <w:rsid w:val="00210CBA"/>
    <w:rsid w:val="00214C3D"/>
    <w:rsid w:val="00221EE7"/>
    <w:rsid w:val="002306C7"/>
    <w:rsid w:val="00232E77"/>
    <w:rsid w:val="00235664"/>
    <w:rsid w:val="002370F2"/>
    <w:rsid w:val="00240DA3"/>
    <w:rsid w:val="00243961"/>
    <w:rsid w:val="00254DF5"/>
    <w:rsid w:val="00270665"/>
    <w:rsid w:val="00272271"/>
    <w:rsid w:val="0029044C"/>
    <w:rsid w:val="00291BA3"/>
    <w:rsid w:val="0029540E"/>
    <w:rsid w:val="002A7F4E"/>
    <w:rsid w:val="002B4C4D"/>
    <w:rsid w:val="002B5200"/>
    <w:rsid w:val="002C48E8"/>
    <w:rsid w:val="002D0359"/>
    <w:rsid w:val="002E2CA8"/>
    <w:rsid w:val="002E67DC"/>
    <w:rsid w:val="002F6416"/>
    <w:rsid w:val="0031029B"/>
    <w:rsid w:val="00317262"/>
    <w:rsid w:val="003213E5"/>
    <w:rsid w:val="00332164"/>
    <w:rsid w:val="00343E19"/>
    <w:rsid w:val="0035479B"/>
    <w:rsid w:val="00354FCC"/>
    <w:rsid w:val="00382621"/>
    <w:rsid w:val="00385A34"/>
    <w:rsid w:val="0039239A"/>
    <w:rsid w:val="003A2C3F"/>
    <w:rsid w:val="003A521F"/>
    <w:rsid w:val="003B4C1A"/>
    <w:rsid w:val="003C0316"/>
    <w:rsid w:val="003C4B57"/>
    <w:rsid w:val="003D4ECA"/>
    <w:rsid w:val="003D62E7"/>
    <w:rsid w:val="003E7879"/>
    <w:rsid w:val="004004C8"/>
    <w:rsid w:val="004138B7"/>
    <w:rsid w:val="00414909"/>
    <w:rsid w:val="00414B1C"/>
    <w:rsid w:val="00415BCB"/>
    <w:rsid w:val="00416D98"/>
    <w:rsid w:val="00425846"/>
    <w:rsid w:val="0044711D"/>
    <w:rsid w:val="0047023F"/>
    <w:rsid w:val="00473C3A"/>
    <w:rsid w:val="0047494B"/>
    <w:rsid w:val="00474D58"/>
    <w:rsid w:val="004F4704"/>
    <w:rsid w:val="004F53A8"/>
    <w:rsid w:val="004F71A6"/>
    <w:rsid w:val="00502332"/>
    <w:rsid w:val="00504D37"/>
    <w:rsid w:val="00505CC5"/>
    <w:rsid w:val="005156E8"/>
    <w:rsid w:val="00545F94"/>
    <w:rsid w:val="005530DB"/>
    <w:rsid w:val="005546B5"/>
    <w:rsid w:val="0055757C"/>
    <w:rsid w:val="00564370"/>
    <w:rsid w:val="0057375C"/>
    <w:rsid w:val="005812DD"/>
    <w:rsid w:val="00581DD2"/>
    <w:rsid w:val="00586DD6"/>
    <w:rsid w:val="00590CEC"/>
    <w:rsid w:val="005B1A70"/>
    <w:rsid w:val="005D57E3"/>
    <w:rsid w:val="005D5C41"/>
    <w:rsid w:val="005D641E"/>
    <w:rsid w:val="005E179C"/>
    <w:rsid w:val="005F1DC7"/>
    <w:rsid w:val="005F7941"/>
    <w:rsid w:val="00610C1E"/>
    <w:rsid w:val="006327C5"/>
    <w:rsid w:val="006377EC"/>
    <w:rsid w:val="00646460"/>
    <w:rsid w:val="0064715A"/>
    <w:rsid w:val="006563AA"/>
    <w:rsid w:val="006671B7"/>
    <w:rsid w:val="00671F2C"/>
    <w:rsid w:val="0067473F"/>
    <w:rsid w:val="00675246"/>
    <w:rsid w:val="00693D93"/>
    <w:rsid w:val="00695A14"/>
    <w:rsid w:val="006A0754"/>
    <w:rsid w:val="006A1736"/>
    <w:rsid w:val="006B4B77"/>
    <w:rsid w:val="006D160B"/>
    <w:rsid w:val="006D1C18"/>
    <w:rsid w:val="006E0622"/>
    <w:rsid w:val="006E098E"/>
    <w:rsid w:val="006E6BD5"/>
    <w:rsid w:val="006F1D9F"/>
    <w:rsid w:val="007041AB"/>
    <w:rsid w:val="00713B12"/>
    <w:rsid w:val="00717ACF"/>
    <w:rsid w:val="007316DF"/>
    <w:rsid w:val="00744778"/>
    <w:rsid w:val="00745A3D"/>
    <w:rsid w:val="00745C91"/>
    <w:rsid w:val="007521A5"/>
    <w:rsid w:val="00756FD4"/>
    <w:rsid w:val="00760BAB"/>
    <w:rsid w:val="00760BE4"/>
    <w:rsid w:val="00783089"/>
    <w:rsid w:val="00783850"/>
    <w:rsid w:val="00796DE5"/>
    <w:rsid w:val="007B043B"/>
    <w:rsid w:val="007B7600"/>
    <w:rsid w:val="007C027A"/>
    <w:rsid w:val="007C63DC"/>
    <w:rsid w:val="007D0EBB"/>
    <w:rsid w:val="007D2FDA"/>
    <w:rsid w:val="007E6C6E"/>
    <w:rsid w:val="007F032B"/>
    <w:rsid w:val="00803400"/>
    <w:rsid w:val="00815D72"/>
    <w:rsid w:val="00820762"/>
    <w:rsid w:val="00821C99"/>
    <w:rsid w:val="00831AB1"/>
    <w:rsid w:val="00834B29"/>
    <w:rsid w:val="00843D53"/>
    <w:rsid w:val="00853E34"/>
    <w:rsid w:val="008576B3"/>
    <w:rsid w:val="00870C55"/>
    <w:rsid w:val="00883867"/>
    <w:rsid w:val="008853B5"/>
    <w:rsid w:val="00890184"/>
    <w:rsid w:val="00892B88"/>
    <w:rsid w:val="00892C5A"/>
    <w:rsid w:val="00893ECB"/>
    <w:rsid w:val="008A5114"/>
    <w:rsid w:val="008B15AA"/>
    <w:rsid w:val="008C25AA"/>
    <w:rsid w:val="008E2531"/>
    <w:rsid w:val="008E7AEA"/>
    <w:rsid w:val="008F6AFB"/>
    <w:rsid w:val="009018AE"/>
    <w:rsid w:val="00902894"/>
    <w:rsid w:val="00910326"/>
    <w:rsid w:val="009226FB"/>
    <w:rsid w:val="009249CB"/>
    <w:rsid w:val="009302D2"/>
    <w:rsid w:val="00931C62"/>
    <w:rsid w:val="009413CC"/>
    <w:rsid w:val="00944D5D"/>
    <w:rsid w:val="0094634E"/>
    <w:rsid w:val="00947C14"/>
    <w:rsid w:val="009520A7"/>
    <w:rsid w:val="00952242"/>
    <w:rsid w:val="00952CB8"/>
    <w:rsid w:val="00956FCA"/>
    <w:rsid w:val="00973152"/>
    <w:rsid w:val="00977D1B"/>
    <w:rsid w:val="00982762"/>
    <w:rsid w:val="00996716"/>
    <w:rsid w:val="009A0522"/>
    <w:rsid w:val="009B550E"/>
    <w:rsid w:val="009C1221"/>
    <w:rsid w:val="009C5D45"/>
    <w:rsid w:val="009E2D18"/>
    <w:rsid w:val="009F086D"/>
    <w:rsid w:val="00A16E1E"/>
    <w:rsid w:val="00A31094"/>
    <w:rsid w:val="00A316D3"/>
    <w:rsid w:val="00A403DA"/>
    <w:rsid w:val="00A45475"/>
    <w:rsid w:val="00A468C0"/>
    <w:rsid w:val="00A572FE"/>
    <w:rsid w:val="00A71FF7"/>
    <w:rsid w:val="00A73EF0"/>
    <w:rsid w:val="00A74B68"/>
    <w:rsid w:val="00A7692B"/>
    <w:rsid w:val="00A864DB"/>
    <w:rsid w:val="00A900ED"/>
    <w:rsid w:val="00AB4C4C"/>
    <w:rsid w:val="00AE09C7"/>
    <w:rsid w:val="00AF32FA"/>
    <w:rsid w:val="00AF3395"/>
    <w:rsid w:val="00B00CA7"/>
    <w:rsid w:val="00B05572"/>
    <w:rsid w:val="00B12535"/>
    <w:rsid w:val="00B34D76"/>
    <w:rsid w:val="00B350B2"/>
    <w:rsid w:val="00B41446"/>
    <w:rsid w:val="00B42A3B"/>
    <w:rsid w:val="00B50E77"/>
    <w:rsid w:val="00B519DF"/>
    <w:rsid w:val="00B74E90"/>
    <w:rsid w:val="00B77C9D"/>
    <w:rsid w:val="00B831A8"/>
    <w:rsid w:val="00B863DB"/>
    <w:rsid w:val="00B868DC"/>
    <w:rsid w:val="00B95E18"/>
    <w:rsid w:val="00BA0CEE"/>
    <w:rsid w:val="00BB2A1C"/>
    <w:rsid w:val="00BB32F7"/>
    <w:rsid w:val="00BB5C1D"/>
    <w:rsid w:val="00BD0D30"/>
    <w:rsid w:val="00BD176A"/>
    <w:rsid w:val="00BE2042"/>
    <w:rsid w:val="00BE659F"/>
    <w:rsid w:val="00BE733E"/>
    <w:rsid w:val="00C070E7"/>
    <w:rsid w:val="00C12E0D"/>
    <w:rsid w:val="00C133E2"/>
    <w:rsid w:val="00C155E5"/>
    <w:rsid w:val="00C16ABF"/>
    <w:rsid w:val="00C23CD5"/>
    <w:rsid w:val="00C3553B"/>
    <w:rsid w:val="00C376D4"/>
    <w:rsid w:val="00C427B1"/>
    <w:rsid w:val="00C52F35"/>
    <w:rsid w:val="00C54C9E"/>
    <w:rsid w:val="00C57C06"/>
    <w:rsid w:val="00C63696"/>
    <w:rsid w:val="00C64791"/>
    <w:rsid w:val="00C64E34"/>
    <w:rsid w:val="00C6540A"/>
    <w:rsid w:val="00C7341B"/>
    <w:rsid w:val="00C85FC5"/>
    <w:rsid w:val="00C90233"/>
    <w:rsid w:val="00C95B7F"/>
    <w:rsid w:val="00CA0F7B"/>
    <w:rsid w:val="00CA5A78"/>
    <w:rsid w:val="00CC453A"/>
    <w:rsid w:val="00CD4CD5"/>
    <w:rsid w:val="00CE2C40"/>
    <w:rsid w:val="00CE46A0"/>
    <w:rsid w:val="00CF0906"/>
    <w:rsid w:val="00CF1436"/>
    <w:rsid w:val="00CF4C03"/>
    <w:rsid w:val="00D014D2"/>
    <w:rsid w:val="00D14CC2"/>
    <w:rsid w:val="00D1584F"/>
    <w:rsid w:val="00D365C6"/>
    <w:rsid w:val="00D518FB"/>
    <w:rsid w:val="00D60CAB"/>
    <w:rsid w:val="00D73428"/>
    <w:rsid w:val="00D73ABF"/>
    <w:rsid w:val="00D80ADC"/>
    <w:rsid w:val="00D8111A"/>
    <w:rsid w:val="00D92F99"/>
    <w:rsid w:val="00D93A0D"/>
    <w:rsid w:val="00D95168"/>
    <w:rsid w:val="00DA7514"/>
    <w:rsid w:val="00DB38C4"/>
    <w:rsid w:val="00DB3D17"/>
    <w:rsid w:val="00DC09F6"/>
    <w:rsid w:val="00DC1FCE"/>
    <w:rsid w:val="00DC5BB2"/>
    <w:rsid w:val="00DC6C3E"/>
    <w:rsid w:val="00DD7122"/>
    <w:rsid w:val="00DE4293"/>
    <w:rsid w:val="00DE6378"/>
    <w:rsid w:val="00DF16AC"/>
    <w:rsid w:val="00E00205"/>
    <w:rsid w:val="00E01F26"/>
    <w:rsid w:val="00E0695D"/>
    <w:rsid w:val="00E11966"/>
    <w:rsid w:val="00E14C41"/>
    <w:rsid w:val="00E22442"/>
    <w:rsid w:val="00E22D6E"/>
    <w:rsid w:val="00E24F6A"/>
    <w:rsid w:val="00E27223"/>
    <w:rsid w:val="00E30664"/>
    <w:rsid w:val="00E429E2"/>
    <w:rsid w:val="00E44DD9"/>
    <w:rsid w:val="00E52B71"/>
    <w:rsid w:val="00E53AF7"/>
    <w:rsid w:val="00E64DF1"/>
    <w:rsid w:val="00E76807"/>
    <w:rsid w:val="00E81632"/>
    <w:rsid w:val="00E82862"/>
    <w:rsid w:val="00E84B22"/>
    <w:rsid w:val="00E86DE8"/>
    <w:rsid w:val="00EA35E5"/>
    <w:rsid w:val="00EA3F14"/>
    <w:rsid w:val="00EB1041"/>
    <w:rsid w:val="00EC12A6"/>
    <w:rsid w:val="00EC3EB2"/>
    <w:rsid w:val="00EC6D69"/>
    <w:rsid w:val="00ED172B"/>
    <w:rsid w:val="00ED62D7"/>
    <w:rsid w:val="00EE25B7"/>
    <w:rsid w:val="00EE56BE"/>
    <w:rsid w:val="00F13A4C"/>
    <w:rsid w:val="00F15D39"/>
    <w:rsid w:val="00F23E62"/>
    <w:rsid w:val="00F25F2E"/>
    <w:rsid w:val="00F264E6"/>
    <w:rsid w:val="00F340A3"/>
    <w:rsid w:val="00F37138"/>
    <w:rsid w:val="00F4304F"/>
    <w:rsid w:val="00F4322D"/>
    <w:rsid w:val="00F54105"/>
    <w:rsid w:val="00F5443D"/>
    <w:rsid w:val="00F55A87"/>
    <w:rsid w:val="00F71AF8"/>
    <w:rsid w:val="00F92D5F"/>
    <w:rsid w:val="00FA35BF"/>
    <w:rsid w:val="00FB0AED"/>
    <w:rsid w:val="00FB59A9"/>
    <w:rsid w:val="00FB650B"/>
    <w:rsid w:val="00FE1465"/>
    <w:rsid w:val="00FF13A4"/>
    <w:rsid w:val="00FF3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EB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DC"/>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DC"/>
    <w:pPr>
      <w:ind w:left="720"/>
    </w:pPr>
  </w:style>
  <w:style w:type="table" w:styleId="TableGrid">
    <w:name w:val="Table Grid"/>
    <w:basedOn w:val="TableNormal"/>
    <w:uiPriority w:val="59"/>
    <w:rsid w:val="00B0557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C1A"/>
    <w:rPr>
      <w:sz w:val="16"/>
      <w:szCs w:val="16"/>
    </w:rPr>
  </w:style>
  <w:style w:type="paragraph" w:styleId="CommentText">
    <w:name w:val="annotation text"/>
    <w:basedOn w:val="Normal"/>
    <w:link w:val="CommentTextChar"/>
    <w:uiPriority w:val="99"/>
    <w:semiHidden/>
    <w:unhideWhenUsed/>
    <w:rsid w:val="003B4C1A"/>
    <w:rPr>
      <w:sz w:val="20"/>
      <w:szCs w:val="20"/>
    </w:rPr>
  </w:style>
  <w:style w:type="character" w:customStyle="1" w:styleId="CommentTextChar">
    <w:name w:val="Comment Text Char"/>
    <w:basedOn w:val="DefaultParagraphFont"/>
    <w:link w:val="CommentText"/>
    <w:uiPriority w:val="99"/>
    <w:semiHidden/>
    <w:rsid w:val="003B4C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B4C1A"/>
    <w:rPr>
      <w:b/>
      <w:bCs/>
    </w:rPr>
  </w:style>
  <w:style w:type="character" w:customStyle="1" w:styleId="CommentSubjectChar">
    <w:name w:val="Comment Subject Char"/>
    <w:basedOn w:val="CommentTextChar"/>
    <w:link w:val="CommentSubject"/>
    <w:uiPriority w:val="99"/>
    <w:semiHidden/>
    <w:rsid w:val="003B4C1A"/>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3B4C1A"/>
    <w:rPr>
      <w:rFonts w:ascii="Tahoma" w:hAnsi="Tahoma" w:cs="Tahoma"/>
      <w:sz w:val="16"/>
      <w:szCs w:val="16"/>
    </w:rPr>
  </w:style>
  <w:style w:type="character" w:customStyle="1" w:styleId="BalloonTextChar">
    <w:name w:val="Balloon Text Char"/>
    <w:basedOn w:val="DefaultParagraphFont"/>
    <w:link w:val="BalloonText"/>
    <w:uiPriority w:val="99"/>
    <w:semiHidden/>
    <w:rsid w:val="003B4C1A"/>
    <w:rPr>
      <w:rFonts w:ascii="Tahoma" w:eastAsia="Calibri" w:hAnsi="Tahoma" w:cs="Tahoma"/>
      <w:sz w:val="16"/>
      <w:szCs w:val="16"/>
    </w:rPr>
  </w:style>
  <w:style w:type="paragraph" w:styleId="Footer">
    <w:name w:val="footer"/>
    <w:basedOn w:val="Normal"/>
    <w:link w:val="FooterChar"/>
    <w:uiPriority w:val="99"/>
    <w:unhideWhenUsed/>
    <w:rsid w:val="00AF3395"/>
    <w:pPr>
      <w:tabs>
        <w:tab w:val="center" w:pos="4320"/>
        <w:tab w:val="right" w:pos="8640"/>
      </w:tabs>
    </w:pPr>
  </w:style>
  <w:style w:type="character" w:customStyle="1" w:styleId="FooterChar">
    <w:name w:val="Footer Char"/>
    <w:basedOn w:val="DefaultParagraphFont"/>
    <w:link w:val="Footer"/>
    <w:uiPriority w:val="99"/>
    <w:rsid w:val="00AF3395"/>
    <w:rPr>
      <w:rFonts w:ascii="Times New Roman" w:eastAsia="Calibri" w:hAnsi="Times New Roman" w:cs="Times New Roman"/>
      <w:sz w:val="24"/>
      <w:szCs w:val="24"/>
    </w:rPr>
  </w:style>
  <w:style w:type="character" w:styleId="PageNumber">
    <w:name w:val="page number"/>
    <w:basedOn w:val="DefaultParagraphFont"/>
    <w:uiPriority w:val="99"/>
    <w:semiHidden/>
    <w:unhideWhenUsed/>
    <w:rsid w:val="00AF3395"/>
  </w:style>
  <w:style w:type="character" w:styleId="Hyperlink">
    <w:name w:val="Hyperlink"/>
    <w:basedOn w:val="DefaultParagraphFont"/>
    <w:uiPriority w:val="99"/>
    <w:unhideWhenUsed/>
    <w:rsid w:val="00254DF5"/>
    <w:rPr>
      <w:color w:val="0000FF" w:themeColor="hyperlink"/>
      <w:u w:val="single"/>
    </w:rPr>
  </w:style>
  <w:style w:type="character" w:styleId="FollowedHyperlink">
    <w:name w:val="FollowedHyperlink"/>
    <w:basedOn w:val="DefaultParagraphFont"/>
    <w:uiPriority w:val="99"/>
    <w:semiHidden/>
    <w:unhideWhenUsed/>
    <w:rsid w:val="0015607C"/>
    <w:rPr>
      <w:color w:val="800080" w:themeColor="followedHyperlink"/>
      <w:u w:val="single"/>
    </w:rPr>
  </w:style>
  <w:style w:type="table" w:styleId="LightShading-Accent5">
    <w:name w:val="Light Shading Accent 5"/>
    <w:basedOn w:val="TableNormal"/>
    <w:uiPriority w:val="60"/>
    <w:rsid w:val="009C5D4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9C5D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C5D4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DC"/>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DC"/>
    <w:pPr>
      <w:ind w:left="720"/>
    </w:pPr>
  </w:style>
  <w:style w:type="table" w:styleId="TableGrid">
    <w:name w:val="Table Grid"/>
    <w:basedOn w:val="TableNormal"/>
    <w:uiPriority w:val="59"/>
    <w:rsid w:val="00B0557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C1A"/>
    <w:rPr>
      <w:sz w:val="16"/>
      <w:szCs w:val="16"/>
    </w:rPr>
  </w:style>
  <w:style w:type="paragraph" w:styleId="CommentText">
    <w:name w:val="annotation text"/>
    <w:basedOn w:val="Normal"/>
    <w:link w:val="CommentTextChar"/>
    <w:uiPriority w:val="99"/>
    <w:semiHidden/>
    <w:unhideWhenUsed/>
    <w:rsid w:val="003B4C1A"/>
    <w:rPr>
      <w:sz w:val="20"/>
      <w:szCs w:val="20"/>
    </w:rPr>
  </w:style>
  <w:style w:type="character" w:customStyle="1" w:styleId="CommentTextChar">
    <w:name w:val="Comment Text Char"/>
    <w:basedOn w:val="DefaultParagraphFont"/>
    <w:link w:val="CommentText"/>
    <w:uiPriority w:val="99"/>
    <w:semiHidden/>
    <w:rsid w:val="003B4C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B4C1A"/>
    <w:rPr>
      <w:b/>
      <w:bCs/>
    </w:rPr>
  </w:style>
  <w:style w:type="character" w:customStyle="1" w:styleId="CommentSubjectChar">
    <w:name w:val="Comment Subject Char"/>
    <w:basedOn w:val="CommentTextChar"/>
    <w:link w:val="CommentSubject"/>
    <w:uiPriority w:val="99"/>
    <w:semiHidden/>
    <w:rsid w:val="003B4C1A"/>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3B4C1A"/>
    <w:rPr>
      <w:rFonts w:ascii="Tahoma" w:hAnsi="Tahoma" w:cs="Tahoma"/>
      <w:sz w:val="16"/>
      <w:szCs w:val="16"/>
    </w:rPr>
  </w:style>
  <w:style w:type="character" w:customStyle="1" w:styleId="BalloonTextChar">
    <w:name w:val="Balloon Text Char"/>
    <w:basedOn w:val="DefaultParagraphFont"/>
    <w:link w:val="BalloonText"/>
    <w:uiPriority w:val="99"/>
    <w:semiHidden/>
    <w:rsid w:val="003B4C1A"/>
    <w:rPr>
      <w:rFonts w:ascii="Tahoma" w:eastAsia="Calibri" w:hAnsi="Tahoma" w:cs="Tahoma"/>
      <w:sz w:val="16"/>
      <w:szCs w:val="16"/>
    </w:rPr>
  </w:style>
  <w:style w:type="paragraph" w:styleId="Footer">
    <w:name w:val="footer"/>
    <w:basedOn w:val="Normal"/>
    <w:link w:val="FooterChar"/>
    <w:uiPriority w:val="99"/>
    <w:unhideWhenUsed/>
    <w:rsid w:val="00AF3395"/>
    <w:pPr>
      <w:tabs>
        <w:tab w:val="center" w:pos="4320"/>
        <w:tab w:val="right" w:pos="8640"/>
      </w:tabs>
    </w:pPr>
  </w:style>
  <w:style w:type="character" w:customStyle="1" w:styleId="FooterChar">
    <w:name w:val="Footer Char"/>
    <w:basedOn w:val="DefaultParagraphFont"/>
    <w:link w:val="Footer"/>
    <w:uiPriority w:val="99"/>
    <w:rsid w:val="00AF3395"/>
    <w:rPr>
      <w:rFonts w:ascii="Times New Roman" w:eastAsia="Calibri" w:hAnsi="Times New Roman" w:cs="Times New Roman"/>
      <w:sz w:val="24"/>
      <w:szCs w:val="24"/>
    </w:rPr>
  </w:style>
  <w:style w:type="character" w:styleId="PageNumber">
    <w:name w:val="page number"/>
    <w:basedOn w:val="DefaultParagraphFont"/>
    <w:uiPriority w:val="99"/>
    <w:semiHidden/>
    <w:unhideWhenUsed/>
    <w:rsid w:val="00AF3395"/>
  </w:style>
  <w:style w:type="character" w:styleId="Hyperlink">
    <w:name w:val="Hyperlink"/>
    <w:basedOn w:val="DefaultParagraphFont"/>
    <w:uiPriority w:val="99"/>
    <w:unhideWhenUsed/>
    <w:rsid w:val="00254DF5"/>
    <w:rPr>
      <w:color w:val="0000FF" w:themeColor="hyperlink"/>
      <w:u w:val="single"/>
    </w:rPr>
  </w:style>
  <w:style w:type="character" w:styleId="FollowedHyperlink">
    <w:name w:val="FollowedHyperlink"/>
    <w:basedOn w:val="DefaultParagraphFont"/>
    <w:uiPriority w:val="99"/>
    <w:semiHidden/>
    <w:unhideWhenUsed/>
    <w:rsid w:val="0015607C"/>
    <w:rPr>
      <w:color w:val="800080" w:themeColor="followedHyperlink"/>
      <w:u w:val="single"/>
    </w:rPr>
  </w:style>
  <w:style w:type="table" w:styleId="LightShading-Accent5">
    <w:name w:val="Light Shading Accent 5"/>
    <w:basedOn w:val="TableNormal"/>
    <w:uiPriority w:val="60"/>
    <w:rsid w:val="009C5D4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9C5D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C5D4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5344">
      <w:bodyDiv w:val="1"/>
      <w:marLeft w:val="0"/>
      <w:marRight w:val="0"/>
      <w:marTop w:val="0"/>
      <w:marBottom w:val="0"/>
      <w:divBdr>
        <w:top w:val="none" w:sz="0" w:space="0" w:color="auto"/>
        <w:left w:val="none" w:sz="0" w:space="0" w:color="auto"/>
        <w:bottom w:val="none" w:sz="0" w:space="0" w:color="auto"/>
        <w:right w:val="none" w:sz="0" w:space="0" w:color="auto"/>
      </w:divBdr>
    </w:div>
    <w:div w:id="178862089">
      <w:bodyDiv w:val="1"/>
      <w:marLeft w:val="0"/>
      <w:marRight w:val="0"/>
      <w:marTop w:val="0"/>
      <w:marBottom w:val="0"/>
      <w:divBdr>
        <w:top w:val="none" w:sz="0" w:space="0" w:color="auto"/>
        <w:left w:val="none" w:sz="0" w:space="0" w:color="auto"/>
        <w:bottom w:val="none" w:sz="0" w:space="0" w:color="auto"/>
        <w:right w:val="none" w:sz="0" w:space="0" w:color="auto"/>
      </w:divBdr>
    </w:div>
    <w:div w:id="514418214">
      <w:bodyDiv w:val="1"/>
      <w:marLeft w:val="0"/>
      <w:marRight w:val="0"/>
      <w:marTop w:val="0"/>
      <w:marBottom w:val="0"/>
      <w:divBdr>
        <w:top w:val="none" w:sz="0" w:space="0" w:color="auto"/>
        <w:left w:val="none" w:sz="0" w:space="0" w:color="auto"/>
        <w:bottom w:val="none" w:sz="0" w:space="0" w:color="auto"/>
        <w:right w:val="none" w:sz="0" w:space="0" w:color="auto"/>
      </w:divBdr>
    </w:div>
    <w:div w:id="877813907">
      <w:bodyDiv w:val="1"/>
      <w:marLeft w:val="0"/>
      <w:marRight w:val="0"/>
      <w:marTop w:val="0"/>
      <w:marBottom w:val="0"/>
      <w:divBdr>
        <w:top w:val="none" w:sz="0" w:space="0" w:color="auto"/>
        <w:left w:val="none" w:sz="0" w:space="0" w:color="auto"/>
        <w:bottom w:val="none" w:sz="0" w:space="0" w:color="auto"/>
        <w:right w:val="none" w:sz="0" w:space="0" w:color="auto"/>
      </w:divBdr>
    </w:div>
    <w:div w:id="1123617544">
      <w:bodyDiv w:val="1"/>
      <w:marLeft w:val="0"/>
      <w:marRight w:val="0"/>
      <w:marTop w:val="0"/>
      <w:marBottom w:val="0"/>
      <w:divBdr>
        <w:top w:val="none" w:sz="0" w:space="0" w:color="auto"/>
        <w:left w:val="none" w:sz="0" w:space="0" w:color="auto"/>
        <w:bottom w:val="none" w:sz="0" w:space="0" w:color="auto"/>
        <w:right w:val="none" w:sz="0" w:space="0" w:color="auto"/>
      </w:divBdr>
    </w:div>
    <w:div w:id="1536890409">
      <w:bodyDiv w:val="1"/>
      <w:marLeft w:val="0"/>
      <w:marRight w:val="0"/>
      <w:marTop w:val="0"/>
      <w:marBottom w:val="0"/>
      <w:divBdr>
        <w:top w:val="none" w:sz="0" w:space="0" w:color="auto"/>
        <w:left w:val="none" w:sz="0" w:space="0" w:color="auto"/>
        <w:bottom w:val="none" w:sz="0" w:space="0" w:color="auto"/>
        <w:right w:val="none" w:sz="0" w:space="0" w:color="auto"/>
      </w:divBdr>
    </w:div>
    <w:div w:id="1763257057">
      <w:bodyDiv w:val="1"/>
      <w:marLeft w:val="0"/>
      <w:marRight w:val="0"/>
      <w:marTop w:val="0"/>
      <w:marBottom w:val="0"/>
      <w:divBdr>
        <w:top w:val="none" w:sz="0" w:space="0" w:color="auto"/>
        <w:left w:val="none" w:sz="0" w:space="0" w:color="auto"/>
        <w:bottom w:val="none" w:sz="0" w:space="0" w:color="auto"/>
        <w:right w:val="none" w:sz="0" w:space="0" w:color="auto"/>
      </w:divBdr>
    </w:div>
    <w:div w:id="2032946830">
      <w:bodyDiv w:val="1"/>
      <w:marLeft w:val="0"/>
      <w:marRight w:val="0"/>
      <w:marTop w:val="0"/>
      <w:marBottom w:val="0"/>
      <w:divBdr>
        <w:top w:val="none" w:sz="0" w:space="0" w:color="auto"/>
        <w:left w:val="none" w:sz="0" w:space="0" w:color="auto"/>
        <w:bottom w:val="none" w:sz="0" w:space="0" w:color="auto"/>
        <w:right w:val="none" w:sz="0" w:space="0" w:color="auto"/>
      </w:divBdr>
    </w:div>
    <w:div w:id="21040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23</Pages>
  <Words>6894</Words>
  <Characters>39301</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Slaton</dc:creator>
  <cp:lastModifiedBy>Darin  McBeath</cp:lastModifiedBy>
  <cp:revision>22</cp:revision>
  <cp:lastPrinted>2014-03-17T13:25:00Z</cp:lastPrinted>
  <dcterms:created xsi:type="dcterms:W3CDTF">2014-03-13T18:50:00Z</dcterms:created>
  <dcterms:modified xsi:type="dcterms:W3CDTF">2014-04-25T15:32:00Z</dcterms:modified>
</cp:coreProperties>
</file>